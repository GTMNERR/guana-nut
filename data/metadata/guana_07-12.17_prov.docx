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3B76" w14:textId="77777777" w:rsidR="003F6DF3" w:rsidRPr="005024A5" w:rsidRDefault="00AF2DCB" w:rsidP="00012160">
      <w:pPr>
        <w:spacing w:after="0" w:line="240" w:lineRule="auto"/>
        <w:rPr>
          <w:b/>
          <w:sz w:val="24"/>
        </w:rPr>
      </w:pPr>
      <w:r w:rsidRPr="005024A5">
        <w:rPr>
          <w:b/>
          <w:sz w:val="24"/>
        </w:rPr>
        <w:t xml:space="preserve">Guana </w:t>
      </w:r>
      <w:r w:rsidR="00012160" w:rsidRPr="005024A5">
        <w:rPr>
          <w:b/>
          <w:sz w:val="24"/>
        </w:rPr>
        <w:t>Nutrient</w:t>
      </w:r>
      <w:r w:rsidRPr="005024A5">
        <w:rPr>
          <w:b/>
          <w:sz w:val="24"/>
        </w:rPr>
        <w:t xml:space="preserve"> Metadata</w:t>
      </w:r>
      <w:r w:rsidR="00012160" w:rsidRPr="005024A5">
        <w:rPr>
          <w:b/>
          <w:sz w:val="24"/>
        </w:rPr>
        <w:t xml:space="preserve"> Report</w:t>
      </w:r>
    </w:p>
    <w:p w14:paraId="36D0DD1C" w14:textId="09330E53" w:rsidR="00012160" w:rsidRPr="005024A5" w:rsidRDefault="00012160" w:rsidP="00012160">
      <w:pPr>
        <w:spacing w:after="0" w:line="240" w:lineRule="auto"/>
        <w:rPr>
          <w:b/>
          <w:sz w:val="24"/>
        </w:rPr>
      </w:pPr>
      <w:r w:rsidRPr="005024A5">
        <w:rPr>
          <w:b/>
          <w:sz w:val="24"/>
        </w:rPr>
        <w:t xml:space="preserve">July 2017 – </w:t>
      </w:r>
      <w:r w:rsidR="00913A79" w:rsidRPr="005024A5">
        <w:rPr>
          <w:b/>
          <w:sz w:val="24"/>
        </w:rPr>
        <w:t>December</w:t>
      </w:r>
      <w:r w:rsidRPr="005024A5">
        <w:rPr>
          <w:b/>
          <w:sz w:val="24"/>
        </w:rPr>
        <w:t xml:space="preserve"> 201</w:t>
      </w:r>
      <w:r w:rsidR="00683D41">
        <w:rPr>
          <w:b/>
          <w:sz w:val="24"/>
        </w:rPr>
        <w:t>7</w:t>
      </w:r>
    </w:p>
    <w:p w14:paraId="05BF3A57" w14:textId="10B81C52" w:rsidR="00012160" w:rsidRPr="005024A5" w:rsidRDefault="00012160" w:rsidP="00012160">
      <w:pPr>
        <w:spacing w:after="0" w:line="240" w:lineRule="auto"/>
        <w:rPr>
          <w:sz w:val="24"/>
        </w:rPr>
      </w:pPr>
      <w:r w:rsidRPr="005024A5">
        <w:rPr>
          <w:b/>
          <w:sz w:val="24"/>
        </w:rPr>
        <w:t>Latest Update</w:t>
      </w:r>
      <w:r w:rsidRPr="005024A5">
        <w:rPr>
          <w:sz w:val="24"/>
        </w:rPr>
        <w:t xml:space="preserve">: </w:t>
      </w:r>
      <w:r w:rsidR="00222828" w:rsidRPr="005024A5">
        <w:rPr>
          <w:sz w:val="24"/>
        </w:rPr>
        <w:fldChar w:fldCharType="begin"/>
      </w:r>
      <w:r w:rsidR="00222828" w:rsidRPr="005024A5">
        <w:rPr>
          <w:sz w:val="24"/>
        </w:rPr>
        <w:instrText xml:space="preserve"> DATE \@ "MMMM d, yyyy" </w:instrText>
      </w:r>
      <w:r w:rsidR="00222828" w:rsidRPr="005024A5">
        <w:rPr>
          <w:sz w:val="24"/>
        </w:rPr>
        <w:fldChar w:fldCharType="separate"/>
      </w:r>
      <w:r w:rsidR="00683D41">
        <w:rPr>
          <w:noProof/>
          <w:sz w:val="24"/>
        </w:rPr>
        <w:t>March 12, 2024</w:t>
      </w:r>
      <w:r w:rsidR="00222828" w:rsidRPr="005024A5">
        <w:rPr>
          <w:sz w:val="24"/>
        </w:rPr>
        <w:fldChar w:fldCharType="end"/>
      </w:r>
    </w:p>
    <w:p w14:paraId="142DD3CE" w14:textId="77777777" w:rsidR="00012160" w:rsidRPr="005024A5" w:rsidRDefault="00012160" w:rsidP="00012160">
      <w:pPr>
        <w:spacing w:after="0" w:line="240" w:lineRule="auto"/>
        <w:rPr>
          <w:sz w:val="24"/>
        </w:rPr>
      </w:pPr>
    </w:p>
    <w:p w14:paraId="3D234227" w14:textId="77777777" w:rsidR="00012160" w:rsidRPr="005024A5" w:rsidRDefault="00012160" w:rsidP="00012160">
      <w:pPr>
        <w:spacing w:after="0" w:line="240" w:lineRule="auto"/>
      </w:pPr>
      <w:r w:rsidRPr="005024A5">
        <w:t xml:space="preserve">Note: This is a provisional metadata document; it has not been authenticated as of its download date.  Contents of this document are subject to change throughout the QAQC </w:t>
      </w:r>
      <w:proofErr w:type="gramStart"/>
      <w:r w:rsidRPr="005024A5">
        <w:t>process</w:t>
      </w:r>
      <w:proofErr w:type="gramEnd"/>
      <w:r w:rsidRPr="005024A5">
        <w:t xml:space="preserve"> and it should not be considered a final record of data documentation until that process is complete.  </w:t>
      </w:r>
      <w:r w:rsidR="003B1A69" w:rsidRPr="005024A5">
        <w:t>Contact Dr. Nikki Dix (</w:t>
      </w:r>
      <w:hyperlink r:id="rId6" w:history="1">
        <w:r w:rsidR="003B1A69" w:rsidRPr="005024A5">
          <w:rPr>
            <w:rStyle w:val="Hyperlink"/>
          </w:rPr>
          <w:t>Nikki.Dix@FloridaDEP.gov</w:t>
        </w:r>
      </w:hyperlink>
      <w:r w:rsidR="003B1A69" w:rsidRPr="005024A5">
        <w:t>) with any additional questions.</w:t>
      </w:r>
    </w:p>
    <w:p w14:paraId="0CADB47A" w14:textId="77777777" w:rsidR="000E6913" w:rsidRPr="005024A5" w:rsidRDefault="000E6913" w:rsidP="00012160">
      <w:pPr>
        <w:spacing w:after="0" w:line="240" w:lineRule="auto"/>
      </w:pPr>
    </w:p>
    <w:p w14:paraId="7EF16BC8" w14:textId="77777777" w:rsidR="003B1A69" w:rsidRPr="005024A5" w:rsidRDefault="000E6913" w:rsidP="00012160">
      <w:pPr>
        <w:spacing w:after="0" w:line="240" w:lineRule="auto"/>
        <w:rPr>
          <w:b/>
          <w:sz w:val="24"/>
        </w:rPr>
      </w:pPr>
      <w:r w:rsidRPr="005024A5">
        <w:rPr>
          <w:b/>
          <w:sz w:val="24"/>
        </w:rPr>
        <w:t>I. Data Set and Research Descriptors</w:t>
      </w:r>
      <w:r w:rsidRPr="005024A5">
        <w:rPr>
          <w:b/>
          <w:sz w:val="24"/>
        </w:rPr>
        <w:br/>
      </w:r>
    </w:p>
    <w:p w14:paraId="0EC0D218" w14:textId="7127AD68" w:rsidR="003B1A69" w:rsidRPr="005024A5" w:rsidRDefault="003B1A69" w:rsidP="003B1A69">
      <w:pPr>
        <w:pStyle w:val="ListParagraph"/>
        <w:numPr>
          <w:ilvl w:val="0"/>
          <w:numId w:val="1"/>
        </w:numPr>
        <w:spacing w:after="0" w:line="240" w:lineRule="auto"/>
        <w:rPr>
          <w:b/>
          <w:sz w:val="24"/>
        </w:rPr>
      </w:pPr>
      <w:r w:rsidRPr="005024A5">
        <w:rPr>
          <w:b/>
          <w:sz w:val="24"/>
        </w:rPr>
        <w:t xml:space="preserve">Principle Investigator(s) and contact </w:t>
      </w:r>
      <w:proofErr w:type="gramStart"/>
      <w:r w:rsidRPr="005024A5">
        <w:rPr>
          <w:b/>
          <w:sz w:val="24"/>
        </w:rPr>
        <w:t>persons</w:t>
      </w:r>
      <w:proofErr w:type="gramEnd"/>
    </w:p>
    <w:p w14:paraId="1A346851" w14:textId="77777777" w:rsidR="00AA2785" w:rsidRPr="005024A5" w:rsidRDefault="00AA2785" w:rsidP="00375F8B">
      <w:pPr>
        <w:pStyle w:val="ListParagraph"/>
        <w:spacing w:after="0" w:line="240" w:lineRule="auto"/>
        <w:ind w:left="360"/>
        <w:rPr>
          <w:b/>
          <w:sz w:val="24"/>
        </w:rPr>
      </w:pPr>
    </w:p>
    <w:p w14:paraId="16488EB4" w14:textId="77777777" w:rsidR="00AF1E2E" w:rsidRPr="005024A5" w:rsidRDefault="003B1A69" w:rsidP="003B1A69">
      <w:pPr>
        <w:pStyle w:val="ListParagraph"/>
        <w:numPr>
          <w:ilvl w:val="1"/>
          <w:numId w:val="1"/>
        </w:numPr>
        <w:spacing w:after="0" w:line="240" w:lineRule="auto"/>
        <w:rPr>
          <w:sz w:val="24"/>
        </w:rPr>
      </w:pPr>
      <w:r w:rsidRPr="005024A5">
        <w:rPr>
          <w:b/>
          <w:sz w:val="24"/>
        </w:rPr>
        <w:t>Principle Investigator</w:t>
      </w:r>
      <w:r w:rsidRPr="005024A5">
        <w:rPr>
          <w:sz w:val="24"/>
        </w:rPr>
        <w:t>:</w:t>
      </w:r>
    </w:p>
    <w:p w14:paraId="78975AC4" w14:textId="77777777" w:rsidR="00B943DA" w:rsidRPr="005024A5" w:rsidRDefault="003B1A69" w:rsidP="00AF1E2E">
      <w:pPr>
        <w:pStyle w:val="ListParagraph"/>
        <w:spacing w:after="0" w:line="240" w:lineRule="auto"/>
      </w:pPr>
      <w:r w:rsidRPr="005024A5">
        <w:t xml:space="preserve">Nikki Dix, Research Coordinator, </w:t>
      </w:r>
    </w:p>
    <w:p w14:paraId="61820710" w14:textId="50CABBA3" w:rsidR="003B1A69" w:rsidRPr="005024A5" w:rsidRDefault="003B1A69" w:rsidP="00AF1E2E">
      <w:pPr>
        <w:pStyle w:val="ListParagraph"/>
        <w:spacing w:after="0" w:line="240" w:lineRule="auto"/>
        <w:rPr>
          <w:sz w:val="24"/>
        </w:rPr>
      </w:pPr>
      <w:r w:rsidRPr="005024A5">
        <w:t>G</w:t>
      </w:r>
      <w:r w:rsidR="00B943DA" w:rsidRPr="005024A5">
        <w:t>uana Tolomato Matanzas National Estuarine Research Reserve</w:t>
      </w:r>
      <w:r w:rsidRPr="005024A5">
        <w:br/>
        <w:t>505 Guana River Road</w:t>
      </w:r>
      <w:r w:rsidRPr="005024A5">
        <w:br/>
        <w:t>Ponte Vedra Beach, FL 32082</w:t>
      </w:r>
      <w:r w:rsidRPr="005024A5">
        <w:br/>
        <w:t xml:space="preserve">(904) </w:t>
      </w:r>
      <w:r w:rsidR="000618BF">
        <w:t>380-8600</w:t>
      </w:r>
      <w:r w:rsidRPr="005024A5">
        <w:br/>
      </w:r>
      <w:hyperlink r:id="rId7" w:history="1">
        <w:r w:rsidRPr="005024A5">
          <w:rPr>
            <w:rStyle w:val="Hyperlink"/>
          </w:rPr>
          <w:t>Nikki.Dix@FloridaDEP.gov</w:t>
        </w:r>
      </w:hyperlink>
      <w:r w:rsidRPr="005024A5">
        <w:rPr>
          <w:sz w:val="24"/>
        </w:rPr>
        <w:br/>
      </w:r>
    </w:p>
    <w:p w14:paraId="5455E660" w14:textId="77777777" w:rsidR="003B1A69" w:rsidRPr="005024A5" w:rsidRDefault="003B1A69" w:rsidP="003B1A69">
      <w:pPr>
        <w:pStyle w:val="ListParagraph"/>
        <w:numPr>
          <w:ilvl w:val="1"/>
          <w:numId w:val="1"/>
        </w:numPr>
        <w:spacing w:after="0" w:line="240" w:lineRule="auto"/>
        <w:rPr>
          <w:sz w:val="24"/>
        </w:rPr>
      </w:pPr>
      <w:commentRangeStart w:id="0"/>
      <w:commentRangeStart w:id="1"/>
      <w:r w:rsidRPr="005024A5">
        <w:rPr>
          <w:b/>
          <w:sz w:val="24"/>
        </w:rPr>
        <w:t>Technicians</w:t>
      </w:r>
      <w:r w:rsidRPr="005024A5">
        <w:rPr>
          <w:sz w:val="24"/>
        </w:rPr>
        <w:t>:</w:t>
      </w:r>
      <w:commentRangeEnd w:id="0"/>
      <w:r w:rsidR="00FB35DF" w:rsidRPr="005024A5">
        <w:rPr>
          <w:rStyle w:val="CommentReference"/>
        </w:rPr>
        <w:commentReference w:id="0"/>
      </w:r>
      <w:commentRangeEnd w:id="1"/>
      <w:r w:rsidR="00375F8B" w:rsidRPr="005024A5">
        <w:rPr>
          <w:rStyle w:val="CommentReference"/>
        </w:rPr>
        <w:commentReference w:id="1"/>
      </w:r>
    </w:p>
    <w:p w14:paraId="63C2186F" w14:textId="1D57CFBB" w:rsidR="00B943DA" w:rsidRPr="005024A5" w:rsidRDefault="003B1A69" w:rsidP="00AF1E2E">
      <w:pPr>
        <w:pStyle w:val="ListParagraph"/>
        <w:spacing w:after="0" w:line="240" w:lineRule="auto"/>
      </w:pPr>
      <w:r w:rsidRPr="005024A5">
        <w:t xml:space="preserve">Jimmy Tomazinis, </w:t>
      </w:r>
      <w:r w:rsidR="009F6CAB" w:rsidRPr="005024A5">
        <w:t>Manager</w:t>
      </w:r>
      <w:r w:rsidRPr="005024A5">
        <w:t xml:space="preserve">, </w:t>
      </w:r>
    </w:p>
    <w:p w14:paraId="283052E3" w14:textId="0C8D4E69" w:rsidR="003B1A69" w:rsidRPr="005024A5" w:rsidRDefault="003B1A69" w:rsidP="00AF1E2E">
      <w:pPr>
        <w:pStyle w:val="ListParagraph"/>
        <w:spacing w:after="0" w:line="240" w:lineRule="auto"/>
      </w:pPr>
      <w:r w:rsidRPr="005024A5">
        <w:t>Northeast Florida Aquatic Preserves</w:t>
      </w:r>
      <w:r w:rsidRPr="005024A5">
        <w:br/>
        <w:t>Field collections</w:t>
      </w:r>
      <w:r w:rsidRPr="005024A5">
        <w:br/>
        <w:t>505 Guana River Road</w:t>
      </w:r>
      <w:r w:rsidRPr="005024A5">
        <w:br/>
        <w:t>Ponte Vedra Beach, FL 32082</w:t>
      </w:r>
      <w:r w:rsidRPr="005024A5">
        <w:br/>
        <w:t xml:space="preserve">(904) </w:t>
      </w:r>
      <w:r w:rsidR="000618BF">
        <w:t>380-8600</w:t>
      </w:r>
    </w:p>
    <w:p w14:paraId="7010824F" w14:textId="446406B6" w:rsidR="00375F8B" w:rsidRPr="005024A5" w:rsidRDefault="00000000" w:rsidP="00AF1E2E">
      <w:pPr>
        <w:pStyle w:val="ListParagraph"/>
        <w:spacing w:after="0" w:line="240" w:lineRule="auto"/>
      </w:pPr>
      <w:hyperlink r:id="rId11" w:history="1">
        <w:r w:rsidR="003B1A69" w:rsidRPr="005024A5">
          <w:rPr>
            <w:rStyle w:val="Hyperlink"/>
          </w:rPr>
          <w:t>James.Tomazinis@FloridaDEP.gov</w:t>
        </w:r>
      </w:hyperlink>
      <w:r w:rsidR="003B1A69" w:rsidRPr="005024A5">
        <w:t xml:space="preserve"> </w:t>
      </w:r>
      <w:r w:rsidR="003B1A69" w:rsidRPr="005024A5">
        <w:br/>
      </w:r>
    </w:p>
    <w:p w14:paraId="60E88BE8" w14:textId="7DBCA6EB" w:rsidR="00B943DA" w:rsidRPr="005024A5" w:rsidRDefault="003B1A69" w:rsidP="00AF1E2E">
      <w:pPr>
        <w:pStyle w:val="ListParagraph"/>
        <w:spacing w:after="0" w:line="240" w:lineRule="auto"/>
      </w:pPr>
      <w:r w:rsidRPr="005024A5">
        <w:t xml:space="preserve">Shannon Dunnigan, System-Wide Monitoring Program Manager, </w:t>
      </w:r>
    </w:p>
    <w:p w14:paraId="544C1B05" w14:textId="2405BEBB" w:rsidR="003B1A69" w:rsidRPr="005024A5" w:rsidRDefault="00B943DA" w:rsidP="00AF1E2E">
      <w:pPr>
        <w:pStyle w:val="ListParagraph"/>
        <w:spacing w:after="0" w:line="240" w:lineRule="auto"/>
      </w:pPr>
      <w:r w:rsidRPr="005024A5">
        <w:t>Guana Tolomato Matanzas National Estuarine Research Reserve</w:t>
      </w:r>
      <w:r w:rsidR="003B1A69" w:rsidRPr="005024A5">
        <w:br/>
        <w:t>Data management and analysis</w:t>
      </w:r>
      <w:r w:rsidR="003B1A69" w:rsidRPr="005024A5">
        <w:br/>
        <w:t>505 Guana River Road</w:t>
      </w:r>
      <w:r w:rsidR="003B1A69" w:rsidRPr="005024A5">
        <w:br/>
        <w:t>Ponte Vedra Beach, FL 32082</w:t>
      </w:r>
      <w:r w:rsidR="003B1A69" w:rsidRPr="005024A5">
        <w:br/>
        <w:t xml:space="preserve">(904) </w:t>
      </w:r>
      <w:r w:rsidR="000618BF">
        <w:t>380-8600</w:t>
      </w:r>
    </w:p>
    <w:p w14:paraId="25CCA1D3" w14:textId="6996779A" w:rsidR="009F6CAB" w:rsidRPr="005024A5" w:rsidRDefault="00000000" w:rsidP="00AF1E2E">
      <w:pPr>
        <w:pStyle w:val="ListParagraph"/>
        <w:spacing w:after="0" w:line="240" w:lineRule="auto"/>
      </w:pPr>
      <w:hyperlink r:id="rId12" w:history="1">
        <w:r w:rsidR="003B1A69" w:rsidRPr="005024A5">
          <w:rPr>
            <w:rStyle w:val="Hyperlink"/>
          </w:rPr>
          <w:t>Shannon.Dunnigan@FloridaDEP.gov</w:t>
        </w:r>
      </w:hyperlink>
      <w:r w:rsidR="003B1A69" w:rsidRPr="005024A5">
        <w:t xml:space="preserve"> </w:t>
      </w:r>
    </w:p>
    <w:p w14:paraId="4C774EFF" w14:textId="430ED1C6" w:rsidR="009F6CAB" w:rsidRPr="005024A5" w:rsidRDefault="009F6CAB" w:rsidP="00AF1E2E">
      <w:pPr>
        <w:pStyle w:val="ListParagraph"/>
        <w:spacing w:after="0" w:line="240" w:lineRule="auto"/>
      </w:pPr>
    </w:p>
    <w:p w14:paraId="1B738B73" w14:textId="7A95AF69" w:rsidR="00576BAA" w:rsidRPr="005024A5" w:rsidRDefault="00576BAA" w:rsidP="00AF1E2E">
      <w:pPr>
        <w:pStyle w:val="ListParagraph"/>
        <w:spacing w:after="0" w:line="240" w:lineRule="auto"/>
      </w:pPr>
    </w:p>
    <w:p w14:paraId="779DE6FB" w14:textId="77777777" w:rsidR="00AA2785" w:rsidRPr="005024A5" w:rsidRDefault="003B1A69" w:rsidP="003B1A69">
      <w:pPr>
        <w:pStyle w:val="ListParagraph"/>
        <w:numPr>
          <w:ilvl w:val="1"/>
          <w:numId w:val="1"/>
        </w:numPr>
        <w:spacing w:after="0" w:line="240" w:lineRule="auto"/>
        <w:rPr>
          <w:sz w:val="24"/>
        </w:rPr>
      </w:pPr>
      <w:r w:rsidRPr="005024A5">
        <w:rPr>
          <w:b/>
          <w:sz w:val="24"/>
        </w:rPr>
        <w:t>Laboratory Contacts</w:t>
      </w:r>
      <w:r w:rsidRPr="005024A5">
        <w:rPr>
          <w:sz w:val="24"/>
        </w:rPr>
        <w:t>:</w:t>
      </w:r>
    </w:p>
    <w:p w14:paraId="5C20E5E2" w14:textId="2D0A1A40" w:rsidR="00222828" w:rsidRPr="005024A5" w:rsidRDefault="003B1A69" w:rsidP="00375F8B">
      <w:pPr>
        <w:pStyle w:val="ListParagraph"/>
        <w:spacing w:after="0" w:line="240" w:lineRule="auto"/>
        <w:rPr>
          <w:rFonts w:cstheme="minorHAnsi"/>
          <w:sz w:val="24"/>
        </w:rPr>
      </w:pPr>
      <w:r w:rsidRPr="005024A5">
        <w:rPr>
          <w:sz w:val="24"/>
        </w:rPr>
        <w:br/>
      </w:r>
      <w:r w:rsidR="00AF1E2E" w:rsidRPr="005024A5">
        <w:rPr>
          <w:rFonts w:cstheme="minorHAnsi"/>
        </w:rPr>
        <w:t>ALS Group, USA, Corp. dba ALS Environmental</w:t>
      </w:r>
      <w:r w:rsidR="00AF1E2E" w:rsidRPr="005024A5">
        <w:rPr>
          <w:rFonts w:cstheme="minorHAnsi"/>
        </w:rPr>
        <w:br/>
        <w:t>9143 Phillips Highway, Suite 200</w:t>
      </w:r>
      <w:r w:rsidR="00AF1E2E" w:rsidRPr="005024A5">
        <w:rPr>
          <w:rFonts w:cstheme="minorHAnsi"/>
        </w:rPr>
        <w:br/>
        <w:t>Jacksonville, FL 32256</w:t>
      </w:r>
      <w:r w:rsidR="00AF1E2E" w:rsidRPr="005024A5">
        <w:rPr>
          <w:rFonts w:cstheme="minorHAnsi"/>
        </w:rPr>
        <w:br/>
        <w:t>(904) 739-2277</w:t>
      </w:r>
    </w:p>
    <w:p w14:paraId="307146C8" w14:textId="77777777" w:rsidR="00222828" w:rsidRPr="005024A5" w:rsidRDefault="00222828" w:rsidP="00222828">
      <w:pPr>
        <w:spacing w:after="0" w:line="240" w:lineRule="auto"/>
        <w:rPr>
          <w:rFonts w:cstheme="minorHAnsi"/>
          <w:sz w:val="24"/>
        </w:rPr>
      </w:pPr>
    </w:p>
    <w:p w14:paraId="74690BBF" w14:textId="77777777" w:rsidR="00AA2785" w:rsidRPr="005024A5" w:rsidRDefault="00AA2785" w:rsidP="00AA2785">
      <w:pPr>
        <w:spacing w:after="0" w:line="240" w:lineRule="auto"/>
        <w:ind w:left="720"/>
        <w:rPr>
          <w:rFonts w:cstheme="minorHAnsi"/>
          <w:sz w:val="24"/>
        </w:rPr>
      </w:pPr>
      <w:r w:rsidRPr="005024A5">
        <w:rPr>
          <w:rFonts w:cstheme="minorHAnsi"/>
          <w:sz w:val="24"/>
        </w:rPr>
        <w:lastRenderedPageBreak/>
        <w:t>Department of Environmental Protection</w:t>
      </w:r>
    </w:p>
    <w:p w14:paraId="7CF4A22F" w14:textId="77777777" w:rsidR="00AA2785" w:rsidRPr="005024A5" w:rsidRDefault="00AA2785" w:rsidP="00AA2785">
      <w:pPr>
        <w:spacing w:after="0" w:line="240" w:lineRule="auto"/>
        <w:ind w:left="720"/>
        <w:rPr>
          <w:rFonts w:cstheme="minorHAnsi"/>
          <w:sz w:val="24"/>
        </w:rPr>
      </w:pPr>
      <w:r w:rsidRPr="005024A5">
        <w:rPr>
          <w:rFonts w:cstheme="minorHAnsi"/>
          <w:sz w:val="24"/>
        </w:rPr>
        <w:t>2600 Blair Stone Road</w:t>
      </w:r>
    </w:p>
    <w:p w14:paraId="4FFED265" w14:textId="77777777" w:rsidR="00AA2785" w:rsidRPr="005024A5" w:rsidRDefault="00AA2785" w:rsidP="00AA2785">
      <w:pPr>
        <w:spacing w:after="0" w:line="240" w:lineRule="auto"/>
        <w:ind w:left="720"/>
        <w:rPr>
          <w:rFonts w:cstheme="minorHAnsi"/>
          <w:sz w:val="24"/>
        </w:rPr>
      </w:pPr>
      <w:r w:rsidRPr="005024A5">
        <w:rPr>
          <w:rFonts w:cstheme="minorHAnsi"/>
          <w:sz w:val="24"/>
        </w:rPr>
        <w:t>Tallahassee, FL 32399-2400</w:t>
      </w:r>
    </w:p>
    <w:p w14:paraId="7C84B846" w14:textId="7DDA4720" w:rsidR="003B1A69" w:rsidRPr="005024A5" w:rsidRDefault="00AA2785" w:rsidP="00375F8B">
      <w:pPr>
        <w:spacing w:after="0" w:line="240" w:lineRule="auto"/>
        <w:ind w:left="720"/>
        <w:rPr>
          <w:sz w:val="24"/>
        </w:rPr>
      </w:pPr>
      <w:r w:rsidRPr="005024A5">
        <w:rPr>
          <w:rFonts w:cstheme="minorHAnsi"/>
          <w:sz w:val="24"/>
        </w:rPr>
        <w:t>(850) 245-8171</w:t>
      </w:r>
      <w:r w:rsidR="00AF1E2E" w:rsidRPr="005024A5">
        <w:rPr>
          <w:rFonts w:cstheme="minorHAnsi"/>
          <w:sz w:val="24"/>
        </w:rPr>
        <w:br/>
      </w:r>
    </w:p>
    <w:p w14:paraId="0A9E3F88" w14:textId="6C2C45A6" w:rsidR="00AF1E2E" w:rsidRPr="005024A5" w:rsidRDefault="003B1A69" w:rsidP="00AF1E2E">
      <w:pPr>
        <w:pStyle w:val="ListParagraph"/>
        <w:numPr>
          <w:ilvl w:val="0"/>
          <w:numId w:val="1"/>
        </w:numPr>
        <w:spacing w:after="0" w:line="240" w:lineRule="auto"/>
        <w:rPr>
          <w:sz w:val="24"/>
        </w:rPr>
      </w:pPr>
      <w:r w:rsidRPr="005024A5">
        <w:rPr>
          <w:b/>
          <w:sz w:val="24"/>
        </w:rPr>
        <w:t>Research Objectives</w:t>
      </w:r>
    </w:p>
    <w:p w14:paraId="7978DED9" w14:textId="77777777" w:rsidR="00AA2785" w:rsidRPr="005024A5" w:rsidRDefault="00AA2785" w:rsidP="00375F8B">
      <w:pPr>
        <w:pStyle w:val="ListParagraph"/>
        <w:spacing w:after="0" w:line="240" w:lineRule="auto"/>
        <w:ind w:left="360"/>
        <w:rPr>
          <w:sz w:val="24"/>
        </w:rPr>
      </w:pPr>
    </w:p>
    <w:p w14:paraId="73F7FFAC" w14:textId="1805851E" w:rsidR="003B1A69" w:rsidRPr="005024A5" w:rsidRDefault="003B1A69" w:rsidP="003A1F05">
      <w:pPr>
        <w:ind w:left="360"/>
        <w:rPr>
          <w:sz w:val="24"/>
        </w:rPr>
      </w:pPr>
      <w:r w:rsidRPr="005024A5">
        <w:t xml:space="preserve">Nutrient analyses </w:t>
      </w:r>
      <w:r w:rsidR="00E749BB" w:rsidRPr="005024A5">
        <w:t xml:space="preserve">were </w:t>
      </w:r>
      <w:r w:rsidRPr="005024A5">
        <w:t xml:space="preserve">performed on water samples collected monthly at </w:t>
      </w:r>
      <w:r w:rsidR="00B03A49" w:rsidRPr="005024A5">
        <w:t>ten</w:t>
      </w:r>
      <w:r w:rsidR="00AF1E2E" w:rsidRPr="005024A5">
        <w:t xml:space="preserve"> sites within Guana Lake and River</w:t>
      </w:r>
      <w:r w:rsidRPr="005024A5">
        <w:t xml:space="preserve">. The objective of this effort </w:t>
      </w:r>
      <w:r w:rsidR="00E749BB" w:rsidRPr="005024A5">
        <w:t xml:space="preserve">was </w:t>
      </w:r>
      <w:r w:rsidRPr="005024A5">
        <w:t xml:space="preserve">to quantify spatial/temporal variability of selected </w:t>
      </w:r>
      <w:r w:rsidR="00E749BB" w:rsidRPr="005024A5">
        <w:t xml:space="preserve">water quality </w:t>
      </w:r>
      <w:r w:rsidRPr="005024A5">
        <w:t xml:space="preserve">parameters within the </w:t>
      </w:r>
      <w:r w:rsidR="00AF1E2E" w:rsidRPr="005024A5">
        <w:t>Guana system.</w:t>
      </w:r>
      <w:r w:rsidRPr="005024A5">
        <w:t xml:space="preserve"> </w:t>
      </w:r>
      <w:r w:rsidR="00BF5BCB" w:rsidRPr="005024A5">
        <w:t xml:space="preserve">Water quality observations in this system have been very limited historically and this study aimed to develop a baseline survey of water quality conditions over a variety of seasonal conditions and a spatial gradient. </w:t>
      </w:r>
      <w:r w:rsidR="002612AC" w:rsidRPr="005024A5">
        <w:t xml:space="preserve">Besides the spatial gradient objective, sites were selected </w:t>
      </w:r>
      <w:r w:rsidR="00D9233C" w:rsidRPr="005024A5">
        <w:t xml:space="preserve">at </w:t>
      </w:r>
      <w:r w:rsidR="002612AC" w:rsidRPr="005024A5">
        <w:t xml:space="preserve">Mickler’s weir and </w:t>
      </w:r>
      <w:r w:rsidR="00D9233C" w:rsidRPr="005024A5">
        <w:t>either side</w:t>
      </w:r>
      <w:r w:rsidR="002612AC" w:rsidRPr="005024A5">
        <w:t xml:space="preserve"> of Guana dam</w:t>
      </w:r>
      <w:r w:rsidR="00D9233C" w:rsidRPr="005024A5">
        <w:t xml:space="preserve"> to study hydrologic connections</w:t>
      </w:r>
      <w:r w:rsidR="002612AC" w:rsidRPr="005024A5">
        <w:t xml:space="preserve">. </w:t>
      </w:r>
    </w:p>
    <w:p w14:paraId="0C185D54" w14:textId="32B6DBE2" w:rsidR="003B1A69" w:rsidRPr="005024A5" w:rsidRDefault="003B1A69" w:rsidP="003B1A69">
      <w:pPr>
        <w:pStyle w:val="ListParagraph"/>
        <w:numPr>
          <w:ilvl w:val="0"/>
          <w:numId w:val="1"/>
        </w:numPr>
        <w:spacing w:after="0" w:line="240" w:lineRule="auto"/>
        <w:rPr>
          <w:sz w:val="24"/>
        </w:rPr>
      </w:pPr>
      <w:r w:rsidRPr="005024A5">
        <w:rPr>
          <w:b/>
          <w:sz w:val="24"/>
        </w:rPr>
        <w:t>Research Methods</w:t>
      </w:r>
    </w:p>
    <w:p w14:paraId="2C1E491D" w14:textId="77777777" w:rsidR="00572D15" w:rsidRPr="005024A5" w:rsidRDefault="00572D15" w:rsidP="00375F8B">
      <w:pPr>
        <w:pStyle w:val="ListParagraph"/>
        <w:spacing w:after="0" w:line="240" w:lineRule="auto"/>
        <w:ind w:left="360"/>
        <w:rPr>
          <w:sz w:val="24"/>
        </w:rPr>
      </w:pPr>
    </w:p>
    <w:p w14:paraId="4A35EEED" w14:textId="6520388F" w:rsidR="000618BF" w:rsidRDefault="00754FD6" w:rsidP="00AF1E2E">
      <w:pPr>
        <w:ind w:left="360"/>
        <w:rPr>
          <w:iCs/>
        </w:rPr>
      </w:pPr>
      <w:r w:rsidRPr="005024A5">
        <w:rPr>
          <w:iCs/>
        </w:rPr>
        <w:t>Initially, five sites were designated as sampling stations</w:t>
      </w:r>
      <w:r w:rsidR="000618BF">
        <w:rPr>
          <w:iCs/>
        </w:rPr>
        <w:t xml:space="preserve"> in July 2017</w:t>
      </w:r>
      <w:r w:rsidRPr="005024A5">
        <w:rPr>
          <w:iCs/>
        </w:rPr>
        <w:t xml:space="preserve">: </w:t>
      </w:r>
      <w:proofErr w:type="spellStart"/>
      <w:r w:rsidRPr="005024A5">
        <w:rPr>
          <w:iCs/>
        </w:rPr>
        <w:t>Micklers</w:t>
      </w:r>
      <w:proofErr w:type="spellEnd"/>
      <w:r w:rsidRPr="005024A5">
        <w:rPr>
          <w:iCs/>
        </w:rPr>
        <w:t xml:space="preserve">, </w:t>
      </w:r>
      <w:r w:rsidR="000618BF">
        <w:rPr>
          <w:iCs/>
        </w:rPr>
        <w:t>Overlook</w:t>
      </w:r>
      <w:r w:rsidRPr="005024A5">
        <w:rPr>
          <w:iCs/>
        </w:rPr>
        <w:t xml:space="preserve">, </w:t>
      </w:r>
      <w:r w:rsidR="000618BF">
        <w:rPr>
          <w:iCs/>
        </w:rPr>
        <w:t>Dam North</w:t>
      </w:r>
      <w:r w:rsidRPr="005024A5">
        <w:rPr>
          <w:iCs/>
        </w:rPr>
        <w:t xml:space="preserve">, </w:t>
      </w:r>
      <w:r w:rsidR="000618BF">
        <w:rPr>
          <w:iCs/>
        </w:rPr>
        <w:t>Dam South</w:t>
      </w:r>
      <w:r w:rsidRPr="005024A5">
        <w:rPr>
          <w:iCs/>
        </w:rPr>
        <w:t xml:space="preserve"> and Guana River.</w:t>
      </w:r>
      <w:r w:rsidR="002D2487">
        <w:rPr>
          <w:iCs/>
        </w:rPr>
        <w:t xml:space="preserve"> Starting in September 2017, </w:t>
      </w:r>
      <w:r w:rsidR="002D2487">
        <w:rPr>
          <w:iCs/>
        </w:rPr>
        <w:t xml:space="preserve">the Dam North and Dam South stations were given new station codes and names, though their locations remained the same. Dam North, station code “GTMDNNUT”, was renamed to “Lake South” and given the station code GTMLSNUT. Dam South, station code “GTMDSNUT”, was renamed to River North and given the station code GTMRNNUT. </w:t>
      </w:r>
      <w:r w:rsidR="000618BF">
        <w:rPr>
          <w:iCs/>
        </w:rPr>
        <w:t xml:space="preserve"> In October 2017, duplicate samples for the Overlook site were collected in the middle of Guana Lake at approximately the same latitude </w:t>
      </w:r>
      <w:proofErr w:type="gramStart"/>
      <w:r w:rsidR="000618BF">
        <w:rPr>
          <w:iCs/>
        </w:rPr>
        <w:t>in order to</w:t>
      </w:r>
      <w:proofErr w:type="gramEnd"/>
      <w:r w:rsidR="000618BF">
        <w:rPr>
          <w:iCs/>
        </w:rPr>
        <w:t xml:space="preserve"> perform a comparison of the collection sites accessible by land, Overlook “GTMOLNUT”, and by boat, Lake Middle “GTMLMNUT”. These comparisons were performed in October and November 2017 using “</w:t>
      </w:r>
      <w:proofErr w:type="spellStart"/>
      <w:r w:rsidR="000618BF">
        <w:rPr>
          <w:iCs/>
        </w:rPr>
        <w:t>GTMOLNUT_dup</w:t>
      </w:r>
      <w:proofErr w:type="spellEnd"/>
      <w:r w:rsidR="000618BF">
        <w:rPr>
          <w:iCs/>
        </w:rPr>
        <w:t xml:space="preserve">” as the station code for the middle of the lake. Following results in November, the Overlook station was removed, and the duplicate station code was officially named the Lake Middle site with the “GTMLMNUT” station code assigned to it. As such, the </w:t>
      </w:r>
      <w:proofErr w:type="spellStart"/>
      <w:r w:rsidR="000618BF">
        <w:rPr>
          <w:iCs/>
        </w:rPr>
        <w:t>GTMOLNUT_dup</w:t>
      </w:r>
      <w:proofErr w:type="spellEnd"/>
      <w:r w:rsidR="000618BF">
        <w:rPr>
          <w:iCs/>
        </w:rPr>
        <w:t xml:space="preserve"> station code information can be used for GTMLMNUT for the October and November 2017 samples, but GTMOLNUT was not considered to be the same. </w:t>
      </w:r>
    </w:p>
    <w:p w14:paraId="2BC468D4" w14:textId="284EA006" w:rsidR="00B03A49" w:rsidRPr="005024A5" w:rsidRDefault="00B80159" w:rsidP="00AF1E2E">
      <w:pPr>
        <w:ind w:left="360"/>
        <w:rPr>
          <w:iCs/>
        </w:rPr>
      </w:pPr>
      <w:r w:rsidRPr="005024A5">
        <w:rPr>
          <w:iCs/>
        </w:rPr>
        <w:t xml:space="preserve">Monthly surface water (0.3 m depth) </w:t>
      </w:r>
      <w:r w:rsidR="00AF1E2E" w:rsidRPr="005024A5">
        <w:rPr>
          <w:iCs/>
        </w:rPr>
        <w:t xml:space="preserve">samples were collected at </w:t>
      </w:r>
      <w:r w:rsidR="006F6EB8" w:rsidRPr="005024A5">
        <w:rPr>
          <w:iCs/>
        </w:rPr>
        <w:t xml:space="preserve">each </w:t>
      </w:r>
      <w:r w:rsidR="00AF1E2E" w:rsidRPr="005024A5">
        <w:rPr>
          <w:iCs/>
        </w:rPr>
        <w:t>station</w:t>
      </w:r>
      <w:r w:rsidR="006F6EB8" w:rsidRPr="005024A5">
        <w:rPr>
          <w:iCs/>
        </w:rPr>
        <w:t xml:space="preserve"> </w:t>
      </w:r>
      <w:r w:rsidR="00AF1E2E" w:rsidRPr="005024A5">
        <w:rPr>
          <w:iCs/>
        </w:rPr>
        <w:t>within the Guana R</w:t>
      </w:r>
      <w:r w:rsidRPr="005024A5">
        <w:rPr>
          <w:iCs/>
        </w:rPr>
        <w:t>iver system</w:t>
      </w:r>
      <w:r w:rsidR="00AF1E2E" w:rsidRPr="005024A5">
        <w:rPr>
          <w:iCs/>
        </w:rPr>
        <w:t>.</w:t>
      </w:r>
      <w:r w:rsidR="006F6EB8" w:rsidRPr="005024A5">
        <w:rPr>
          <w:iCs/>
        </w:rPr>
        <w:t xml:space="preserve"> </w:t>
      </w:r>
      <w:r w:rsidR="00AF1E2E" w:rsidRPr="005024A5">
        <w:rPr>
          <w:iCs/>
        </w:rPr>
        <w:t>All grab samples were obtained during the same ebb tide of each sampling day</w:t>
      </w:r>
      <w:r w:rsidR="007F64F8" w:rsidRPr="005024A5">
        <w:rPr>
          <w:iCs/>
        </w:rPr>
        <w:t xml:space="preserve"> and within one </w:t>
      </w:r>
      <w:r w:rsidR="00754FD6" w:rsidRPr="005024A5">
        <w:rPr>
          <w:iCs/>
        </w:rPr>
        <w:t xml:space="preserve">to two </w:t>
      </w:r>
      <w:r w:rsidR="007F64F8" w:rsidRPr="005024A5">
        <w:rPr>
          <w:iCs/>
        </w:rPr>
        <w:t>day</w:t>
      </w:r>
      <w:r w:rsidR="00754FD6" w:rsidRPr="005024A5">
        <w:rPr>
          <w:iCs/>
        </w:rPr>
        <w:t>s</w:t>
      </w:r>
      <w:r w:rsidR="007F64F8" w:rsidRPr="005024A5">
        <w:rPr>
          <w:iCs/>
        </w:rPr>
        <w:t xml:space="preserve"> of the GTMNERR monthly collections for nutrient analyses at the System-Wide Monitoring Program stations</w:t>
      </w:r>
      <w:r w:rsidR="00AF1E2E" w:rsidRPr="005024A5">
        <w:rPr>
          <w:iCs/>
        </w:rPr>
        <w:t xml:space="preserve">. No distinction was made between neap and spring tide conditions. Efforts were made to allow for an antecedent dry period of </w:t>
      </w:r>
      <w:r w:rsidR="00AF1E2E" w:rsidRPr="005024A5">
        <w:t xml:space="preserve">72 </w:t>
      </w:r>
      <w:r w:rsidR="00AF1E2E" w:rsidRPr="005024A5">
        <w:rPr>
          <w:iCs/>
        </w:rPr>
        <w:t>hours prior to sampling. All water samples were collected in</w:t>
      </w:r>
      <w:r w:rsidR="007F64F8" w:rsidRPr="005024A5">
        <w:rPr>
          <w:iCs/>
        </w:rPr>
        <w:t xml:space="preserve"> 1-Liter</w:t>
      </w:r>
      <w:r w:rsidR="00AF1E2E" w:rsidRPr="005024A5">
        <w:rPr>
          <w:iCs/>
        </w:rPr>
        <w:t xml:space="preserve"> </w:t>
      </w:r>
      <w:r w:rsidR="00754FD6" w:rsidRPr="005024A5">
        <w:rPr>
          <w:iCs/>
        </w:rPr>
        <w:t>N</w:t>
      </w:r>
      <w:r w:rsidR="00AF1E2E" w:rsidRPr="005024A5">
        <w:rPr>
          <w:iCs/>
        </w:rPr>
        <w:t xml:space="preserve">algene sample bottles </w:t>
      </w:r>
      <w:r w:rsidR="007F64F8" w:rsidRPr="005024A5">
        <w:rPr>
          <w:iCs/>
        </w:rPr>
        <w:t xml:space="preserve">that were double-acid washed with 10% Hydrochloric acid and deionized water </w:t>
      </w:r>
      <w:r w:rsidR="00AF1E2E" w:rsidRPr="005024A5">
        <w:rPr>
          <w:iCs/>
        </w:rPr>
        <w:t>and were rinsed with ambient water prior to collection of the sample</w:t>
      </w:r>
      <w:r w:rsidRPr="005024A5">
        <w:rPr>
          <w:iCs/>
        </w:rPr>
        <w:t xml:space="preserve"> following Florida Department of Environmental Protection (DEP) Surface Water Sampling Procedures (FS 2100)</w:t>
      </w:r>
      <w:r w:rsidR="00AF1E2E" w:rsidRPr="005024A5">
        <w:rPr>
          <w:iCs/>
        </w:rPr>
        <w:t xml:space="preserve">. </w:t>
      </w:r>
    </w:p>
    <w:p w14:paraId="0FC931C0" w14:textId="6B5DBF93" w:rsidR="00B03A49" w:rsidRPr="005024A5" w:rsidRDefault="00AF1E2E" w:rsidP="00AF1E2E">
      <w:pPr>
        <w:ind w:left="360"/>
        <w:rPr>
          <w:iCs/>
        </w:rPr>
      </w:pPr>
      <w:r w:rsidRPr="005024A5">
        <w:rPr>
          <w:iCs/>
        </w:rPr>
        <w:t xml:space="preserve">Total Phosphorus, Total Kjeldahl Nitrogen, Chlorophyll a, </w:t>
      </w:r>
      <w:r w:rsidR="00333636" w:rsidRPr="005024A5">
        <w:rPr>
          <w:iCs/>
        </w:rPr>
        <w:t xml:space="preserve">and </w:t>
      </w:r>
      <w:r w:rsidRPr="005024A5">
        <w:rPr>
          <w:iCs/>
        </w:rPr>
        <w:t>P</w:t>
      </w:r>
      <w:r w:rsidR="00333636" w:rsidRPr="005024A5">
        <w:rPr>
          <w:iCs/>
        </w:rPr>
        <w:t>h</w:t>
      </w:r>
      <w:r w:rsidR="007C0456">
        <w:rPr>
          <w:iCs/>
        </w:rPr>
        <w:t>a</w:t>
      </w:r>
      <w:r w:rsidR="00333636" w:rsidRPr="005024A5">
        <w:rPr>
          <w:iCs/>
        </w:rPr>
        <w:t xml:space="preserve">eophytin </w:t>
      </w:r>
      <w:r w:rsidRPr="005024A5">
        <w:rPr>
          <w:iCs/>
        </w:rPr>
        <w:t xml:space="preserve">samples </w:t>
      </w:r>
      <w:r w:rsidR="006F6EB8" w:rsidRPr="005024A5">
        <w:rPr>
          <w:iCs/>
        </w:rPr>
        <w:t xml:space="preserve">were </w:t>
      </w:r>
      <w:r w:rsidRPr="005024A5">
        <w:rPr>
          <w:iCs/>
        </w:rPr>
        <w:t xml:space="preserve">immediately placed on ice. </w:t>
      </w:r>
      <w:proofErr w:type="spellStart"/>
      <w:r w:rsidRPr="005024A5">
        <w:rPr>
          <w:iCs/>
        </w:rPr>
        <w:t>Nitrite+Nitrate</w:t>
      </w:r>
      <w:proofErr w:type="spellEnd"/>
      <w:r w:rsidRPr="005024A5">
        <w:rPr>
          <w:iCs/>
        </w:rPr>
        <w:t xml:space="preserve">, Total Phosphorus, Total Kjeldahl Nitrogen, </w:t>
      </w:r>
      <w:r w:rsidR="00B943DA" w:rsidRPr="005024A5">
        <w:rPr>
          <w:iCs/>
        </w:rPr>
        <w:t xml:space="preserve">Dissolved Total Kjeldahl Nitrogen </w:t>
      </w:r>
      <w:r w:rsidRPr="005024A5">
        <w:rPr>
          <w:iCs/>
        </w:rPr>
        <w:t xml:space="preserve">and </w:t>
      </w:r>
      <w:r w:rsidR="00B943DA" w:rsidRPr="005024A5">
        <w:rPr>
          <w:iCs/>
        </w:rPr>
        <w:t>Dissolved Ammonia</w:t>
      </w:r>
      <w:r w:rsidRPr="005024A5">
        <w:rPr>
          <w:iCs/>
        </w:rPr>
        <w:t xml:space="preserve"> samples were also acidified to a pH of 2 using Sulfuric Acid. </w:t>
      </w:r>
      <w:r w:rsidR="00333636" w:rsidRPr="005024A5">
        <w:rPr>
          <w:iCs/>
        </w:rPr>
        <w:t xml:space="preserve">Fecal Coliform and </w:t>
      </w:r>
      <w:r w:rsidR="00333636" w:rsidRPr="005024A5">
        <w:rPr>
          <w:rFonts w:eastAsia="Calibri" w:cs="Arial"/>
          <w:szCs w:val="16"/>
        </w:rPr>
        <w:t xml:space="preserve">Enterococcus samples were preserved with sodium </w:t>
      </w:r>
      <w:r w:rsidR="00333636" w:rsidRPr="005024A5">
        <w:rPr>
          <w:rFonts w:eastAsia="Calibri" w:cs="Arial"/>
          <w:szCs w:val="16"/>
        </w:rPr>
        <w:lastRenderedPageBreak/>
        <w:t>thiosulfate upon collection.</w:t>
      </w:r>
      <w:r w:rsidR="00333636" w:rsidRPr="005024A5">
        <w:rPr>
          <w:iCs/>
        </w:rPr>
        <w:t xml:space="preserve"> </w:t>
      </w:r>
      <w:r w:rsidRPr="005024A5">
        <w:rPr>
          <w:iCs/>
        </w:rPr>
        <w:t xml:space="preserve">Chlorophyll </w:t>
      </w:r>
      <w:proofErr w:type="gramStart"/>
      <w:r w:rsidRPr="005024A5">
        <w:rPr>
          <w:i/>
          <w:iCs/>
        </w:rPr>
        <w:t>a</w:t>
      </w:r>
      <w:r w:rsidRPr="005024A5">
        <w:rPr>
          <w:iCs/>
        </w:rPr>
        <w:t xml:space="preserve"> and</w:t>
      </w:r>
      <w:proofErr w:type="gramEnd"/>
      <w:r w:rsidRPr="005024A5">
        <w:rPr>
          <w:iCs/>
        </w:rPr>
        <w:t xml:space="preserve"> Ph</w:t>
      </w:r>
      <w:r w:rsidR="007C0456">
        <w:rPr>
          <w:iCs/>
        </w:rPr>
        <w:t>a</w:t>
      </w:r>
      <w:r w:rsidRPr="005024A5">
        <w:rPr>
          <w:iCs/>
        </w:rPr>
        <w:t xml:space="preserve">eophytin samples were collected in a dark </w:t>
      </w:r>
      <w:r w:rsidR="00754FD6" w:rsidRPr="005024A5">
        <w:rPr>
          <w:iCs/>
        </w:rPr>
        <w:t>N</w:t>
      </w:r>
      <w:r w:rsidRPr="005024A5">
        <w:rPr>
          <w:iCs/>
        </w:rPr>
        <w:t>algene bottle and were filtered immediately upon returning to the</w:t>
      </w:r>
      <w:r w:rsidR="00333636" w:rsidRPr="005024A5">
        <w:rPr>
          <w:iCs/>
        </w:rPr>
        <w:t xml:space="preserve"> ALS Environmental</w:t>
      </w:r>
      <w:r w:rsidRPr="005024A5">
        <w:rPr>
          <w:iCs/>
        </w:rPr>
        <w:t xml:space="preserve"> laboratory in </w:t>
      </w:r>
      <w:r w:rsidR="00333636" w:rsidRPr="005024A5">
        <w:rPr>
          <w:iCs/>
        </w:rPr>
        <w:t>Jacksonville</w:t>
      </w:r>
      <w:r w:rsidRPr="005024A5">
        <w:rPr>
          <w:iCs/>
        </w:rPr>
        <w:t xml:space="preserve">. Once in the laboratory, samples were shaken and processed for nutrients, chlorophyll </w:t>
      </w:r>
      <w:proofErr w:type="gramStart"/>
      <w:r w:rsidRPr="005024A5">
        <w:rPr>
          <w:i/>
          <w:iCs/>
        </w:rPr>
        <w:t>a</w:t>
      </w:r>
      <w:r w:rsidRPr="005024A5">
        <w:rPr>
          <w:iCs/>
        </w:rPr>
        <w:t xml:space="preserve"> and</w:t>
      </w:r>
      <w:proofErr w:type="gramEnd"/>
      <w:r w:rsidRPr="005024A5">
        <w:rPr>
          <w:iCs/>
        </w:rPr>
        <w:t xml:space="preserve"> solids analyses. </w:t>
      </w:r>
    </w:p>
    <w:p w14:paraId="51607B79" w14:textId="288F0738" w:rsidR="00B03A49" w:rsidRPr="005024A5" w:rsidRDefault="00AF1E2E" w:rsidP="00AF1E2E">
      <w:pPr>
        <w:ind w:left="360"/>
        <w:rPr>
          <w:iCs/>
          <w:highlight w:val="yellow"/>
        </w:rPr>
      </w:pPr>
      <w:r w:rsidRPr="005024A5">
        <w:rPr>
          <w:iCs/>
        </w:rPr>
        <w:t xml:space="preserve">At the time of sample collection, water temperature, salinity, dissolved oxygen concentration and pH were measured with YSI hand-held that was calibrated prior to measurement. </w:t>
      </w:r>
      <w:r w:rsidR="00B03A49" w:rsidRPr="005024A5">
        <w:rPr>
          <w:iCs/>
        </w:rPr>
        <w:t xml:space="preserve">Wind speed, wind direction, and air temperature were measured with a Kestrel device. Light attenuation was estimated using a Secchi disk. </w:t>
      </w:r>
    </w:p>
    <w:p w14:paraId="11F9F7D9" w14:textId="5AA1AB40" w:rsidR="000E5211" w:rsidRPr="00434740" w:rsidRDefault="00B943DA" w:rsidP="00375F8B">
      <w:pPr>
        <w:pStyle w:val="ListParagraph"/>
        <w:numPr>
          <w:ilvl w:val="0"/>
          <w:numId w:val="1"/>
        </w:numPr>
        <w:rPr>
          <w:sz w:val="24"/>
        </w:rPr>
      </w:pPr>
      <w:r w:rsidRPr="005024A5">
        <w:rPr>
          <w:b/>
          <w:sz w:val="24"/>
        </w:rPr>
        <w:t>Site location and character</w:t>
      </w:r>
    </w:p>
    <w:p w14:paraId="74C32BEC" w14:textId="77777777" w:rsidR="00572D15" w:rsidRPr="005024A5" w:rsidRDefault="00572D15" w:rsidP="00375F8B">
      <w:pPr>
        <w:pStyle w:val="ListParagraph"/>
        <w:spacing w:after="0" w:line="240" w:lineRule="auto"/>
        <w:ind w:left="360"/>
        <w:rPr>
          <w:sz w:val="24"/>
        </w:rPr>
      </w:pPr>
    </w:p>
    <w:p w14:paraId="4CC65ED7" w14:textId="77777777" w:rsidR="0050307C" w:rsidRPr="005024A5" w:rsidRDefault="00B943DA">
      <w:pPr>
        <w:ind w:left="360"/>
      </w:pPr>
      <w:commentRangeStart w:id="2"/>
      <w:commentRangeStart w:id="3"/>
      <w:r w:rsidRPr="005024A5">
        <w:t xml:space="preserve">All stations are collected within the Guana River Marsh Aquatic Preserve in the northern section of the GTMNERR. The GTMNERR (North section [NW and SE corners]: 30.1632º N, 81.3447º W and 29.9698º N, 81.2488º W; South section: 29.8295º N, 81.3294º W and 29.6017º N, 81.1936º W), located in the Florida upper east coast drainage basin, includes over 24,281 ha of publicly owned forested uplands, tidal wetlands, estuarine </w:t>
      </w:r>
      <w:proofErr w:type="gramStart"/>
      <w:r w:rsidRPr="005024A5">
        <w:t>lagoons</w:t>
      </w:r>
      <w:proofErr w:type="gramEnd"/>
      <w:r w:rsidRPr="005024A5">
        <w:t xml:space="preserve"> and offshore seas. Geographically separated by the greater St. Augustine area, the Reserve is associated with the riverine systems of the Tolomato and Guana River estuaries to the north and the Matanzas River estuary to the south. </w:t>
      </w:r>
    </w:p>
    <w:p w14:paraId="5D23EC96" w14:textId="51C2E418" w:rsidR="009B4F19" w:rsidRPr="005024A5" w:rsidRDefault="00B943DA" w:rsidP="0050307C">
      <w:pPr>
        <w:ind w:left="360"/>
      </w:pPr>
      <w:r w:rsidRPr="005024A5">
        <w:t xml:space="preserve">The headwaters of the Guana River originate in the Diego Plains drainage area in Ponte Vedra Beach. This drainage basin encompasses approximately 7,800 acres (3,157 hectares). The Guana River runs parallel to the Tolomato on the seaward side, with the two lagoons joining 7 miles (11.3 km) north of the St. Augustine Inlet. The natural hydrology of the Guana system has been somewhat altered by water control structures, including dikes, inland wells, drainage ditches and a dam across a portion of the Guana River. In addition, the Intracoastal Waterway traverses both the Tolomato and Matanzas estuaries. </w:t>
      </w:r>
      <w:r w:rsidR="00E42684" w:rsidRPr="005024A5">
        <w:t xml:space="preserve">Guana Lake receives water from the north at Mickler’s weir and water periodically </w:t>
      </w:r>
      <w:r w:rsidR="005B02DB" w:rsidRPr="005024A5">
        <w:t>exchanges</w:t>
      </w:r>
      <w:r w:rsidR="00E42684" w:rsidRPr="005024A5">
        <w:t xml:space="preserve"> with Guana River through the Guana dam depending on water level management and tidal conditions.</w:t>
      </w:r>
      <w:r w:rsidR="0050307C" w:rsidRPr="005024A5">
        <w:t xml:space="preserve"> </w:t>
      </w:r>
      <w:r w:rsidR="009B4F19" w:rsidRPr="005024A5">
        <w:t>As such, there was often a distinct latitudinal gradient in salinity within the lake. There was also a spatial salinity gradient in the river (lower salinities closer to the dam), but it was less pronounced than in the lake. Water temperatures in both the lake and the river follow similar seasonal patterns and do not diverge too much between waterbodies</w:t>
      </w:r>
      <w:r w:rsidR="0050307C" w:rsidRPr="005024A5">
        <w:t>.</w:t>
      </w:r>
    </w:p>
    <w:p w14:paraId="75FB5111" w14:textId="1214BBC6" w:rsidR="0050307C" w:rsidRPr="005024A5" w:rsidRDefault="0050307C" w:rsidP="0050307C">
      <w:pPr>
        <w:spacing w:after="0" w:line="240" w:lineRule="auto"/>
        <w:ind w:left="360"/>
        <w:rPr>
          <w:color w:val="FF0000"/>
        </w:rPr>
      </w:pPr>
      <w:r w:rsidRPr="005024A5">
        <w:t xml:space="preserve">The lake sites are situated within Class III Estuarine Waters </w:t>
      </w:r>
      <w:r w:rsidRPr="005024A5">
        <w:rPr>
          <w:rFonts w:eastAsia="Times New Roman"/>
        </w:rPr>
        <w:t>(Waterbody ID 2320C)</w:t>
      </w:r>
      <w:r w:rsidRPr="005024A5">
        <w:t>. Water depth and salinity in the lake sites vary depending on tides and lake-level management by Florida Fish and Wildlife Conservation Commission (FWC).</w:t>
      </w:r>
      <w:r w:rsidRPr="005024A5">
        <w:rPr>
          <w:color w:val="FF0000"/>
        </w:rPr>
        <w:t xml:space="preserve"> </w:t>
      </w:r>
    </w:p>
    <w:p w14:paraId="5994DC66" w14:textId="77777777" w:rsidR="0050307C" w:rsidRPr="005024A5" w:rsidRDefault="0050307C" w:rsidP="0050307C">
      <w:pPr>
        <w:spacing w:after="0" w:line="240" w:lineRule="auto"/>
        <w:ind w:left="360"/>
        <w:rPr>
          <w:color w:val="FF0000"/>
        </w:rPr>
      </w:pPr>
    </w:p>
    <w:p w14:paraId="1822469A" w14:textId="407458E5" w:rsidR="0050307C" w:rsidRPr="005024A5" w:rsidRDefault="0050307C" w:rsidP="0050307C">
      <w:pPr>
        <w:spacing w:after="0" w:line="240" w:lineRule="auto"/>
        <w:ind w:left="360"/>
      </w:pPr>
      <w:r w:rsidRPr="005024A5">
        <w:t xml:space="preserve">The river sites are situated within Class II Estuarine Waters (Waterbody ID 2320). Water depth in the river sites is tide-dependent, ranging from approximately 1.5 m over a tidal cycle. Numerous oyster reefs are located along the river. </w:t>
      </w:r>
    </w:p>
    <w:p w14:paraId="712E342A" w14:textId="77777777" w:rsidR="0050307C" w:rsidRPr="005024A5" w:rsidRDefault="0050307C" w:rsidP="00375F8B">
      <w:pPr>
        <w:spacing w:after="0" w:line="240" w:lineRule="auto"/>
        <w:ind w:left="360"/>
      </w:pPr>
    </w:p>
    <w:p w14:paraId="2F010D1A" w14:textId="77777777" w:rsidR="00584C4C" w:rsidRPr="005024A5" w:rsidRDefault="00B943DA" w:rsidP="00333636">
      <w:pPr>
        <w:ind w:left="360"/>
      </w:pPr>
      <w:r w:rsidRPr="005024A5">
        <w:t xml:space="preserve">The climate of northeast Florida is classified as humid subtropical and is characteristic of the Gulf and Atlantic coastal plain of the southeastern United States. The average annual rainfall is approximately 52 inches (132 cm) per year, with the wet season extending from June through September. Seasonal variation in temperature within the Reserve follows that of rainfall with a </w:t>
      </w:r>
      <w:r w:rsidRPr="005024A5">
        <w:lastRenderedPageBreak/>
        <w:t>summer period of high temperatures between June and September and a cooler period extending from December through March. The annual mean air temperature within the Reserve is approximately 21</w:t>
      </w:r>
      <w:r w:rsidRPr="005024A5">
        <w:sym w:font="Symbol" w:char="F0B0"/>
      </w:r>
      <w:r w:rsidRPr="005024A5">
        <w:t>C.</w:t>
      </w:r>
      <w:commentRangeEnd w:id="2"/>
      <w:r w:rsidR="006F6EB8" w:rsidRPr="005024A5">
        <w:rPr>
          <w:rStyle w:val="CommentReference"/>
        </w:rPr>
        <w:commentReference w:id="2"/>
      </w:r>
      <w:commentRangeEnd w:id="3"/>
    </w:p>
    <w:p w14:paraId="21B637E9" w14:textId="452EC9D0" w:rsidR="00B943DA" w:rsidRPr="005024A5" w:rsidRDefault="009B4F19" w:rsidP="00333636">
      <w:pPr>
        <w:ind w:left="360"/>
        <w:rPr>
          <w:sz w:val="24"/>
        </w:rPr>
      </w:pPr>
      <w:r w:rsidRPr="005024A5">
        <w:rPr>
          <w:rStyle w:val="CommentReference"/>
        </w:rPr>
        <w:commentReference w:id="3"/>
      </w:r>
    </w:p>
    <w:p w14:paraId="2E3F15A9" w14:textId="7D9C0585" w:rsidR="00584C4C" w:rsidRPr="005024A5" w:rsidRDefault="00B943DA" w:rsidP="00584C4C">
      <w:pPr>
        <w:spacing w:after="0" w:line="240" w:lineRule="auto"/>
        <w:ind w:left="360"/>
        <w:rPr>
          <w:b/>
          <w:sz w:val="24"/>
        </w:rPr>
      </w:pPr>
      <w:r w:rsidRPr="005024A5">
        <w:rPr>
          <w:b/>
          <w:sz w:val="24"/>
        </w:rPr>
        <w:t>Station Descriptions</w:t>
      </w:r>
    </w:p>
    <w:p w14:paraId="658CBDDF" w14:textId="330E0D9F" w:rsidR="00584C4C" w:rsidRPr="005024A5" w:rsidRDefault="00584C4C" w:rsidP="00584C4C">
      <w:pPr>
        <w:spacing w:after="0" w:line="240" w:lineRule="auto"/>
        <w:ind w:left="360"/>
        <w:rPr>
          <w:b/>
          <w:sz w:val="24"/>
        </w:rPr>
      </w:pPr>
    </w:p>
    <w:p w14:paraId="3D2D4F4C" w14:textId="338FF0B2" w:rsidR="00584C4C" w:rsidRPr="005024A5" w:rsidRDefault="00584C4C" w:rsidP="00584C4C">
      <w:pPr>
        <w:spacing w:after="0" w:line="240" w:lineRule="auto"/>
        <w:ind w:left="360"/>
        <w:rPr>
          <w:bCs/>
          <w:i/>
          <w:iCs/>
          <w:sz w:val="24"/>
        </w:rPr>
      </w:pPr>
      <w:r w:rsidRPr="005024A5">
        <w:rPr>
          <w:bCs/>
          <w:i/>
          <w:iCs/>
          <w:sz w:val="24"/>
        </w:rPr>
        <w:t>Lake Sites</w:t>
      </w:r>
    </w:p>
    <w:p w14:paraId="34119E3A" w14:textId="77777777" w:rsidR="00584C4C" w:rsidRPr="005024A5" w:rsidRDefault="00584C4C">
      <w:pPr>
        <w:spacing w:after="0" w:line="240" w:lineRule="auto"/>
        <w:ind w:left="360"/>
        <w:rPr>
          <w:b/>
          <w:i/>
          <w:iCs/>
          <w:sz w:val="24"/>
        </w:rPr>
      </w:pPr>
    </w:p>
    <w:p w14:paraId="14F106C3" w14:textId="0373BD57" w:rsidR="00B943DA" w:rsidRPr="005024A5" w:rsidRDefault="00B943DA" w:rsidP="00333636">
      <w:pPr>
        <w:spacing w:after="0" w:line="240" w:lineRule="auto"/>
        <w:ind w:left="360"/>
      </w:pPr>
      <w:bookmarkStart w:id="4" w:name="_Hlk526776811"/>
      <w:r w:rsidRPr="005024A5">
        <w:t xml:space="preserve">The </w:t>
      </w:r>
      <w:proofErr w:type="spellStart"/>
      <w:r w:rsidRPr="005024A5">
        <w:rPr>
          <w:b/>
        </w:rPr>
        <w:t>Micklers</w:t>
      </w:r>
      <w:proofErr w:type="spellEnd"/>
      <w:r w:rsidRPr="005024A5">
        <w:t xml:space="preserve"> (GTM</w:t>
      </w:r>
      <w:r w:rsidR="009F4165" w:rsidRPr="005024A5">
        <w:t>MK</w:t>
      </w:r>
      <w:r w:rsidRPr="005024A5">
        <w:t>NUT) station</w:t>
      </w:r>
      <w:r w:rsidR="009F4165" w:rsidRPr="005024A5">
        <w:t xml:space="preserve"> is</w:t>
      </w:r>
      <w:r w:rsidRPr="005024A5">
        <w:t xml:space="preserve"> located at the water control structure at the head of Guana Lake (30.16073611</w:t>
      </w:r>
      <w:r w:rsidR="000353ED" w:rsidRPr="005024A5">
        <w:t>°</w:t>
      </w:r>
      <w:r w:rsidRPr="005024A5">
        <w:t>, -81.36027778</w:t>
      </w:r>
      <w:r w:rsidR="000353ED" w:rsidRPr="005024A5">
        <w:t>°</w:t>
      </w:r>
      <w:r w:rsidR="00A13A4F" w:rsidRPr="005024A5">
        <w:t xml:space="preserve">) just south of the intersection of Florida A1A and Mickler Road. </w:t>
      </w:r>
      <w:r w:rsidR="003A1F05" w:rsidRPr="005024A5">
        <w:t>Average water depth observed from July 2017-June 201</w:t>
      </w:r>
      <w:r w:rsidR="00BF567C" w:rsidRPr="005024A5">
        <w:t>9</w:t>
      </w:r>
      <w:r w:rsidR="003A1F05" w:rsidRPr="005024A5">
        <w:t xml:space="preserve"> was </w:t>
      </w:r>
      <w:r w:rsidR="006F6EB8" w:rsidRPr="005024A5">
        <w:t xml:space="preserve">1.37 </w:t>
      </w:r>
      <w:r w:rsidR="003A1F05" w:rsidRPr="005024A5">
        <w:t xml:space="preserve">m. </w:t>
      </w:r>
      <w:r w:rsidR="00437257" w:rsidRPr="005024A5">
        <w:t xml:space="preserve">The waters here tend to </w:t>
      </w:r>
      <w:proofErr w:type="gramStart"/>
      <w:r w:rsidR="00437257" w:rsidRPr="005024A5">
        <w:t>fres</w:t>
      </w:r>
      <w:r w:rsidR="00584C4C" w:rsidRPr="005024A5">
        <w:t>hwater</w:t>
      </w:r>
      <w:proofErr w:type="gramEnd"/>
      <w:r w:rsidR="00584C4C" w:rsidRPr="005024A5">
        <w:t xml:space="preserve">, never exceeding 0.50 ppt during the sampling period. </w:t>
      </w:r>
      <w:r w:rsidR="00437257" w:rsidRPr="005024A5">
        <w:t xml:space="preserve">Average salinity during </w:t>
      </w:r>
      <w:r w:rsidR="00584C4C" w:rsidRPr="005024A5">
        <w:t xml:space="preserve">this </w:t>
      </w:r>
      <w:r w:rsidR="00437257" w:rsidRPr="005024A5">
        <w:t xml:space="preserve">period was 0.36 ppt. </w:t>
      </w:r>
    </w:p>
    <w:p w14:paraId="23C2D404" w14:textId="044C6563" w:rsidR="000353ED" w:rsidRPr="005024A5" w:rsidRDefault="000353ED" w:rsidP="00333636">
      <w:pPr>
        <w:spacing w:after="0" w:line="240" w:lineRule="auto"/>
        <w:ind w:left="360"/>
      </w:pPr>
    </w:p>
    <w:p w14:paraId="1300F952" w14:textId="17E982BD" w:rsidR="00333636" w:rsidRPr="005024A5" w:rsidRDefault="00333636" w:rsidP="00333636">
      <w:pPr>
        <w:spacing w:after="0" w:line="240" w:lineRule="auto"/>
        <w:ind w:left="360"/>
      </w:pPr>
      <w:r w:rsidRPr="005024A5">
        <w:t xml:space="preserve">The </w:t>
      </w:r>
      <w:r w:rsidRPr="005024A5">
        <w:rPr>
          <w:b/>
        </w:rPr>
        <w:t>Lake Middle</w:t>
      </w:r>
      <w:r w:rsidRPr="005024A5">
        <w:t xml:space="preserve"> (</w:t>
      </w:r>
      <w:proofErr w:type="spellStart"/>
      <w:r w:rsidRPr="005024A5">
        <w:t>GTMOLNUT</w:t>
      </w:r>
      <w:r w:rsidR="007C0456">
        <w:t>_dup</w:t>
      </w:r>
      <w:proofErr w:type="spellEnd"/>
      <w:r w:rsidRPr="005024A5">
        <w:t>; GTMLMNUT) station</w:t>
      </w:r>
      <w:r w:rsidR="009F4165" w:rsidRPr="005024A5">
        <w:t>s are in</w:t>
      </w:r>
      <w:r w:rsidRPr="005024A5">
        <w:t xml:space="preserve"> the middle of Guana Lake east of the Guana Wildlife Management Area’s observation tower (30.08302</w:t>
      </w:r>
      <w:r w:rsidR="000353ED" w:rsidRPr="005024A5">
        <w:t>°</w:t>
      </w:r>
      <w:r w:rsidRPr="005024A5">
        <w:t>, -81.34286</w:t>
      </w:r>
      <w:r w:rsidR="000353ED" w:rsidRPr="005024A5">
        <w:t>°</w:t>
      </w:r>
      <w:r w:rsidRPr="005024A5">
        <w:t xml:space="preserve">). </w:t>
      </w:r>
      <w:r w:rsidR="000C280B" w:rsidRPr="005024A5">
        <w:t>Average water depth observed from June 2017 - June 2019 was 0.82 meters.</w:t>
      </w:r>
      <w:r w:rsidR="00587C19" w:rsidRPr="005024A5">
        <w:t xml:space="preserve"> </w:t>
      </w:r>
      <w:proofErr w:type="gramStart"/>
      <w:r w:rsidR="00587C19" w:rsidRPr="005024A5">
        <w:t>Water</w:t>
      </w:r>
      <w:proofErr w:type="gramEnd"/>
      <w:r w:rsidR="00587C19" w:rsidRPr="005024A5">
        <w:t xml:space="preserve"> at this site is predominantly brackish with an average salinity of 5.80 ppt. </w:t>
      </w:r>
    </w:p>
    <w:p w14:paraId="353C013D" w14:textId="5A084019" w:rsidR="00BF567C" w:rsidRPr="005024A5" w:rsidRDefault="00BF567C" w:rsidP="00333636">
      <w:pPr>
        <w:spacing w:after="0" w:line="240" w:lineRule="auto"/>
        <w:ind w:left="360"/>
      </w:pPr>
    </w:p>
    <w:p w14:paraId="1317EEF7" w14:textId="428718C1" w:rsidR="00333636" w:rsidRPr="005024A5" w:rsidRDefault="00333636" w:rsidP="00333636">
      <w:pPr>
        <w:spacing w:after="0" w:line="240" w:lineRule="auto"/>
        <w:ind w:left="360"/>
      </w:pPr>
      <w:r w:rsidRPr="005024A5">
        <w:t xml:space="preserve">The </w:t>
      </w:r>
      <w:r w:rsidRPr="005024A5">
        <w:rPr>
          <w:b/>
        </w:rPr>
        <w:t>Lake South</w:t>
      </w:r>
      <w:r w:rsidRPr="005024A5">
        <w:t xml:space="preserve"> (GTMDNNUT; GTMLSNUT) </w:t>
      </w:r>
      <w:r w:rsidR="00445131" w:rsidRPr="005024A5">
        <w:t>station</w:t>
      </w:r>
      <w:r w:rsidR="009F4165" w:rsidRPr="005024A5">
        <w:t>s are</w:t>
      </w:r>
      <w:r w:rsidR="00445131" w:rsidRPr="005024A5">
        <w:t xml:space="preserve"> located at the Guana Lake water gauge 30 meters north of the Guana </w:t>
      </w:r>
      <w:r w:rsidR="00A13A4F" w:rsidRPr="005024A5">
        <w:t xml:space="preserve">Dam off </w:t>
      </w:r>
      <w:r w:rsidR="00445131" w:rsidRPr="005024A5">
        <w:t>Guana River Road</w:t>
      </w:r>
      <w:r w:rsidR="009F4165" w:rsidRPr="005024A5">
        <w:t xml:space="preserve"> (30.023763</w:t>
      </w:r>
      <w:r w:rsidR="000353ED" w:rsidRPr="005024A5">
        <w:t>°</w:t>
      </w:r>
      <w:r w:rsidR="009F4165" w:rsidRPr="005024A5">
        <w:t>, -81.327928</w:t>
      </w:r>
      <w:r w:rsidR="000353ED" w:rsidRPr="005024A5">
        <w:t>°</w:t>
      </w:r>
      <w:r w:rsidR="009F4165" w:rsidRPr="005024A5">
        <w:t>).</w:t>
      </w:r>
      <w:r w:rsidR="000C280B" w:rsidRPr="005024A5">
        <w:t xml:space="preserve"> Average water depth observed from July 2017 - June 2019 was 1.05 meters.</w:t>
      </w:r>
      <w:r w:rsidR="009F4165" w:rsidRPr="005024A5">
        <w:t xml:space="preserve"> </w:t>
      </w:r>
      <w:r w:rsidR="0056168C" w:rsidRPr="005024A5">
        <w:t xml:space="preserve">The FWC prefers to maintain marine-like waters at this site. Salinity levels ranged from 6.91 to 37.16 with an average salinity of 14.89 ppt during the sampling period. </w:t>
      </w:r>
    </w:p>
    <w:p w14:paraId="53F80F00" w14:textId="6E64475E" w:rsidR="00AA2785" w:rsidRPr="005024A5" w:rsidRDefault="00AA2785" w:rsidP="00333636">
      <w:pPr>
        <w:spacing w:after="0" w:line="240" w:lineRule="auto"/>
        <w:ind w:left="360"/>
      </w:pPr>
    </w:p>
    <w:p w14:paraId="1812CF39" w14:textId="1D2D7917" w:rsidR="00AA2785" w:rsidRPr="005024A5" w:rsidRDefault="00AA2785" w:rsidP="00333636">
      <w:pPr>
        <w:spacing w:after="0" w:line="240" w:lineRule="auto"/>
        <w:ind w:left="360"/>
        <w:rPr>
          <w:i/>
          <w:iCs/>
          <w:sz w:val="24"/>
          <w:szCs w:val="24"/>
        </w:rPr>
      </w:pPr>
      <w:r w:rsidRPr="005024A5">
        <w:rPr>
          <w:i/>
          <w:iCs/>
          <w:sz w:val="24"/>
          <w:szCs w:val="24"/>
        </w:rPr>
        <w:t>River Sites</w:t>
      </w:r>
    </w:p>
    <w:p w14:paraId="18373274" w14:textId="4F262DB5" w:rsidR="009F4165" w:rsidRPr="005024A5" w:rsidRDefault="009F4165" w:rsidP="00333636">
      <w:pPr>
        <w:spacing w:after="0" w:line="240" w:lineRule="auto"/>
        <w:ind w:left="360"/>
      </w:pPr>
    </w:p>
    <w:p w14:paraId="189752E0" w14:textId="3EBC3746" w:rsidR="009F4165" w:rsidRPr="005024A5" w:rsidRDefault="009F4165" w:rsidP="00333636">
      <w:pPr>
        <w:spacing w:after="0" w:line="240" w:lineRule="auto"/>
        <w:ind w:left="360"/>
      </w:pPr>
      <w:r w:rsidRPr="005024A5">
        <w:t xml:space="preserve">The </w:t>
      </w:r>
      <w:proofErr w:type="gramStart"/>
      <w:r w:rsidRPr="005024A5">
        <w:rPr>
          <w:b/>
        </w:rPr>
        <w:t>River</w:t>
      </w:r>
      <w:proofErr w:type="gramEnd"/>
      <w:r w:rsidRPr="005024A5">
        <w:rPr>
          <w:b/>
        </w:rPr>
        <w:t xml:space="preserve"> North</w:t>
      </w:r>
      <w:r w:rsidRPr="005024A5">
        <w:t xml:space="preserve"> (GTMDSNUT; GTMRNNUT) stations are located at the Guana River boat ramp 20 meters south into the river (30.022421</w:t>
      </w:r>
      <w:r w:rsidR="000353ED" w:rsidRPr="005024A5">
        <w:t>°</w:t>
      </w:r>
      <w:r w:rsidRPr="005024A5">
        <w:t>, -81.327722</w:t>
      </w:r>
      <w:r w:rsidR="000353ED" w:rsidRPr="005024A5">
        <w:t>°</w:t>
      </w:r>
      <w:r w:rsidRPr="005024A5">
        <w:t xml:space="preserve">). </w:t>
      </w:r>
      <w:r w:rsidR="003A1F05" w:rsidRPr="005024A5">
        <w:t xml:space="preserve">Average water depth observed </w:t>
      </w:r>
      <w:r w:rsidR="0056168C" w:rsidRPr="005024A5">
        <w:t xml:space="preserve">at the </w:t>
      </w:r>
      <w:proofErr w:type="gramStart"/>
      <w:r w:rsidR="0056168C" w:rsidRPr="005024A5">
        <w:t>River</w:t>
      </w:r>
      <w:proofErr w:type="gramEnd"/>
      <w:r w:rsidR="0056168C" w:rsidRPr="005024A5">
        <w:t xml:space="preserve"> North site </w:t>
      </w:r>
      <w:r w:rsidR="003A1F05" w:rsidRPr="005024A5">
        <w:t>from July 2017 – June 201</w:t>
      </w:r>
      <w:r w:rsidR="006F6EB8" w:rsidRPr="005024A5">
        <w:t>9</w:t>
      </w:r>
      <w:r w:rsidR="003A1F05" w:rsidRPr="005024A5">
        <w:t xml:space="preserve"> </w:t>
      </w:r>
      <w:r w:rsidR="0056168C" w:rsidRPr="005024A5">
        <w:t xml:space="preserve">was </w:t>
      </w:r>
      <w:r w:rsidR="00437257" w:rsidRPr="005024A5">
        <w:t>1.39</w:t>
      </w:r>
      <w:r w:rsidR="003A1F05" w:rsidRPr="005024A5">
        <w:t xml:space="preserve"> m</w:t>
      </w:r>
      <w:r w:rsidR="00437257" w:rsidRPr="005024A5">
        <w:t>eters</w:t>
      </w:r>
      <w:r w:rsidR="003A1F05" w:rsidRPr="005024A5">
        <w:t>.</w:t>
      </w:r>
      <w:r w:rsidR="007C20E1" w:rsidRPr="005024A5">
        <w:t xml:space="preserve"> Average salinity level over the sampling period was 22.63 ppt.</w:t>
      </w:r>
    </w:p>
    <w:p w14:paraId="476B6529" w14:textId="77777777" w:rsidR="00E95E69" w:rsidRPr="005024A5" w:rsidRDefault="00E95E69" w:rsidP="00333636">
      <w:pPr>
        <w:spacing w:after="0" w:line="240" w:lineRule="auto"/>
        <w:ind w:left="360"/>
      </w:pPr>
    </w:p>
    <w:p w14:paraId="101F73D5" w14:textId="5DC94782" w:rsidR="009F4165" w:rsidRPr="005024A5" w:rsidRDefault="009F4165" w:rsidP="00333636">
      <w:pPr>
        <w:spacing w:after="0" w:line="240" w:lineRule="auto"/>
        <w:ind w:left="360"/>
      </w:pPr>
      <w:r w:rsidRPr="005024A5">
        <w:t xml:space="preserve">The </w:t>
      </w:r>
      <w:r w:rsidRPr="005024A5">
        <w:rPr>
          <w:b/>
        </w:rPr>
        <w:t>Guana River</w:t>
      </w:r>
      <w:r w:rsidRPr="005024A5">
        <w:t xml:space="preserve"> (GTMGRNUT) station is in Guana River approximately three kilometers south of the Guana dam (29.998466</w:t>
      </w:r>
      <w:r w:rsidR="000353ED" w:rsidRPr="005024A5">
        <w:t>°</w:t>
      </w:r>
      <w:r w:rsidRPr="005024A5">
        <w:t>, -81.326133</w:t>
      </w:r>
      <w:r w:rsidR="000353ED" w:rsidRPr="005024A5">
        <w:t>°</w:t>
      </w:r>
      <w:r w:rsidRPr="005024A5">
        <w:t>).</w:t>
      </w:r>
      <w:r w:rsidR="00437257" w:rsidRPr="005024A5">
        <w:t xml:space="preserve"> Average water depth observed from July 2017 - June 2019 was 4.73 meters.</w:t>
      </w:r>
      <w:r w:rsidR="007C20E1" w:rsidRPr="005024A5">
        <w:t xml:space="preserve"> Average salinity during the sampling period was 27.00 ppt. </w:t>
      </w:r>
    </w:p>
    <w:p w14:paraId="075E23CA" w14:textId="77777777" w:rsidR="00435B24" w:rsidRPr="005024A5" w:rsidRDefault="00435B24" w:rsidP="00333636">
      <w:pPr>
        <w:spacing w:after="0" w:line="240" w:lineRule="auto"/>
        <w:ind w:left="360"/>
      </w:pPr>
    </w:p>
    <w:bookmarkEnd w:id="4"/>
    <w:p w14:paraId="21AB6DCD" w14:textId="77777777" w:rsidR="009F4165" w:rsidRPr="005024A5" w:rsidRDefault="009F4165" w:rsidP="00333636">
      <w:pPr>
        <w:spacing w:after="0" w:line="240" w:lineRule="auto"/>
        <w:ind w:left="360"/>
      </w:pPr>
    </w:p>
    <w:tbl>
      <w:tblPr>
        <w:tblStyle w:val="ListTable1Light"/>
        <w:tblW w:w="0" w:type="auto"/>
        <w:tblLook w:val="04A0" w:firstRow="1" w:lastRow="0" w:firstColumn="1" w:lastColumn="0" w:noHBand="0" w:noVBand="1"/>
      </w:tblPr>
      <w:tblGrid>
        <w:gridCol w:w="1575"/>
        <w:gridCol w:w="3495"/>
        <w:gridCol w:w="3491"/>
      </w:tblGrid>
      <w:tr w:rsidR="009F4165" w:rsidRPr="005024A5" w14:paraId="76B16DF4" w14:textId="77777777" w:rsidTr="004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A014E4" w14:textId="77777777" w:rsidR="009F4165" w:rsidRPr="005024A5" w:rsidRDefault="009F4165" w:rsidP="00333636">
            <w:r w:rsidRPr="005024A5">
              <w:t>Site</w:t>
            </w:r>
          </w:p>
        </w:tc>
        <w:tc>
          <w:tcPr>
            <w:tcW w:w="0" w:type="auto"/>
          </w:tcPr>
          <w:p w14:paraId="404E3C74" w14:textId="77777777" w:rsidR="009F4165" w:rsidRPr="005024A5" w:rsidRDefault="009F4165" w:rsidP="00333636">
            <w:pPr>
              <w:cnfStyle w:val="100000000000" w:firstRow="1" w:lastRow="0" w:firstColumn="0" w:lastColumn="0" w:oddVBand="0" w:evenVBand="0" w:oddHBand="0" w:evenHBand="0" w:firstRowFirstColumn="0" w:firstRowLastColumn="0" w:lastRowFirstColumn="0" w:lastRowLastColumn="0"/>
            </w:pPr>
            <w:r w:rsidRPr="005024A5">
              <w:t>Station Code(s)</w:t>
            </w:r>
            <w:r w:rsidR="000E6913" w:rsidRPr="005024A5">
              <w:t>*</w:t>
            </w:r>
          </w:p>
        </w:tc>
        <w:tc>
          <w:tcPr>
            <w:tcW w:w="0" w:type="auto"/>
          </w:tcPr>
          <w:p w14:paraId="14720EE0" w14:textId="77777777" w:rsidR="009F4165" w:rsidRPr="005024A5" w:rsidRDefault="009F4165" w:rsidP="00333636">
            <w:pPr>
              <w:cnfStyle w:val="100000000000" w:firstRow="1" w:lastRow="0" w:firstColumn="0" w:lastColumn="0" w:oddVBand="0" w:evenVBand="0" w:oddHBand="0" w:evenHBand="0" w:firstRowFirstColumn="0" w:firstRowLastColumn="0" w:lastRowFirstColumn="0" w:lastRowLastColumn="0"/>
            </w:pPr>
            <w:r w:rsidRPr="005024A5">
              <w:t>Location</w:t>
            </w:r>
          </w:p>
        </w:tc>
      </w:tr>
      <w:tr w:rsidR="001C098C" w:rsidRPr="005024A5" w14:paraId="236A21A9" w14:textId="77777777" w:rsidTr="004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42DE4" w14:textId="77777777" w:rsidR="009F4165" w:rsidRPr="005024A5" w:rsidRDefault="009F4165" w:rsidP="00333636">
            <w:pPr>
              <w:rPr>
                <w:b w:val="0"/>
              </w:rPr>
            </w:pPr>
            <w:proofErr w:type="spellStart"/>
            <w:r w:rsidRPr="005024A5">
              <w:rPr>
                <w:b w:val="0"/>
              </w:rPr>
              <w:t>Micklers</w:t>
            </w:r>
            <w:proofErr w:type="spellEnd"/>
          </w:p>
        </w:tc>
        <w:tc>
          <w:tcPr>
            <w:tcW w:w="0" w:type="auto"/>
          </w:tcPr>
          <w:p w14:paraId="59F14E3B" w14:textId="77777777" w:rsidR="009F4165" w:rsidRPr="005024A5" w:rsidRDefault="009F4165" w:rsidP="00333636">
            <w:pPr>
              <w:cnfStyle w:val="000000100000" w:firstRow="0" w:lastRow="0" w:firstColumn="0" w:lastColumn="0" w:oddVBand="0" w:evenVBand="0" w:oddHBand="1" w:evenHBand="0" w:firstRowFirstColumn="0" w:firstRowLastColumn="0" w:lastRowFirstColumn="0" w:lastRowLastColumn="0"/>
            </w:pPr>
            <w:r w:rsidRPr="005024A5">
              <w:t>GTMMKNUT</w:t>
            </w:r>
          </w:p>
        </w:tc>
        <w:tc>
          <w:tcPr>
            <w:tcW w:w="0" w:type="auto"/>
          </w:tcPr>
          <w:p w14:paraId="19531570" w14:textId="02D1DFF2" w:rsidR="009F4165" w:rsidRPr="005024A5" w:rsidRDefault="000E6913" w:rsidP="00333636">
            <w:pPr>
              <w:cnfStyle w:val="000000100000" w:firstRow="0" w:lastRow="0" w:firstColumn="0" w:lastColumn="0" w:oddVBand="0" w:evenVBand="0" w:oddHBand="1" w:evenHBand="0" w:firstRowFirstColumn="0" w:firstRowLastColumn="0" w:lastRowFirstColumn="0" w:lastRowLastColumn="0"/>
            </w:pPr>
            <w:r w:rsidRPr="005024A5">
              <w:t>30.16073611</w:t>
            </w:r>
            <w:r w:rsidR="00E95E69" w:rsidRPr="005024A5">
              <w:t>°</w:t>
            </w:r>
            <w:r w:rsidRPr="005024A5">
              <w:t>, -81.36027778</w:t>
            </w:r>
            <w:r w:rsidR="00E95E69" w:rsidRPr="005024A5">
              <w:t>°</w:t>
            </w:r>
          </w:p>
        </w:tc>
      </w:tr>
      <w:tr w:rsidR="009F4165" w:rsidRPr="005024A5" w14:paraId="73A47E20" w14:textId="77777777" w:rsidTr="00434740">
        <w:tc>
          <w:tcPr>
            <w:cnfStyle w:val="001000000000" w:firstRow="0" w:lastRow="0" w:firstColumn="1" w:lastColumn="0" w:oddVBand="0" w:evenVBand="0" w:oddHBand="0" w:evenHBand="0" w:firstRowFirstColumn="0" w:firstRowLastColumn="0" w:lastRowFirstColumn="0" w:lastRowLastColumn="0"/>
            <w:tcW w:w="0" w:type="auto"/>
          </w:tcPr>
          <w:p w14:paraId="399A1E2C" w14:textId="77777777" w:rsidR="009F4165" w:rsidRPr="005024A5" w:rsidRDefault="009F4165" w:rsidP="00333636">
            <w:pPr>
              <w:rPr>
                <w:b w:val="0"/>
              </w:rPr>
            </w:pPr>
            <w:r w:rsidRPr="005024A5">
              <w:rPr>
                <w:b w:val="0"/>
              </w:rPr>
              <w:t>Lake Middle</w:t>
            </w:r>
          </w:p>
        </w:tc>
        <w:tc>
          <w:tcPr>
            <w:tcW w:w="0" w:type="auto"/>
          </w:tcPr>
          <w:p w14:paraId="6884464A" w14:textId="106B30E9" w:rsidR="009F4165" w:rsidRPr="005024A5" w:rsidRDefault="009F4165" w:rsidP="00333636">
            <w:pPr>
              <w:cnfStyle w:val="000000000000" w:firstRow="0" w:lastRow="0" w:firstColumn="0" w:lastColumn="0" w:oddVBand="0" w:evenVBand="0" w:oddHBand="0" w:evenHBand="0" w:firstRowFirstColumn="0" w:firstRowLastColumn="0" w:lastRowFirstColumn="0" w:lastRowLastColumn="0"/>
            </w:pPr>
            <w:proofErr w:type="spellStart"/>
            <w:r w:rsidRPr="005024A5">
              <w:t>GTMOLNUT</w:t>
            </w:r>
            <w:r w:rsidR="007C0456">
              <w:t>_dup</w:t>
            </w:r>
            <w:proofErr w:type="spellEnd"/>
            <w:r w:rsidRPr="005024A5">
              <w:t>; GTMLMNUT</w:t>
            </w:r>
          </w:p>
        </w:tc>
        <w:tc>
          <w:tcPr>
            <w:tcW w:w="0" w:type="auto"/>
          </w:tcPr>
          <w:p w14:paraId="35896996" w14:textId="6A13A8B8" w:rsidR="009F4165" w:rsidRPr="005024A5" w:rsidRDefault="000E6913" w:rsidP="00333636">
            <w:pPr>
              <w:cnfStyle w:val="000000000000" w:firstRow="0" w:lastRow="0" w:firstColumn="0" w:lastColumn="0" w:oddVBand="0" w:evenVBand="0" w:oddHBand="0" w:evenHBand="0" w:firstRowFirstColumn="0" w:firstRowLastColumn="0" w:lastRowFirstColumn="0" w:lastRowLastColumn="0"/>
            </w:pPr>
            <w:r w:rsidRPr="005024A5">
              <w:t>30.08302</w:t>
            </w:r>
            <w:r w:rsidR="00E95E69" w:rsidRPr="005024A5">
              <w:t>°</w:t>
            </w:r>
            <w:r w:rsidRPr="005024A5">
              <w:t>, -81.34286</w:t>
            </w:r>
            <w:r w:rsidR="00E95E69" w:rsidRPr="005024A5">
              <w:t>°</w:t>
            </w:r>
          </w:p>
        </w:tc>
      </w:tr>
      <w:tr w:rsidR="001C098C" w:rsidRPr="005024A5" w14:paraId="46C9FE9B" w14:textId="77777777" w:rsidTr="004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649B86" w14:textId="0321EAA1" w:rsidR="007C0456" w:rsidRPr="005024A5" w:rsidRDefault="007C0456" w:rsidP="00333636">
            <w:pPr>
              <w:rPr>
                <w:b w:val="0"/>
                <w:bCs w:val="0"/>
              </w:rPr>
            </w:pPr>
            <w:r w:rsidRPr="005024A5">
              <w:rPr>
                <w:b w:val="0"/>
              </w:rPr>
              <w:t>Lake South</w:t>
            </w:r>
          </w:p>
        </w:tc>
        <w:tc>
          <w:tcPr>
            <w:tcW w:w="0" w:type="auto"/>
          </w:tcPr>
          <w:p w14:paraId="6FAF3473" w14:textId="4732CC13" w:rsidR="007C0456" w:rsidRPr="005024A5" w:rsidRDefault="007C0456" w:rsidP="00333636">
            <w:pPr>
              <w:cnfStyle w:val="000000100000" w:firstRow="0" w:lastRow="0" w:firstColumn="0" w:lastColumn="0" w:oddVBand="0" w:evenVBand="0" w:oddHBand="1" w:evenHBand="0" w:firstRowFirstColumn="0" w:firstRowLastColumn="0" w:lastRowFirstColumn="0" w:lastRowLastColumn="0"/>
            </w:pPr>
            <w:r w:rsidRPr="005024A5">
              <w:t>GTMDNNUT; GTMLSNUT</w:t>
            </w:r>
          </w:p>
        </w:tc>
        <w:tc>
          <w:tcPr>
            <w:tcW w:w="0" w:type="auto"/>
          </w:tcPr>
          <w:p w14:paraId="2F7C18A3" w14:textId="02CBC77B" w:rsidR="007C0456" w:rsidRPr="005024A5" w:rsidRDefault="007C0456" w:rsidP="00333636">
            <w:pPr>
              <w:cnfStyle w:val="000000100000" w:firstRow="0" w:lastRow="0" w:firstColumn="0" w:lastColumn="0" w:oddVBand="0" w:evenVBand="0" w:oddHBand="1" w:evenHBand="0" w:firstRowFirstColumn="0" w:firstRowLastColumn="0" w:lastRowFirstColumn="0" w:lastRowLastColumn="0"/>
            </w:pPr>
            <w:r w:rsidRPr="005024A5">
              <w:t>30.023763, -81.327928</w:t>
            </w:r>
          </w:p>
        </w:tc>
      </w:tr>
      <w:tr w:rsidR="007C0456" w:rsidRPr="005024A5" w14:paraId="084F3B7E" w14:textId="77777777" w:rsidTr="00434740">
        <w:tc>
          <w:tcPr>
            <w:cnfStyle w:val="001000000000" w:firstRow="0" w:lastRow="0" w:firstColumn="1" w:lastColumn="0" w:oddVBand="0" w:evenVBand="0" w:oddHBand="0" w:evenHBand="0" w:firstRowFirstColumn="0" w:firstRowLastColumn="0" w:lastRowFirstColumn="0" w:lastRowLastColumn="0"/>
            <w:tcW w:w="0" w:type="auto"/>
          </w:tcPr>
          <w:p w14:paraId="08877B47" w14:textId="5EB0643E" w:rsidR="007C0456" w:rsidRPr="005024A5" w:rsidRDefault="007C0456" w:rsidP="00333636">
            <w:pPr>
              <w:rPr>
                <w:b w:val="0"/>
              </w:rPr>
            </w:pPr>
            <w:r w:rsidRPr="005024A5">
              <w:rPr>
                <w:b w:val="0"/>
              </w:rPr>
              <w:t>River North</w:t>
            </w:r>
          </w:p>
        </w:tc>
        <w:tc>
          <w:tcPr>
            <w:tcW w:w="0" w:type="auto"/>
          </w:tcPr>
          <w:p w14:paraId="50910AC4" w14:textId="30027EF6" w:rsidR="007C0456" w:rsidRPr="005024A5" w:rsidRDefault="007C0456" w:rsidP="00333636">
            <w:pPr>
              <w:cnfStyle w:val="000000000000" w:firstRow="0" w:lastRow="0" w:firstColumn="0" w:lastColumn="0" w:oddVBand="0" w:evenVBand="0" w:oddHBand="0" w:evenHBand="0" w:firstRowFirstColumn="0" w:firstRowLastColumn="0" w:lastRowFirstColumn="0" w:lastRowLastColumn="0"/>
            </w:pPr>
            <w:r w:rsidRPr="005024A5">
              <w:t>GTMDSNUT; GTMRNNUT</w:t>
            </w:r>
          </w:p>
        </w:tc>
        <w:tc>
          <w:tcPr>
            <w:tcW w:w="0" w:type="auto"/>
          </w:tcPr>
          <w:p w14:paraId="6756CEFA" w14:textId="6ACD6514" w:rsidR="007C0456" w:rsidRPr="005024A5" w:rsidRDefault="007C0456" w:rsidP="00333636">
            <w:pPr>
              <w:cnfStyle w:val="000000000000" w:firstRow="0" w:lastRow="0" w:firstColumn="0" w:lastColumn="0" w:oddVBand="0" w:evenVBand="0" w:oddHBand="0" w:evenHBand="0" w:firstRowFirstColumn="0" w:firstRowLastColumn="0" w:lastRowFirstColumn="0" w:lastRowLastColumn="0"/>
            </w:pPr>
            <w:r w:rsidRPr="005024A5">
              <w:t>30.022421°, -81.327722°</w:t>
            </w:r>
          </w:p>
        </w:tc>
      </w:tr>
      <w:tr w:rsidR="001C098C" w:rsidRPr="005024A5" w14:paraId="07C469F4" w14:textId="77777777" w:rsidTr="004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479196" w14:textId="6D4C079B" w:rsidR="001C098C" w:rsidRPr="005024A5" w:rsidRDefault="001C098C" w:rsidP="001C098C">
            <w:r w:rsidRPr="005024A5">
              <w:rPr>
                <w:b w:val="0"/>
              </w:rPr>
              <w:t>Guana River</w:t>
            </w:r>
          </w:p>
        </w:tc>
        <w:tc>
          <w:tcPr>
            <w:tcW w:w="0" w:type="auto"/>
          </w:tcPr>
          <w:p w14:paraId="67A8F364" w14:textId="18CCC105" w:rsidR="001C098C" w:rsidRPr="005024A5" w:rsidRDefault="001C098C" w:rsidP="001C098C">
            <w:pPr>
              <w:cnfStyle w:val="000000100000" w:firstRow="0" w:lastRow="0" w:firstColumn="0" w:lastColumn="0" w:oddVBand="0" w:evenVBand="0" w:oddHBand="1" w:evenHBand="0" w:firstRowFirstColumn="0" w:firstRowLastColumn="0" w:lastRowFirstColumn="0" w:lastRowLastColumn="0"/>
            </w:pPr>
            <w:r w:rsidRPr="005024A5">
              <w:t>GTMGRNUT</w:t>
            </w:r>
          </w:p>
        </w:tc>
        <w:tc>
          <w:tcPr>
            <w:tcW w:w="0" w:type="auto"/>
          </w:tcPr>
          <w:p w14:paraId="578E439B" w14:textId="02158C1A" w:rsidR="001C098C" w:rsidRPr="005024A5" w:rsidRDefault="001C098C" w:rsidP="001C098C">
            <w:pPr>
              <w:cnfStyle w:val="000000100000" w:firstRow="0" w:lastRow="0" w:firstColumn="0" w:lastColumn="0" w:oddVBand="0" w:evenVBand="0" w:oddHBand="1" w:evenHBand="0" w:firstRowFirstColumn="0" w:firstRowLastColumn="0" w:lastRowFirstColumn="0" w:lastRowLastColumn="0"/>
            </w:pPr>
            <w:r w:rsidRPr="005024A5">
              <w:t>29.998466°, -81.326133°</w:t>
            </w:r>
          </w:p>
        </w:tc>
      </w:tr>
      <w:tr w:rsidR="001C098C" w:rsidRPr="005024A5" w14:paraId="7B03DB01" w14:textId="77777777" w:rsidTr="00434740">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auto"/>
          </w:tcPr>
          <w:p w14:paraId="3DE7A724" w14:textId="23F1A346" w:rsidR="001C098C" w:rsidRPr="005024A5" w:rsidRDefault="001C098C" w:rsidP="00434740">
            <w:pPr>
              <w:jc w:val="right"/>
            </w:pPr>
            <w:r w:rsidRPr="005024A5">
              <w:rPr>
                <w:b w:val="0"/>
              </w:rPr>
              <w:t>*</w:t>
            </w:r>
            <w:proofErr w:type="gramStart"/>
            <w:r w:rsidRPr="005024A5">
              <w:rPr>
                <w:b w:val="0"/>
              </w:rPr>
              <w:t>if</w:t>
            </w:r>
            <w:proofErr w:type="gramEnd"/>
            <w:r w:rsidRPr="005024A5">
              <w:rPr>
                <w:b w:val="0"/>
              </w:rPr>
              <w:t xml:space="preserve"> two station codes are associated with one site, the latter is the current nomenclature.</w:t>
            </w:r>
          </w:p>
        </w:tc>
      </w:tr>
      <w:tr w:rsidR="001C098C" w:rsidRPr="005024A5" w14:paraId="3F338910" w14:textId="77777777" w:rsidTr="004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63B20340" w14:textId="08118090" w:rsidR="001C098C" w:rsidRPr="005024A5" w:rsidRDefault="001C098C" w:rsidP="001C098C">
            <w:pPr>
              <w:jc w:val="right"/>
              <w:rPr>
                <w:b w:val="0"/>
              </w:rPr>
            </w:pPr>
          </w:p>
        </w:tc>
      </w:tr>
    </w:tbl>
    <w:p w14:paraId="2A1DB3CA" w14:textId="227DB668" w:rsidR="00B90647" w:rsidRPr="00434740" w:rsidRDefault="00B60C56" w:rsidP="00434740">
      <w:pPr>
        <w:spacing w:after="0" w:line="240" w:lineRule="auto"/>
        <w:rPr>
          <w:sz w:val="24"/>
        </w:rPr>
      </w:pPr>
      <w:commentRangeStart w:id="5"/>
      <w:commentRangeStart w:id="6"/>
      <w:commentRangeEnd w:id="5"/>
      <w:r w:rsidRPr="005024A5">
        <w:rPr>
          <w:rStyle w:val="CommentReference"/>
        </w:rPr>
        <w:commentReference w:id="5"/>
      </w:r>
      <w:commentRangeEnd w:id="6"/>
    </w:p>
    <w:p w14:paraId="167FC284" w14:textId="5D3A8C1A" w:rsidR="00A13A4F" w:rsidRPr="005024A5" w:rsidRDefault="00DB38F9" w:rsidP="00A13A4F">
      <w:pPr>
        <w:pStyle w:val="ListParagraph"/>
        <w:spacing w:after="0" w:line="240" w:lineRule="auto"/>
        <w:ind w:left="360"/>
        <w:jc w:val="center"/>
        <w:rPr>
          <w:sz w:val="24"/>
        </w:rPr>
      </w:pPr>
      <w:r w:rsidRPr="005024A5">
        <w:rPr>
          <w:rStyle w:val="CommentReference"/>
        </w:rPr>
        <w:lastRenderedPageBreak/>
        <w:commentReference w:id="6"/>
      </w:r>
    </w:p>
    <w:p w14:paraId="3E55EEB0" w14:textId="77777777" w:rsidR="001F0FFA" w:rsidRPr="005024A5" w:rsidRDefault="000E6913" w:rsidP="000E6913">
      <w:pPr>
        <w:pStyle w:val="ListParagraph"/>
        <w:numPr>
          <w:ilvl w:val="0"/>
          <w:numId w:val="1"/>
        </w:numPr>
        <w:spacing w:after="0" w:line="240" w:lineRule="auto"/>
        <w:rPr>
          <w:sz w:val="24"/>
        </w:rPr>
      </w:pPr>
      <w:r w:rsidRPr="005024A5">
        <w:rPr>
          <w:b/>
          <w:sz w:val="24"/>
        </w:rPr>
        <w:t>Data collection period</w:t>
      </w:r>
      <w:r w:rsidRPr="005024A5">
        <w:rPr>
          <w:b/>
          <w:sz w:val="24"/>
        </w:rPr>
        <w:br/>
      </w:r>
    </w:p>
    <w:tbl>
      <w:tblPr>
        <w:tblStyle w:val="ListTable1Light"/>
        <w:tblW w:w="0" w:type="auto"/>
        <w:jc w:val="center"/>
        <w:tblLook w:val="0420" w:firstRow="1" w:lastRow="0" w:firstColumn="0" w:lastColumn="0" w:noHBand="0" w:noVBand="1"/>
      </w:tblPr>
      <w:tblGrid>
        <w:gridCol w:w="2253"/>
        <w:gridCol w:w="1890"/>
        <w:gridCol w:w="1809"/>
      </w:tblGrid>
      <w:tr w:rsidR="00395A6F" w:rsidRPr="00434740" w14:paraId="32CCD66B" w14:textId="77777777" w:rsidTr="00434740">
        <w:trPr>
          <w:cnfStyle w:val="100000000000" w:firstRow="1" w:lastRow="0" w:firstColumn="0" w:lastColumn="0" w:oddVBand="0" w:evenVBand="0" w:oddHBand="0" w:evenHBand="0" w:firstRowFirstColumn="0" w:firstRowLastColumn="0" w:lastRowFirstColumn="0" w:lastRowLastColumn="0"/>
          <w:trHeight w:val="288"/>
          <w:jc w:val="center"/>
        </w:trPr>
        <w:tc>
          <w:tcPr>
            <w:tcW w:w="2253" w:type="dxa"/>
            <w:noWrap/>
            <w:hideMark/>
          </w:tcPr>
          <w:p w14:paraId="60EB4831" w14:textId="77777777" w:rsidR="00395A6F" w:rsidRPr="00434740" w:rsidRDefault="00395A6F" w:rsidP="00395A6F">
            <w:pPr>
              <w:spacing w:after="0" w:line="240" w:lineRule="auto"/>
              <w:rPr>
                <w:rFonts w:asciiTheme="majorHAnsi" w:eastAsia="Times New Roman" w:hAnsiTheme="majorHAnsi" w:cs="Times New Roman"/>
                <w:b/>
                <w:bCs/>
                <w:color w:val="000000"/>
              </w:rPr>
            </w:pPr>
            <w:r w:rsidRPr="00434740">
              <w:rPr>
                <w:rFonts w:asciiTheme="majorHAnsi" w:eastAsia="Times New Roman" w:hAnsiTheme="majorHAnsi" w:cs="Times New Roman"/>
                <w:b/>
                <w:bCs/>
                <w:color w:val="000000"/>
              </w:rPr>
              <w:t>Site</w:t>
            </w:r>
          </w:p>
        </w:tc>
        <w:tc>
          <w:tcPr>
            <w:tcW w:w="1890" w:type="dxa"/>
            <w:noWrap/>
            <w:hideMark/>
          </w:tcPr>
          <w:p w14:paraId="3D3D5C0A" w14:textId="77777777" w:rsidR="00395A6F" w:rsidRPr="00434740" w:rsidRDefault="00395A6F" w:rsidP="00395A6F">
            <w:pPr>
              <w:spacing w:after="0" w:line="240" w:lineRule="auto"/>
              <w:rPr>
                <w:rFonts w:asciiTheme="majorHAnsi" w:eastAsia="Times New Roman" w:hAnsiTheme="majorHAnsi" w:cs="Times New Roman"/>
                <w:b/>
                <w:bCs/>
                <w:color w:val="000000"/>
              </w:rPr>
            </w:pPr>
            <w:r w:rsidRPr="00434740">
              <w:rPr>
                <w:rFonts w:asciiTheme="majorHAnsi" w:eastAsia="Times New Roman" w:hAnsiTheme="majorHAnsi" w:cs="Times New Roman"/>
                <w:b/>
                <w:bCs/>
                <w:color w:val="000000"/>
              </w:rPr>
              <w:t>Station Code</w:t>
            </w:r>
          </w:p>
        </w:tc>
        <w:tc>
          <w:tcPr>
            <w:tcW w:w="1809" w:type="dxa"/>
            <w:noWrap/>
            <w:hideMark/>
          </w:tcPr>
          <w:p w14:paraId="7600B61C" w14:textId="77777777" w:rsidR="00395A6F" w:rsidRPr="00434740" w:rsidRDefault="00395A6F" w:rsidP="00395A6F">
            <w:pPr>
              <w:spacing w:after="0" w:line="240" w:lineRule="auto"/>
              <w:rPr>
                <w:rFonts w:asciiTheme="majorHAnsi" w:eastAsia="Times New Roman" w:hAnsiTheme="majorHAnsi" w:cs="Times New Roman"/>
                <w:b/>
                <w:bCs/>
                <w:color w:val="000000"/>
              </w:rPr>
            </w:pPr>
            <w:r w:rsidRPr="00434740">
              <w:rPr>
                <w:rFonts w:asciiTheme="majorHAnsi" w:eastAsia="Times New Roman" w:hAnsiTheme="majorHAnsi" w:cs="Times New Roman"/>
                <w:b/>
                <w:bCs/>
                <w:color w:val="000000"/>
              </w:rPr>
              <w:t>Collection Time</w:t>
            </w:r>
          </w:p>
        </w:tc>
      </w:tr>
      <w:tr w:rsidR="00395A6F" w:rsidRPr="00395A6F" w14:paraId="27BE5E69"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721E225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Guana River</w:t>
            </w:r>
          </w:p>
        </w:tc>
        <w:tc>
          <w:tcPr>
            <w:tcW w:w="1890" w:type="dxa"/>
            <w:noWrap/>
            <w:hideMark/>
          </w:tcPr>
          <w:p w14:paraId="0919454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GTMGRNUT</w:t>
            </w:r>
          </w:p>
        </w:tc>
        <w:tc>
          <w:tcPr>
            <w:tcW w:w="1809" w:type="dxa"/>
            <w:noWrap/>
            <w:hideMark/>
          </w:tcPr>
          <w:p w14:paraId="298328BB"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7/20/2017 9:15</w:t>
            </w:r>
          </w:p>
        </w:tc>
      </w:tr>
      <w:tr w:rsidR="00395A6F" w:rsidRPr="00395A6F" w14:paraId="5DBE8838" w14:textId="77777777" w:rsidTr="00434740">
        <w:trPr>
          <w:trHeight w:val="288"/>
          <w:jc w:val="center"/>
        </w:trPr>
        <w:tc>
          <w:tcPr>
            <w:tcW w:w="2253" w:type="dxa"/>
            <w:noWrap/>
            <w:hideMark/>
          </w:tcPr>
          <w:p w14:paraId="4D3898C4"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Guana River</w:t>
            </w:r>
          </w:p>
        </w:tc>
        <w:tc>
          <w:tcPr>
            <w:tcW w:w="1890" w:type="dxa"/>
            <w:noWrap/>
            <w:hideMark/>
          </w:tcPr>
          <w:p w14:paraId="0F498101"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GTMGRNUT</w:t>
            </w:r>
          </w:p>
        </w:tc>
        <w:tc>
          <w:tcPr>
            <w:tcW w:w="1809" w:type="dxa"/>
            <w:noWrap/>
            <w:hideMark/>
          </w:tcPr>
          <w:p w14:paraId="11E6C92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8/3/2017 8:39</w:t>
            </w:r>
          </w:p>
        </w:tc>
      </w:tr>
      <w:tr w:rsidR="00395A6F" w:rsidRPr="00395A6F" w14:paraId="3CD2E338"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717CC400"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Guana River</w:t>
            </w:r>
          </w:p>
        </w:tc>
        <w:tc>
          <w:tcPr>
            <w:tcW w:w="1890" w:type="dxa"/>
            <w:noWrap/>
            <w:hideMark/>
          </w:tcPr>
          <w:p w14:paraId="5A78374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GTMGRNUT</w:t>
            </w:r>
          </w:p>
        </w:tc>
        <w:tc>
          <w:tcPr>
            <w:tcW w:w="1809" w:type="dxa"/>
            <w:noWrap/>
            <w:hideMark/>
          </w:tcPr>
          <w:p w14:paraId="50ED5B42"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9/20/2017 11:39</w:t>
            </w:r>
          </w:p>
        </w:tc>
      </w:tr>
      <w:tr w:rsidR="00395A6F" w:rsidRPr="00395A6F" w14:paraId="7151331E" w14:textId="77777777" w:rsidTr="00434740">
        <w:trPr>
          <w:trHeight w:val="288"/>
          <w:jc w:val="center"/>
        </w:trPr>
        <w:tc>
          <w:tcPr>
            <w:tcW w:w="2253" w:type="dxa"/>
            <w:noWrap/>
            <w:hideMark/>
          </w:tcPr>
          <w:p w14:paraId="0163B8EF"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Guana River</w:t>
            </w:r>
          </w:p>
        </w:tc>
        <w:tc>
          <w:tcPr>
            <w:tcW w:w="1890" w:type="dxa"/>
            <w:noWrap/>
            <w:hideMark/>
          </w:tcPr>
          <w:p w14:paraId="69BA5747"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GTMGRNUT</w:t>
            </w:r>
          </w:p>
        </w:tc>
        <w:tc>
          <w:tcPr>
            <w:tcW w:w="1809" w:type="dxa"/>
            <w:noWrap/>
            <w:hideMark/>
          </w:tcPr>
          <w:p w14:paraId="2CB3305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10/18/2017 10:39</w:t>
            </w:r>
          </w:p>
        </w:tc>
      </w:tr>
      <w:tr w:rsidR="00395A6F" w:rsidRPr="00395A6F" w14:paraId="5644DCA7"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5322FFBB"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Guana River</w:t>
            </w:r>
          </w:p>
        </w:tc>
        <w:tc>
          <w:tcPr>
            <w:tcW w:w="1890" w:type="dxa"/>
            <w:noWrap/>
            <w:hideMark/>
          </w:tcPr>
          <w:p w14:paraId="00B99044"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GTMGRNUT</w:t>
            </w:r>
          </w:p>
        </w:tc>
        <w:tc>
          <w:tcPr>
            <w:tcW w:w="1809" w:type="dxa"/>
            <w:noWrap/>
            <w:hideMark/>
          </w:tcPr>
          <w:p w14:paraId="69E02052"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11/2/2017 11:58</w:t>
            </w:r>
          </w:p>
        </w:tc>
      </w:tr>
      <w:tr w:rsidR="00395A6F" w:rsidRPr="00395A6F" w14:paraId="3442B868" w14:textId="77777777" w:rsidTr="00434740">
        <w:trPr>
          <w:trHeight w:val="288"/>
          <w:jc w:val="center"/>
        </w:trPr>
        <w:tc>
          <w:tcPr>
            <w:tcW w:w="2253" w:type="dxa"/>
            <w:noWrap/>
            <w:hideMark/>
          </w:tcPr>
          <w:p w14:paraId="2AD1E96E"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Guana River</w:t>
            </w:r>
          </w:p>
        </w:tc>
        <w:tc>
          <w:tcPr>
            <w:tcW w:w="1890" w:type="dxa"/>
            <w:noWrap/>
            <w:hideMark/>
          </w:tcPr>
          <w:p w14:paraId="51F4F6FA"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GTMGRNUT</w:t>
            </w:r>
          </w:p>
        </w:tc>
        <w:tc>
          <w:tcPr>
            <w:tcW w:w="1809" w:type="dxa"/>
            <w:noWrap/>
            <w:hideMark/>
          </w:tcPr>
          <w:p w14:paraId="3DB3C2BE"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12/13/2017 12:04</w:t>
            </w:r>
          </w:p>
        </w:tc>
      </w:tr>
      <w:tr w:rsidR="00395A6F" w:rsidRPr="00395A6F" w14:paraId="5BE4CE63"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7EA94F42"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Middle</w:t>
            </w:r>
          </w:p>
        </w:tc>
        <w:tc>
          <w:tcPr>
            <w:tcW w:w="1890" w:type="dxa"/>
            <w:noWrap/>
            <w:hideMark/>
          </w:tcPr>
          <w:p w14:paraId="4052A33E"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GTMOLNUT_dup</w:t>
            </w:r>
            <w:proofErr w:type="spellEnd"/>
          </w:p>
        </w:tc>
        <w:tc>
          <w:tcPr>
            <w:tcW w:w="1809" w:type="dxa"/>
            <w:noWrap/>
            <w:hideMark/>
          </w:tcPr>
          <w:p w14:paraId="3D4D5C9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10/18/2017 9:53</w:t>
            </w:r>
          </w:p>
        </w:tc>
      </w:tr>
      <w:tr w:rsidR="00395A6F" w:rsidRPr="00395A6F" w14:paraId="29AC049B" w14:textId="77777777" w:rsidTr="00434740">
        <w:trPr>
          <w:trHeight w:val="288"/>
          <w:jc w:val="center"/>
        </w:trPr>
        <w:tc>
          <w:tcPr>
            <w:tcW w:w="2253" w:type="dxa"/>
            <w:noWrap/>
            <w:hideMark/>
          </w:tcPr>
          <w:p w14:paraId="73CE9024"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Middle</w:t>
            </w:r>
          </w:p>
        </w:tc>
        <w:tc>
          <w:tcPr>
            <w:tcW w:w="1890" w:type="dxa"/>
            <w:noWrap/>
            <w:hideMark/>
          </w:tcPr>
          <w:p w14:paraId="567CAFA9"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GTMOLNUT_dup</w:t>
            </w:r>
            <w:proofErr w:type="spellEnd"/>
          </w:p>
        </w:tc>
        <w:tc>
          <w:tcPr>
            <w:tcW w:w="1809" w:type="dxa"/>
            <w:noWrap/>
            <w:hideMark/>
          </w:tcPr>
          <w:p w14:paraId="086BC688"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11/2/2017 10:40</w:t>
            </w:r>
          </w:p>
        </w:tc>
      </w:tr>
      <w:tr w:rsidR="00395A6F" w:rsidRPr="00395A6F" w14:paraId="709EF0B1"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473986CC"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Middle</w:t>
            </w:r>
          </w:p>
        </w:tc>
        <w:tc>
          <w:tcPr>
            <w:tcW w:w="1890" w:type="dxa"/>
            <w:noWrap/>
            <w:hideMark/>
          </w:tcPr>
          <w:p w14:paraId="04F52DC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GTMLMNUT</w:t>
            </w:r>
          </w:p>
        </w:tc>
        <w:tc>
          <w:tcPr>
            <w:tcW w:w="1809" w:type="dxa"/>
            <w:noWrap/>
            <w:hideMark/>
          </w:tcPr>
          <w:p w14:paraId="4CEB0EAD"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12/13/2017 14:03</w:t>
            </w:r>
          </w:p>
        </w:tc>
      </w:tr>
      <w:tr w:rsidR="00395A6F" w:rsidRPr="00395A6F" w14:paraId="42D853CC" w14:textId="77777777" w:rsidTr="00434740">
        <w:trPr>
          <w:trHeight w:val="288"/>
          <w:jc w:val="center"/>
        </w:trPr>
        <w:tc>
          <w:tcPr>
            <w:tcW w:w="2253" w:type="dxa"/>
            <w:noWrap/>
            <w:hideMark/>
          </w:tcPr>
          <w:p w14:paraId="1C849B15"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South</w:t>
            </w:r>
          </w:p>
        </w:tc>
        <w:tc>
          <w:tcPr>
            <w:tcW w:w="1890" w:type="dxa"/>
            <w:noWrap/>
            <w:hideMark/>
          </w:tcPr>
          <w:p w14:paraId="263E33F2"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GTMDNNUT</w:t>
            </w:r>
          </w:p>
        </w:tc>
        <w:tc>
          <w:tcPr>
            <w:tcW w:w="1809" w:type="dxa"/>
            <w:noWrap/>
            <w:hideMark/>
          </w:tcPr>
          <w:p w14:paraId="3B5B910C"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7/20/2017 8:42</w:t>
            </w:r>
          </w:p>
        </w:tc>
      </w:tr>
      <w:tr w:rsidR="00395A6F" w:rsidRPr="00395A6F" w14:paraId="395088F1"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00139C2B"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South</w:t>
            </w:r>
          </w:p>
        </w:tc>
        <w:tc>
          <w:tcPr>
            <w:tcW w:w="1890" w:type="dxa"/>
            <w:noWrap/>
            <w:hideMark/>
          </w:tcPr>
          <w:p w14:paraId="0B5AD60C"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GTMDNNUT</w:t>
            </w:r>
          </w:p>
        </w:tc>
        <w:tc>
          <w:tcPr>
            <w:tcW w:w="1809" w:type="dxa"/>
            <w:noWrap/>
            <w:hideMark/>
          </w:tcPr>
          <w:p w14:paraId="36D23538"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8/3/2017 10:16</w:t>
            </w:r>
          </w:p>
        </w:tc>
      </w:tr>
      <w:tr w:rsidR="00395A6F" w:rsidRPr="00395A6F" w14:paraId="321A8CD5" w14:textId="77777777" w:rsidTr="00434740">
        <w:trPr>
          <w:trHeight w:val="288"/>
          <w:jc w:val="center"/>
        </w:trPr>
        <w:tc>
          <w:tcPr>
            <w:tcW w:w="2253" w:type="dxa"/>
            <w:noWrap/>
            <w:hideMark/>
          </w:tcPr>
          <w:p w14:paraId="61A266E2"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South</w:t>
            </w:r>
          </w:p>
        </w:tc>
        <w:tc>
          <w:tcPr>
            <w:tcW w:w="1890" w:type="dxa"/>
            <w:noWrap/>
            <w:hideMark/>
          </w:tcPr>
          <w:p w14:paraId="2E51C412"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GTMLSNUT</w:t>
            </w:r>
          </w:p>
        </w:tc>
        <w:tc>
          <w:tcPr>
            <w:tcW w:w="1809" w:type="dxa"/>
            <w:noWrap/>
            <w:hideMark/>
          </w:tcPr>
          <w:p w14:paraId="11DBA375"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9/20/2017 9:47</w:t>
            </w:r>
          </w:p>
        </w:tc>
      </w:tr>
      <w:tr w:rsidR="00395A6F" w:rsidRPr="00395A6F" w14:paraId="7FD168EB"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3F998C3D"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South</w:t>
            </w:r>
          </w:p>
        </w:tc>
        <w:tc>
          <w:tcPr>
            <w:tcW w:w="1890" w:type="dxa"/>
            <w:noWrap/>
            <w:hideMark/>
          </w:tcPr>
          <w:p w14:paraId="00A5D73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GTMLSNUT</w:t>
            </w:r>
          </w:p>
        </w:tc>
        <w:tc>
          <w:tcPr>
            <w:tcW w:w="1809" w:type="dxa"/>
            <w:noWrap/>
            <w:hideMark/>
          </w:tcPr>
          <w:p w14:paraId="753EA874"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10/18/2017 11:33</w:t>
            </w:r>
          </w:p>
        </w:tc>
      </w:tr>
      <w:tr w:rsidR="00395A6F" w:rsidRPr="00395A6F" w14:paraId="5F5435A5" w14:textId="77777777" w:rsidTr="00434740">
        <w:trPr>
          <w:trHeight w:val="288"/>
          <w:jc w:val="center"/>
        </w:trPr>
        <w:tc>
          <w:tcPr>
            <w:tcW w:w="2253" w:type="dxa"/>
            <w:noWrap/>
            <w:hideMark/>
          </w:tcPr>
          <w:p w14:paraId="1FB2F1A4"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South</w:t>
            </w:r>
          </w:p>
        </w:tc>
        <w:tc>
          <w:tcPr>
            <w:tcW w:w="1890" w:type="dxa"/>
            <w:noWrap/>
            <w:hideMark/>
          </w:tcPr>
          <w:p w14:paraId="2EECD43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GTMLSNUT</w:t>
            </w:r>
          </w:p>
        </w:tc>
        <w:tc>
          <w:tcPr>
            <w:tcW w:w="1809" w:type="dxa"/>
            <w:noWrap/>
            <w:hideMark/>
          </w:tcPr>
          <w:p w14:paraId="4E95AE8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11/2/2017 11:14</w:t>
            </w:r>
          </w:p>
        </w:tc>
      </w:tr>
      <w:tr w:rsidR="00395A6F" w:rsidRPr="00395A6F" w14:paraId="76AE9DEB"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3C9AF048"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Lake South</w:t>
            </w:r>
          </w:p>
        </w:tc>
        <w:tc>
          <w:tcPr>
            <w:tcW w:w="1890" w:type="dxa"/>
            <w:noWrap/>
            <w:hideMark/>
          </w:tcPr>
          <w:p w14:paraId="1F00BEDE"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GTMLSNUT</w:t>
            </w:r>
          </w:p>
        </w:tc>
        <w:tc>
          <w:tcPr>
            <w:tcW w:w="1809" w:type="dxa"/>
            <w:noWrap/>
            <w:hideMark/>
          </w:tcPr>
          <w:p w14:paraId="7AA713C6"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12/13/2017 13:26</w:t>
            </w:r>
          </w:p>
        </w:tc>
      </w:tr>
      <w:tr w:rsidR="00395A6F" w:rsidRPr="00395A6F" w14:paraId="1358FAB0" w14:textId="77777777" w:rsidTr="00434740">
        <w:trPr>
          <w:trHeight w:val="288"/>
          <w:jc w:val="center"/>
        </w:trPr>
        <w:tc>
          <w:tcPr>
            <w:tcW w:w="2253" w:type="dxa"/>
            <w:noWrap/>
            <w:hideMark/>
          </w:tcPr>
          <w:p w14:paraId="23ED3E7A" w14:textId="77777777" w:rsidR="00395A6F" w:rsidRPr="00395A6F" w:rsidRDefault="00395A6F" w:rsidP="00395A6F">
            <w:pPr>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Micklers</w:t>
            </w:r>
            <w:proofErr w:type="spellEnd"/>
          </w:p>
        </w:tc>
        <w:tc>
          <w:tcPr>
            <w:tcW w:w="1890" w:type="dxa"/>
            <w:noWrap/>
            <w:hideMark/>
          </w:tcPr>
          <w:p w14:paraId="5F829CC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GTMMKNUT</w:t>
            </w:r>
          </w:p>
        </w:tc>
        <w:tc>
          <w:tcPr>
            <w:tcW w:w="1809" w:type="dxa"/>
            <w:noWrap/>
            <w:hideMark/>
          </w:tcPr>
          <w:p w14:paraId="30C5123A"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7/20/2017 12:05</w:t>
            </w:r>
          </w:p>
        </w:tc>
      </w:tr>
      <w:tr w:rsidR="00395A6F" w:rsidRPr="00395A6F" w14:paraId="1D31ACC6"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5795ED94" w14:textId="77777777" w:rsidR="00395A6F" w:rsidRPr="00395A6F" w:rsidRDefault="00395A6F" w:rsidP="00395A6F">
            <w:pPr>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Micklers</w:t>
            </w:r>
            <w:proofErr w:type="spellEnd"/>
          </w:p>
        </w:tc>
        <w:tc>
          <w:tcPr>
            <w:tcW w:w="1890" w:type="dxa"/>
            <w:noWrap/>
            <w:hideMark/>
          </w:tcPr>
          <w:p w14:paraId="2DC8371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GTMMKNUT</w:t>
            </w:r>
          </w:p>
        </w:tc>
        <w:tc>
          <w:tcPr>
            <w:tcW w:w="1809" w:type="dxa"/>
            <w:noWrap/>
            <w:hideMark/>
          </w:tcPr>
          <w:p w14:paraId="74F6052E"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8/3/2017 11:24</w:t>
            </w:r>
          </w:p>
        </w:tc>
      </w:tr>
      <w:tr w:rsidR="00395A6F" w:rsidRPr="00395A6F" w14:paraId="7300A5EB" w14:textId="77777777" w:rsidTr="00434740">
        <w:trPr>
          <w:trHeight w:val="288"/>
          <w:jc w:val="center"/>
        </w:trPr>
        <w:tc>
          <w:tcPr>
            <w:tcW w:w="2253" w:type="dxa"/>
            <w:noWrap/>
            <w:hideMark/>
          </w:tcPr>
          <w:p w14:paraId="15BDF389" w14:textId="77777777" w:rsidR="00395A6F" w:rsidRPr="00395A6F" w:rsidRDefault="00395A6F" w:rsidP="00395A6F">
            <w:pPr>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Micklers</w:t>
            </w:r>
            <w:proofErr w:type="spellEnd"/>
          </w:p>
        </w:tc>
        <w:tc>
          <w:tcPr>
            <w:tcW w:w="1890" w:type="dxa"/>
            <w:noWrap/>
            <w:hideMark/>
          </w:tcPr>
          <w:p w14:paraId="33348CD0"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GTMMKNUT</w:t>
            </w:r>
          </w:p>
        </w:tc>
        <w:tc>
          <w:tcPr>
            <w:tcW w:w="1809" w:type="dxa"/>
            <w:noWrap/>
            <w:hideMark/>
          </w:tcPr>
          <w:p w14:paraId="020ACA54"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9/20/2017 9:06</w:t>
            </w:r>
          </w:p>
        </w:tc>
      </w:tr>
      <w:tr w:rsidR="00395A6F" w:rsidRPr="00395A6F" w14:paraId="3D63A27B"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7AEA2B6B" w14:textId="77777777" w:rsidR="00395A6F" w:rsidRPr="00395A6F" w:rsidRDefault="00395A6F" w:rsidP="00395A6F">
            <w:pPr>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Micklers</w:t>
            </w:r>
            <w:proofErr w:type="spellEnd"/>
          </w:p>
        </w:tc>
        <w:tc>
          <w:tcPr>
            <w:tcW w:w="1890" w:type="dxa"/>
            <w:noWrap/>
            <w:hideMark/>
          </w:tcPr>
          <w:p w14:paraId="0490B32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GTMMKNUT</w:t>
            </w:r>
          </w:p>
        </w:tc>
        <w:tc>
          <w:tcPr>
            <w:tcW w:w="1809" w:type="dxa"/>
            <w:noWrap/>
            <w:hideMark/>
          </w:tcPr>
          <w:p w14:paraId="3E361F82"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10/18/2017 12:52</w:t>
            </w:r>
          </w:p>
        </w:tc>
      </w:tr>
      <w:tr w:rsidR="00395A6F" w:rsidRPr="00395A6F" w14:paraId="0CC73BDF" w14:textId="77777777" w:rsidTr="00434740">
        <w:trPr>
          <w:trHeight w:val="288"/>
          <w:jc w:val="center"/>
        </w:trPr>
        <w:tc>
          <w:tcPr>
            <w:tcW w:w="2253" w:type="dxa"/>
            <w:noWrap/>
            <w:hideMark/>
          </w:tcPr>
          <w:p w14:paraId="325D23DF" w14:textId="77777777" w:rsidR="00395A6F" w:rsidRPr="00395A6F" w:rsidRDefault="00395A6F" w:rsidP="00395A6F">
            <w:pPr>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Micklers</w:t>
            </w:r>
            <w:proofErr w:type="spellEnd"/>
          </w:p>
        </w:tc>
        <w:tc>
          <w:tcPr>
            <w:tcW w:w="1890" w:type="dxa"/>
            <w:noWrap/>
            <w:hideMark/>
          </w:tcPr>
          <w:p w14:paraId="3A35FE0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GTMMKNUT</w:t>
            </w:r>
          </w:p>
        </w:tc>
        <w:tc>
          <w:tcPr>
            <w:tcW w:w="1809" w:type="dxa"/>
            <w:noWrap/>
            <w:hideMark/>
          </w:tcPr>
          <w:p w14:paraId="445F081E"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11/2/2017 13:11</w:t>
            </w:r>
          </w:p>
        </w:tc>
      </w:tr>
      <w:tr w:rsidR="00395A6F" w:rsidRPr="00395A6F" w14:paraId="39558517"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52508CBD" w14:textId="77777777" w:rsidR="00395A6F" w:rsidRPr="00395A6F" w:rsidRDefault="00395A6F" w:rsidP="00395A6F">
            <w:pPr>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Micklers</w:t>
            </w:r>
            <w:proofErr w:type="spellEnd"/>
          </w:p>
        </w:tc>
        <w:tc>
          <w:tcPr>
            <w:tcW w:w="1890" w:type="dxa"/>
            <w:noWrap/>
            <w:hideMark/>
          </w:tcPr>
          <w:p w14:paraId="7734075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GTMMKNUT</w:t>
            </w:r>
          </w:p>
        </w:tc>
        <w:tc>
          <w:tcPr>
            <w:tcW w:w="1809" w:type="dxa"/>
            <w:noWrap/>
            <w:hideMark/>
          </w:tcPr>
          <w:p w14:paraId="220BCA1D"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12/13/2017 15:15</w:t>
            </w:r>
          </w:p>
        </w:tc>
      </w:tr>
      <w:tr w:rsidR="00395A6F" w:rsidRPr="00395A6F" w14:paraId="51B971CC" w14:textId="77777777" w:rsidTr="00434740">
        <w:trPr>
          <w:trHeight w:val="288"/>
          <w:jc w:val="center"/>
        </w:trPr>
        <w:tc>
          <w:tcPr>
            <w:tcW w:w="2253" w:type="dxa"/>
            <w:noWrap/>
            <w:hideMark/>
          </w:tcPr>
          <w:p w14:paraId="20DF92EE"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Overlook</w:t>
            </w:r>
          </w:p>
        </w:tc>
        <w:tc>
          <w:tcPr>
            <w:tcW w:w="1890" w:type="dxa"/>
            <w:noWrap/>
            <w:hideMark/>
          </w:tcPr>
          <w:p w14:paraId="3C148A8E"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GTMOLNUT</w:t>
            </w:r>
          </w:p>
        </w:tc>
        <w:tc>
          <w:tcPr>
            <w:tcW w:w="1809" w:type="dxa"/>
            <w:noWrap/>
            <w:hideMark/>
          </w:tcPr>
          <w:p w14:paraId="7B14381C"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7/20/2017 10:05</w:t>
            </w:r>
          </w:p>
        </w:tc>
      </w:tr>
      <w:tr w:rsidR="00395A6F" w:rsidRPr="00395A6F" w14:paraId="00B34640"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524F810A"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Overlook</w:t>
            </w:r>
          </w:p>
        </w:tc>
        <w:tc>
          <w:tcPr>
            <w:tcW w:w="1890" w:type="dxa"/>
            <w:noWrap/>
            <w:hideMark/>
          </w:tcPr>
          <w:p w14:paraId="4F1645F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GTMOLNUT</w:t>
            </w:r>
          </w:p>
        </w:tc>
        <w:tc>
          <w:tcPr>
            <w:tcW w:w="1809" w:type="dxa"/>
            <w:noWrap/>
            <w:hideMark/>
          </w:tcPr>
          <w:p w14:paraId="248796DC"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8/3/2017 9:32</w:t>
            </w:r>
          </w:p>
        </w:tc>
      </w:tr>
      <w:tr w:rsidR="00395A6F" w:rsidRPr="00395A6F" w14:paraId="319FB61F" w14:textId="77777777" w:rsidTr="00434740">
        <w:trPr>
          <w:trHeight w:val="288"/>
          <w:jc w:val="center"/>
        </w:trPr>
        <w:tc>
          <w:tcPr>
            <w:tcW w:w="2253" w:type="dxa"/>
            <w:noWrap/>
            <w:hideMark/>
          </w:tcPr>
          <w:p w14:paraId="789AADEF"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Overlook</w:t>
            </w:r>
          </w:p>
        </w:tc>
        <w:tc>
          <w:tcPr>
            <w:tcW w:w="1890" w:type="dxa"/>
            <w:noWrap/>
            <w:hideMark/>
          </w:tcPr>
          <w:p w14:paraId="610F9BD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GTMOLNUT</w:t>
            </w:r>
          </w:p>
        </w:tc>
        <w:tc>
          <w:tcPr>
            <w:tcW w:w="1809" w:type="dxa"/>
            <w:noWrap/>
            <w:hideMark/>
          </w:tcPr>
          <w:p w14:paraId="2EDB6433"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9/20/2017 10:32</w:t>
            </w:r>
          </w:p>
        </w:tc>
      </w:tr>
      <w:tr w:rsidR="00395A6F" w:rsidRPr="00395A6F" w14:paraId="7955B553"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571A8293"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Overlook</w:t>
            </w:r>
          </w:p>
        </w:tc>
        <w:tc>
          <w:tcPr>
            <w:tcW w:w="1890" w:type="dxa"/>
            <w:noWrap/>
            <w:hideMark/>
          </w:tcPr>
          <w:p w14:paraId="2F102DE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GTMOLNUT</w:t>
            </w:r>
          </w:p>
        </w:tc>
        <w:tc>
          <w:tcPr>
            <w:tcW w:w="1809" w:type="dxa"/>
            <w:noWrap/>
            <w:hideMark/>
          </w:tcPr>
          <w:p w14:paraId="1ABDAAFF"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10/18/2017 9:38</w:t>
            </w:r>
          </w:p>
        </w:tc>
      </w:tr>
      <w:tr w:rsidR="00395A6F" w:rsidRPr="00395A6F" w14:paraId="0F3361A7" w14:textId="77777777" w:rsidTr="00434740">
        <w:trPr>
          <w:trHeight w:val="288"/>
          <w:jc w:val="center"/>
        </w:trPr>
        <w:tc>
          <w:tcPr>
            <w:tcW w:w="2253" w:type="dxa"/>
            <w:noWrap/>
            <w:hideMark/>
          </w:tcPr>
          <w:p w14:paraId="681A364C"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Overlook</w:t>
            </w:r>
          </w:p>
        </w:tc>
        <w:tc>
          <w:tcPr>
            <w:tcW w:w="1890" w:type="dxa"/>
            <w:noWrap/>
            <w:hideMark/>
          </w:tcPr>
          <w:p w14:paraId="50A1F94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GTMOLNUT</w:t>
            </w:r>
          </w:p>
        </w:tc>
        <w:tc>
          <w:tcPr>
            <w:tcW w:w="1809" w:type="dxa"/>
            <w:noWrap/>
            <w:hideMark/>
          </w:tcPr>
          <w:p w14:paraId="70E4A8FA"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11/2/2017 10:39</w:t>
            </w:r>
          </w:p>
        </w:tc>
      </w:tr>
      <w:tr w:rsidR="00395A6F" w:rsidRPr="00395A6F" w14:paraId="123CF428"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41360D9F"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River North</w:t>
            </w:r>
          </w:p>
        </w:tc>
        <w:tc>
          <w:tcPr>
            <w:tcW w:w="1890" w:type="dxa"/>
            <w:noWrap/>
            <w:hideMark/>
          </w:tcPr>
          <w:p w14:paraId="51B57151"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GTMDSNUT</w:t>
            </w:r>
          </w:p>
        </w:tc>
        <w:tc>
          <w:tcPr>
            <w:tcW w:w="1809" w:type="dxa"/>
            <w:noWrap/>
            <w:hideMark/>
          </w:tcPr>
          <w:p w14:paraId="38C9012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7/20/2017 8:35</w:t>
            </w:r>
          </w:p>
        </w:tc>
      </w:tr>
      <w:tr w:rsidR="00395A6F" w:rsidRPr="00395A6F" w14:paraId="5080835F" w14:textId="77777777" w:rsidTr="00434740">
        <w:trPr>
          <w:trHeight w:val="288"/>
          <w:jc w:val="center"/>
        </w:trPr>
        <w:tc>
          <w:tcPr>
            <w:tcW w:w="2253" w:type="dxa"/>
            <w:noWrap/>
            <w:hideMark/>
          </w:tcPr>
          <w:p w14:paraId="476F599A"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River North</w:t>
            </w:r>
          </w:p>
        </w:tc>
        <w:tc>
          <w:tcPr>
            <w:tcW w:w="1890" w:type="dxa"/>
            <w:noWrap/>
            <w:hideMark/>
          </w:tcPr>
          <w:p w14:paraId="15CD5632"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GTMDSNUT</w:t>
            </w:r>
          </w:p>
        </w:tc>
        <w:tc>
          <w:tcPr>
            <w:tcW w:w="1809" w:type="dxa"/>
            <w:noWrap/>
            <w:hideMark/>
          </w:tcPr>
          <w:p w14:paraId="01706933"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8/3/2017 10:31</w:t>
            </w:r>
          </w:p>
        </w:tc>
      </w:tr>
      <w:tr w:rsidR="00395A6F" w:rsidRPr="00395A6F" w14:paraId="5FA56F05"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6D3CB60B"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River North</w:t>
            </w:r>
          </w:p>
        </w:tc>
        <w:tc>
          <w:tcPr>
            <w:tcW w:w="1890" w:type="dxa"/>
            <w:noWrap/>
            <w:hideMark/>
          </w:tcPr>
          <w:p w14:paraId="4D20A3D4"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GTMRNNUT</w:t>
            </w:r>
          </w:p>
        </w:tc>
        <w:tc>
          <w:tcPr>
            <w:tcW w:w="1809" w:type="dxa"/>
            <w:noWrap/>
            <w:hideMark/>
          </w:tcPr>
          <w:p w14:paraId="7839E224"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9/20/2017 12:09</w:t>
            </w:r>
          </w:p>
        </w:tc>
      </w:tr>
      <w:tr w:rsidR="00395A6F" w:rsidRPr="00395A6F" w14:paraId="01E941D2" w14:textId="77777777" w:rsidTr="00434740">
        <w:trPr>
          <w:trHeight w:val="288"/>
          <w:jc w:val="center"/>
        </w:trPr>
        <w:tc>
          <w:tcPr>
            <w:tcW w:w="2253" w:type="dxa"/>
            <w:noWrap/>
            <w:hideMark/>
          </w:tcPr>
          <w:p w14:paraId="68A0FB0A"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River North</w:t>
            </w:r>
          </w:p>
        </w:tc>
        <w:tc>
          <w:tcPr>
            <w:tcW w:w="1890" w:type="dxa"/>
            <w:noWrap/>
            <w:hideMark/>
          </w:tcPr>
          <w:p w14:paraId="02CBA1E0"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GTMRNNUT</w:t>
            </w:r>
          </w:p>
        </w:tc>
        <w:tc>
          <w:tcPr>
            <w:tcW w:w="1809" w:type="dxa"/>
            <w:noWrap/>
            <w:hideMark/>
          </w:tcPr>
          <w:p w14:paraId="590DCFC9"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10/18/2017 11:18</w:t>
            </w:r>
          </w:p>
        </w:tc>
      </w:tr>
      <w:tr w:rsidR="00395A6F" w:rsidRPr="00395A6F" w14:paraId="17E3C6F9"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2253" w:type="dxa"/>
            <w:noWrap/>
            <w:hideMark/>
          </w:tcPr>
          <w:p w14:paraId="6C8EB9B4"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River North</w:t>
            </w:r>
          </w:p>
        </w:tc>
        <w:tc>
          <w:tcPr>
            <w:tcW w:w="1890" w:type="dxa"/>
            <w:noWrap/>
            <w:hideMark/>
          </w:tcPr>
          <w:p w14:paraId="3A7712D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GTMRNNUT</w:t>
            </w:r>
          </w:p>
        </w:tc>
        <w:tc>
          <w:tcPr>
            <w:tcW w:w="1809" w:type="dxa"/>
            <w:noWrap/>
            <w:hideMark/>
          </w:tcPr>
          <w:p w14:paraId="051BD5C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11/2/2017 11:40</w:t>
            </w:r>
          </w:p>
        </w:tc>
      </w:tr>
      <w:tr w:rsidR="00395A6F" w:rsidRPr="00395A6F" w14:paraId="7AEE9837" w14:textId="77777777" w:rsidTr="00434740">
        <w:trPr>
          <w:trHeight w:val="288"/>
          <w:jc w:val="center"/>
        </w:trPr>
        <w:tc>
          <w:tcPr>
            <w:tcW w:w="2253" w:type="dxa"/>
            <w:noWrap/>
            <w:hideMark/>
          </w:tcPr>
          <w:p w14:paraId="1854F5FB" w14:textId="77777777" w:rsidR="00395A6F" w:rsidRPr="00395A6F" w:rsidRDefault="00395A6F" w:rsidP="00395A6F">
            <w:pPr>
              <w:rPr>
                <w:rFonts w:ascii="Aptos Narrow" w:eastAsia="Times New Roman" w:hAnsi="Aptos Narrow" w:cs="Times New Roman"/>
                <w:color w:val="000000"/>
              </w:rPr>
            </w:pPr>
            <w:r w:rsidRPr="00395A6F">
              <w:rPr>
                <w:rFonts w:ascii="Aptos Narrow" w:eastAsia="Times New Roman" w:hAnsi="Aptos Narrow" w:cs="Times New Roman"/>
                <w:color w:val="000000"/>
              </w:rPr>
              <w:t>River North</w:t>
            </w:r>
          </w:p>
        </w:tc>
        <w:tc>
          <w:tcPr>
            <w:tcW w:w="1890" w:type="dxa"/>
            <w:noWrap/>
            <w:hideMark/>
          </w:tcPr>
          <w:p w14:paraId="0E6D6884"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GTMRNNUT</w:t>
            </w:r>
          </w:p>
        </w:tc>
        <w:tc>
          <w:tcPr>
            <w:tcW w:w="1809" w:type="dxa"/>
            <w:noWrap/>
            <w:hideMark/>
          </w:tcPr>
          <w:p w14:paraId="164F4AA0" w14:textId="77777777" w:rsidR="00395A6F" w:rsidRPr="00395A6F" w:rsidRDefault="00395A6F" w:rsidP="00395A6F">
            <w:pPr>
              <w:spacing w:after="0" w:line="240" w:lineRule="auto"/>
              <w:jc w:val="right"/>
              <w:rPr>
                <w:rFonts w:ascii="Aptos Narrow" w:eastAsia="Times New Roman" w:hAnsi="Aptos Narrow" w:cs="Times New Roman"/>
                <w:color w:val="000000"/>
              </w:rPr>
            </w:pPr>
            <w:r w:rsidRPr="00395A6F">
              <w:rPr>
                <w:rFonts w:ascii="Aptos Narrow" w:eastAsia="Times New Roman" w:hAnsi="Aptos Narrow" w:cs="Times New Roman"/>
                <w:color w:val="000000"/>
              </w:rPr>
              <w:t>12/13/2017 12:52</w:t>
            </w:r>
          </w:p>
        </w:tc>
      </w:tr>
    </w:tbl>
    <w:p w14:paraId="2FE12AE3" w14:textId="59E8A8B5" w:rsidR="000C32D4" w:rsidRPr="005024A5" w:rsidRDefault="000C32D4" w:rsidP="000C32D4">
      <w:pPr>
        <w:pStyle w:val="ListParagraph"/>
        <w:spacing w:after="0" w:line="240" w:lineRule="auto"/>
        <w:ind w:left="360"/>
        <w:rPr>
          <w:sz w:val="24"/>
        </w:rPr>
      </w:pPr>
    </w:p>
    <w:p w14:paraId="155EC601" w14:textId="77777777" w:rsidR="001A0870" w:rsidRPr="005024A5" w:rsidRDefault="001A0870" w:rsidP="001A0870">
      <w:pPr>
        <w:ind w:left="720"/>
        <w:rPr>
          <w:rFonts w:cstheme="minorHAnsi"/>
          <w:b/>
        </w:rPr>
      </w:pPr>
      <w:r w:rsidRPr="005024A5">
        <w:rPr>
          <w:rFonts w:cstheme="minorHAnsi"/>
          <w:b/>
        </w:rPr>
        <w:t>Notes:</w:t>
      </w:r>
    </w:p>
    <w:p w14:paraId="6FDEDCD1" w14:textId="77777777" w:rsidR="001A0870" w:rsidRPr="005024A5" w:rsidRDefault="001A0870" w:rsidP="001A0870">
      <w:pPr>
        <w:pStyle w:val="ListParagraph"/>
        <w:numPr>
          <w:ilvl w:val="1"/>
          <w:numId w:val="20"/>
        </w:numPr>
        <w:spacing w:after="0" w:line="240" w:lineRule="auto"/>
        <w:rPr>
          <w:rFonts w:cstheme="minorHAnsi"/>
        </w:rPr>
      </w:pPr>
      <w:r w:rsidRPr="005024A5">
        <w:rPr>
          <w:rFonts w:cstheme="minorHAnsi"/>
        </w:rPr>
        <w:t>Time is coded based on a 2400 clock and is referenced to Standard Time.</w:t>
      </w:r>
    </w:p>
    <w:p w14:paraId="4C10A798" w14:textId="77777777" w:rsidR="004C1256" w:rsidRPr="00434740" w:rsidRDefault="004C1256" w:rsidP="00434740">
      <w:pPr>
        <w:spacing w:after="0" w:line="240" w:lineRule="auto"/>
        <w:rPr>
          <w:sz w:val="24"/>
        </w:rPr>
      </w:pPr>
    </w:p>
    <w:p w14:paraId="5AB001AF" w14:textId="6E9C4B5D" w:rsidR="000E6913" w:rsidRPr="00434740" w:rsidRDefault="000E6913" w:rsidP="000E6913">
      <w:pPr>
        <w:pStyle w:val="ListParagraph"/>
        <w:numPr>
          <w:ilvl w:val="0"/>
          <w:numId w:val="1"/>
        </w:numPr>
        <w:spacing w:after="0" w:line="240" w:lineRule="auto"/>
        <w:rPr>
          <w:sz w:val="24"/>
        </w:rPr>
      </w:pPr>
      <w:r w:rsidRPr="005024A5">
        <w:rPr>
          <w:b/>
          <w:sz w:val="24"/>
        </w:rPr>
        <w:t>Complementary monitoring</w:t>
      </w:r>
    </w:p>
    <w:p w14:paraId="7D041AAE" w14:textId="77777777" w:rsidR="00AA2785" w:rsidRPr="005024A5" w:rsidRDefault="00AA2785" w:rsidP="00C24723">
      <w:pPr>
        <w:pStyle w:val="ListParagraph"/>
        <w:spacing w:after="0" w:line="240" w:lineRule="auto"/>
        <w:ind w:left="360"/>
        <w:rPr>
          <w:sz w:val="24"/>
        </w:rPr>
      </w:pPr>
    </w:p>
    <w:p w14:paraId="13F6334E" w14:textId="77777777" w:rsidR="0050307C" w:rsidRPr="005024A5" w:rsidRDefault="0050307C" w:rsidP="0050307C">
      <w:pPr>
        <w:pStyle w:val="ListParagraph"/>
        <w:ind w:left="360"/>
        <w:rPr>
          <w:bCs/>
        </w:rPr>
      </w:pPr>
      <w:r w:rsidRPr="005024A5">
        <w:rPr>
          <w:bCs/>
        </w:rPr>
        <w:t xml:space="preserve">Plankton samples were collected alongside water quality samples at all sites. Whole water grab samples were collected from the surface and preserved with Lugol’s iodine solution in </w:t>
      </w:r>
      <w:r w:rsidRPr="005024A5">
        <w:rPr>
          <w:bCs/>
        </w:rPr>
        <w:lastRenderedPageBreak/>
        <w:t xml:space="preserve">amber glass bottles. Samples are archived at the </w:t>
      </w:r>
      <w:proofErr w:type="gramStart"/>
      <w:r w:rsidRPr="005024A5">
        <w:rPr>
          <w:bCs/>
        </w:rPr>
        <w:t>GTMNERR</w:t>
      </w:r>
      <w:proofErr w:type="gramEnd"/>
      <w:r w:rsidRPr="005024A5">
        <w:rPr>
          <w:bCs/>
        </w:rPr>
        <w:t xml:space="preserve"> and plankton community composition is being identified as time allows. </w:t>
      </w:r>
    </w:p>
    <w:p w14:paraId="5D132D74" w14:textId="5E43CDF4" w:rsidR="00433E82" w:rsidRPr="005024A5" w:rsidRDefault="000E6913">
      <w:pPr>
        <w:pStyle w:val="ListParagraph"/>
        <w:ind w:left="360"/>
        <w:rPr>
          <w:bCs/>
        </w:rPr>
      </w:pPr>
      <w:r w:rsidRPr="005024A5">
        <w:rPr>
          <w:bCs/>
        </w:rPr>
        <w:t>As part of the</w:t>
      </w:r>
      <w:r w:rsidR="00E76677" w:rsidRPr="005024A5">
        <w:rPr>
          <w:bCs/>
        </w:rPr>
        <w:t xml:space="preserve"> national </w:t>
      </w:r>
      <w:r w:rsidRPr="005024A5">
        <w:rPr>
          <w:bCs/>
        </w:rPr>
        <w:t>System Wide Monitoring Program (SWMP), the GTMNERR collects water quality and weather data.</w:t>
      </w:r>
      <w:r w:rsidR="00E76677" w:rsidRPr="005024A5">
        <w:rPr>
          <w:bCs/>
        </w:rPr>
        <w:t xml:space="preserve"> Water quality is measured at four stations: one in the Tolomato River, two in the Matanzas River, and one in Pellicer Creek. Measurements include monthly analyses for nutrients, chlorophyll, bacteria, and solids from grab samples and 15-min salinity, temperature, dissolved oxygen, turbidity, and pH using YSI data sondes.</w:t>
      </w:r>
      <w:r w:rsidRPr="005024A5">
        <w:rPr>
          <w:bCs/>
        </w:rPr>
        <w:t xml:space="preserve"> </w:t>
      </w:r>
      <w:r w:rsidR="00E76677" w:rsidRPr="005024A5">
        <w:rPr>
          <w:bCs/>
        </w:rPr>
        <w:t xml:space="preserve">Weather parameters (air temperature, humidity, photosynthetically active radiation, wind speed, wind direction, and rainfall) are measured at one station near the mouth of Pellicer Creek. </w:t>
      </w:r>
      <w:r w:rsidRPr="005024A5">
        <w:rPr>
          <w:bCs/>
        </w:rPr>
        <w:t xml:space="preserve">All SWMP data </w:t>
      </w:r>
      <w:r w:rsidR="00E76677" w:rsidRPr="005024A5">
        <w:rPr>
          <w:bCs/>
        </w:rPr>
        <w:t xml:space="preserve">undergo a rigorous, standardized QAQC process and are </w:t>
      </w:r>
      <w:r w:rsidRPr="005024A5">
        <w:rPr>
          <w:bCs/>
        </w:rPr>
        <w:t xml:space="preserve">available for download through the Centralized Data Management Office </w:t>
      </w:r>
      <w:r w:rsidR="00E76677" w:rsidRPr="005024A5">
        <w:rPr>
          <w:bCs/>
        </w:rPr>
        <w:t>at</w:t>
      </w:r>
      <w:r w:rsidRPr="005024A5">
        <w:rPr>
          <w:bCs/>
        </w:rPr>
        <w:t xml:space="preserve"> </w:t>
      </w:r>
      <w:hyperlink r:id="rId13" w:history="1">
        <w:r w:rsidRPr="005024A5">
          <w:rPr>
            <w:rStyle w:val="Hyperlink"/>
            <w:bCs/>
          </w:rPr>
          <w:t>www.nerrsdata.org</w:t>
        </w:r>
      </w:hyperlink>
      <w:r w:rsidRPr="005024A5">
        <w:rPr>
          <w:bCs/>
        </w:rPr>
        <w:t>.</w:t>
      </w:r>
    </w:p>
    <w:p w14:paraId="2AB48E24" w14:textId="6BBDB8BE" w:rsidR="00BF5BCB" w:rsidRPr="005024A5" w:rsidRDefault="00BF5BCB">
      <w:pPr>
        <w:pStyle w:val="ListParagraph"/>
        <w:ind w:left="360"/>
        <w:rPr>
          <w:bCs/>
        </w:rPr>
      </w:pPr>
    </w:p>
    <w:p w14:paraId="7590B09E" w14:textId="77777777" w:rsidR="00BC6D2C" w:rsidRPr="005024A5" w:rsidRDefault="00BC6D2C" w:rsidP="00BC6D2C">
      <w:pPr>
        <w:pStyle w:val="ListParagraph"/>
        <w:ind w:left="360"/>
        <w:rPr>
          <w:bCs/>
        </w:rPr>
      </w:pPr>
      <w:commentRangeStart w:id="7"/>
      <w:r w:rsidRPr="005024A5">
        <w:rPr>
          <w:bCs/>
        </w:rPr>
        <w:t>GTMNERR has periodically surveyed oyster reefs in Guana River since 2014. Metrics such as percent cover, density, and size are indicators of oyster reef condition.</w:t>
      </w:r>
    </w:p>
    <w:p w14:paraId="4AD498BB" w14:textId="6337F56A" w:rsidR="00BC6D2C" w:rsidRPr="005024A5" w:rsidRDefault="00000000" w:rsidP="00BC6D2C">
      <w:pPr>
        <w:pStyle w:val="ListParagraph"/>
        <w:ind w:left="360"/>
        <w:rPr>
          <w:bCs/>
        </w:rPr>
      </w:pPr>
      <w:hyperlink r:id="rId14" w:history="1">
        <w:r w:rsidR="00BC6D2C" w:rsidRPr="005024A5">
          <w:rPr>
            <w:rStyle w:val="Hyperlink"/>
          </w:rPr>
          <w:t>https://www.gtmnerr.org/oysters/</w:t>
        </w:r>
      </w:hyperlink>
      <w:r w:rsidR="00BC6D2C" w:rsidRPr="005024A5">
        <w:rPr>
          <w:bCs/>
        </w:rPr>
        <w:t xml:space="preserve"> .</w:t>
      </w:r>
      <w:commentRangeEnd w:id="7"/>
      <w:r w:rsidR="00DD0DC1">
        <w:rPr>
          <w:rStyle w:val="CommentReference"/>
        </w:rPr>
        <w:commentReference w:id="7"/>
      </w:r>
    </w:p>
    <w:p w14:paraId="58F4172C" w14:textId="77777777" w:rsidR="00BC6D2C" w:rsidRPr="005024A5" w:rsidRDefault="00BC6D2C" w:rsidP="00BC6D2C">
      <w:pPr>
        <w:pStyle w:val="ListParagraph"/>
        <w:ind w:left="360"/>
        <w:rPr>
          <w:bCs/>
        </w:rPr>
      </w:pPr>
    </w:p>
    <w:p w14:paraId="2729D9A3" w14:textId="4BE67589" w:rsidR="00BC6D2C" w:rsidRPr="005024A5" w:rsidRDefault="00BC6D2C" w:rsidP="00BC6D2C">
      <w:pPr>
        <w:pStyle w:val="ListParagraph"/>
        <w:ind w:left="360"/>
        <w:rPr>
          <w:bCs/>
        </w:rPr>
      </w:pPr>
      <w:r w:rsidRPr="005024A5">
        <w:rPr>
          <w:bCs/>
        </w:rPr>
        <w:t xml:space="preserve">Florida Department of Agriculture and Consumer Services regularly collects samples for bacteria concentrations for public health considerations related to shellfish harvest in Guana River. </w:t>
      </w:r>
      <w:hyperlink r:id="rId16" w:history="1">
        <w:r w:rsidRPr="005024A5">
          <w:rPr>
            <w:rStyle w:val="Hyperlink"/>
            <w:bCs/>
          </w:rPr>
          <w:t>https://www.freshfromflorida.com/Business-Services/Aquaculture/Shellfish-Harvesting-Area-Classification</w:t>
        </w:r>
      </w:hyperlink>
      <w:r w:rsidRPr="005024A5">
        <w:rPr>
          <w:bCs/>
        </w:rPr>
        <w:t>.</w:t>
      </w:r>
    </w:p>
    <w:p w14:paraId="2BE5A665" w14:textId="77777777" w:rsidR="00BC6D2C" w:rsidRPr="005024A5" w:rsidRDefault="00BC6D2C" w:rsidP="00BC6D2C">
      <w:pPr>
        <w:pStyle w:val="ListParagraph"/>
        <w:ind w:left="360"/>
        <w:rPr>
          <w:bCs/>
        </w:rPr>
      </w:pPr>
    </w:p>
    <w:p w14:paraId="52E6E71C" w14:textId="543BDBA5" w:rsidR="00E42684" w:rsidRPr="005024A5" w:rsidRDefault="00BC6D2C">
      <w:pPr>
        <w:pStyle w:val="ListParagraph"/>
        <w:ind w:left="360"/>
        <w:rPr>
          <w:bCs/>
        </w:rPr>
      </w:pPr>
      <w:r w:rsidRPr="005024A5">
        <w:rPr>
          <w:bCs/>
        </w:rPr>
        <w:t>Since 2001, Florida Fish and Wildlife Conservation Commission and University of North Florida have conducted fisheries-independent monitoring at Guana dam for American eel (</w:t>
      </w:r>
      <w:r w:rsidRPr="005024A5">
        <w:rPr>
          <w:bCs/>
          <w:i/>
        </w:rPr>
        <w:t>Anguilla rostrata</w:t>
      </w:r>
      <w:r w:rsidRPr="005024A5">
        <w:rPr>
          <w:bCs/>
        </w:rPr>
        <w:t>) glass eels every winter season for approximately 3 months. This sampling occurs during nighttime incoming tides for a minimum of 3 hours. For more information on this and other projects, contact Nikki Dix (</w:t>
      </w:r>
      <w:hyperlink r:id="rId17" w:history="1">
        <w:r w:rsidRPr="005024A5">
          <w:rPr>
            <w:rStyle w:val="Hyperlink"/>
          </w:rPr>
          <w:t>Nikki.Dix@FloridaDEP.gov</w:t>
        </w:r>
      </w:hyperlink>
      <w:r w:rsidRPr="005024A5">
        <w:rPr>
          <w:bCs/>
        </w:rPr>
        <w:t>).</w:t>
      </w:r>
    </w:p>
    <w:p w14:paraId="61475AFA" w14:textId="78FC2F2A" w:rsidR="00E42684" w:rsidRPr="005024A5" w:rsidRDefault="00E42684">
      <w:pPr>
        <w:pStyle w:val="ListParagraph"/>
        <w:ind w:left="360"/>
        <w:rPr>
          <w:bCs/>
        </w:rPr>
      </w:pPr>
    </w:p>
    <w:p w14:paraId="2B084D6B" w14:textId="77777777" w:rsidR="000E6913" w:rsidRPr="005024A5" w:rsidRDefault="00436B12" w:rsidP="00436B12">
      <w:pPr>
        <w:spacing w:after="0" w:line="240" w:lineRule="auto"/>
        <w:rPr>
          <w:b/>
          <w:sz w:val="24"/>
        </w:rPr>
      </w:pPr>
      <w:r w:rsidRPr="005024A5">
        <w:rPr>
          <w:b/>
          <w:sz w:val="24"/>
        </w:rPr>
        <w:t>II. Physical Structure Descriptors</w:t>
      </w:r>
    </w:p>
    <w:p w14:paraId="788EDEDB" w14:textId="77777777" w:rsidR="00436B12" w:rsidRPr="005024A5" w:rsidRDefault="00436B12" w:rsidP="00436B12">
      <w:pPr>
        <w:spacing w:after="0" w:line="240" w:lineRule="auto"/>
        <w:rPr>
          <w:b/>
          <w:sz w:val="24"/>
        </w:rPr>
      </w:pPr>
    </w:p>
    <w:p w14:paraId="1C08615C" w14:textId="77777777" w:rsidR="00436B12" w:rsidRPr="005024A5" w:rsidRDefault="00436B12" w:rsidP="00436B12">
      <w:pPr>
        <w:pStyle w:val="ListParagraph"/>
        <w:numPr>
          <w:ilvl w:val="0"/>
          <w:numId w:val="1"/>
        </w:numPr>
        <w:spacing w:after="0" w:line="240" w:lineRule="auto"/>
        <w:rPr>
          <w:sz w:val="24"/>
        </w:rPr>
      </w:pPr>
      <w:r w:rsidRPr="005024A5">
        <w:rPr>
          <w:b/>
          <w:sz w:val="24"/>
        </w:rPr>
        <w:t>Entry verification</w:t>
      </w:r>
    </w:p>
    <w:p w14:paraId="088BCC2F" w14:textId="022C85FD" w:rsidR="003A1F05" w:rsidRPr="005024A5" w:rsidRDefault="00436B12" w:rsidP="00436B12">
      <w:pPr>
        <w:pStyle w:val="BodyText"/>
        <w:tabs>
          <w:tab w:val="left" w:pos="9270"/>
          <w:tab w:val="left" w:pos="9900"/>
        </w:tabs>
        <w:spacing w:after="0"/>
        <w:ind w:left="360" w:right="36"/>
        <w:rPr>
          <w:rFonts w:asciiTheme="minorHAnsi" w:hAnsiTheme="minorHAnsi"/>
          <w:bCs/>
          <w:sz w:val="22"/>
          <w:szCs w:val="22"/>
        </w:rPr>
      </w:pPr>
      <w:r w:rsidRPr="005024A5">
        <w:rPr>
          <w:rFonts w:asciiTheme="minorHAnsi" w:hAnsiTheme="minorHAnsi"/>
          <w:bCs/>
          <w:sz w:val="22"/>
          <w:szCs w:val="22"/>
        </w:rPr>
        <w:t xml:space="preserve">Nutrient results </w:t>
      </w:r>
      <w:r w:rsidR="00BF5BCB" w:rsidRPr="005024A5">
        <w:rPr>
          <w:rFonts w:asciiTheme="minorHAnsi" w:hAnsiTheme="minorHAnsi"/>
          <w:bCs/>
          <w:sz w:val="22"/>
          <w:szCs w:val="22"/>
        </w:rPr>
        <w:t xml:space="preserve">were </w:t>
      </w:r>
      <w:r w:rsidRPr="005024A5">
        <w:rPr>
          <w:rFonts w:asciiTheme="minorHAnsi" w:hAnsiTheme="minorHAnsi"/>
          <w:bCs/>
          <w:sz w:val="22"/>
          <w:szCs w:val="22"/>
        </w:rPr>
        <w:t xml:space="preserve">sent to the GTMNERR in .pdf format and </w:t>
      </w:r>
      <w:r w:rsidR="00BF5BCB" w:rsidRPr="005024A5">
        <w:rPr>
          <w:rFonts w:asciiTheme="minorHAnsi" w:hAnsiTheme="minorHAnsi"/>
          <w:bCs/>
          <w:sz w:val="22"/>
          <w:szCs w:val="22"/>
        </w:rPr>
        <w:t xml:space="preserve">were </w:t>
      </w:r>
      <w:r w:rsidRPr="005024A5">
        <w:rPr>
          <w:rFonts w:asciiTheme="minorHAnsi" w:hAnsiTheme="minorHAnsi"/>
          <w:bCs/>
          <w:sz w:val="22"/>
          <w:szCs w:val="22"/>
        </w:rPr>
        <w:t xml:space="preserve">entered into Microsoft Excel spreadsheets from the documents received from ALS Environmental. GTMNERR staff </w:t>
      </w:r>
      <w:r w:rsidR="005871D7" w:rsidRPr="005024A5">
        <w:rPr>
          <w:rFonts w:asciiTheme="minorHAnsi" w:hAnsiTheme="minorHAnsi"/>
          <w:bCs/>
          <w:sz w:val="22"/>
          <w:szCs w:val="22"/>
        </w:rPr>
        <w:t>and volunteers</w:t>
      </w:r>
      <w:r w:rsidRPr="005024A5">
        <w:rPr>
          <w:rFonts w:asciiTheme="minorHAnsi" w:hAnsiTheme="minorHAnsi"/>
          <w:bCs/>
          <w:sz w:val="22"/>
          <w:szCs w:val="22"/>
        </w:rPr>
        <w:t xml:space="preserve"> enter</w:t>
      </w:r>
      <w:r w:rsidR="00BF5BCB" w:rsidRPr="005024A5">
        <w:rPr>
          <w:rFonts w:asciiTheme="minorHAnsi" w:hAnsiTheme="minorHAnsi"/>
          <w:bCs/>
          <w:sz w:val="22"/>
          <w:szCs w:val="22"/>
        </w:rPr>
        <w:t>ed</w:t>
      </w:r>
      <w:r w:rsidRPr="005024A5">
        <w:rPr>
          <w:rFonts w:asciiTheme="minorHAnsi" w:hAnsiTheme="minorHAnsi"/>
          <w:bCs/>
          <w:sz w:val="22"/>
          <w:szCs w:val="22"/>
        </w:rPr>
        <w:t xml:space="preserve"> and review</w:t>
      </w:r>
      <w:r w:rsidR="00BF5BCB" w:rsidRPr="005024A5">
        <w:rPr>
          <w:rFonts w:asciiTheme="minorHAnsi" w:hAnsiTheme="minorHAnsi"/>
          <w:bCs/>
          <w:sz w:val="22"/>
          <w:szCs w:val="22"/>
        </w:rPr>
        <w:t>ed</w:t>
      </w:r>
      <w:r w:rsidRPr="005024A5">
        <w:rPr>
          <w:rFonts w:asciiTheme="minorHAnsi" w:hAnsiTheme="minorHAnsi"/>
          <w:bCs/>
          <w:sz w:val="22"/>
          <w:szCs w:val="22"/>
        </w:rPr>
        <w:t xml:space="preserve"> the data entries. Data entry, verification and chain of custody procedures follow those specified in the </w:t>
      </w:r>
      <w:commentRangeStart w:id="8"/>
      <w:commentRangeStart w:id="9"/>
      <w:r w:rsidRPr="005024A5">
        <w:rPr>
          <w:rFonts w:asciiTheme="minorHAnsi" w:hAnsiTheme="minorHAnsi"/>
          <w:bCs/>
          <w:sz w:val="22"/>
          <w:szCs w:val="22"/>
        </w:rPr>
        <w:t>Florida Department of Health NELAP QA/QC certification plan</w:t>
      </w:r>
      <w:commentRangeEnd w:id="8"/>
      <w:r w:rsidR="00BF5BCB" w:rsidRPr="005024A5">
        <w:rPr>
          <w:rStyle w:val="CommentReference"/>
          <w:rFonts w:asciiTheme="minorHAnsi" w:eastAsiaTheme="minorHAnsi" w:hAnsiTheme="minorHAnsi" w:cstheme="minorBidi"/>
        </w:rPr>
        <w:commentReference w:id="8"/>
      </w:r>
      <w:commentRangeEnd w:id="9"/>
      <w:r w:rsidR="005871D7" w:rsidRPr="005024A5">
        <w:rPr>
          <w:rStyle w:val="CommentReference"/>
          <w:rFonts w:asciiTheme="minorHAnsi" w:eastAsiaTheme="minorHAnsi" w:hAnsiTheme="minorHAnsi" w:cstheme="minorBidi"/>
        </w:rPr>
        <w:commentReference w:id="9"/>
      </w:r>
      <w:r w:rsidR="005871D7" w:rsidRPr="005024A5">
        <w:rPr>
          <w:rFonts w:asciiTheme="minorHAnsi" w:hAnsiTheme="minorHAnsi"/>
          <w:bCs/>
          <w:sz w:val="22"/>
          <w:szCs w:val="22"/>
        </w:rPr>
        <w:t xml:space="preserve"> (</w:t>
      </w:r>
      <w:hyperlink r:id="rId18" w:history="1">
        <w:r w:rsidR="005871D7" w:rsidRPr="005024A5">
          <w:rPr>
            <w:rStyle w:val="Hyperlink"/>
            <w:rFonts w:asciiTheme="minorHAnsi" w:hAnsiTheme="minorHAnsi"/>
            <w:sz w:val="22"/>
            <w:szCs w:val="22"/>
          </w:rPr>
          <w:t>http://www.floridahealth.gov/licensing-and-regulation/environmental-laboratories/environmental-laboratory-certification/index.html</w:t>
        </w:r>
      </w:hyperlink>
      <w:r w:rsidR="005871D7" w:rsidRPr="005024A5">
        <w:rPr>
          <w:rFonts w:asciiTheme="minorHAnsi" w:hAnsiTheme="minorHAnsi"/>
          <w:sz w:val="22"/>
          <w:szCs w:val="22"/>
        </w:rPr>
        <w:t>).</w:t>
      </w:r>
      <w:r w:rsidR="003A1F05" w:rsidRPr="005024A5">
        <w:rPr>
          <w:rFonts w:asciiTheme="minorHAnsi" w:hAnsiTheme="minorHAnsi"/>
          <w:bCs/>
          <w:sz w:val="22"/>
          <w:szCs w:val="22"/>
        </w:rPr>
        <w:br/>
      </w:r>
    </w:p>
    <w:p w14:paraId="7624DEAB" w14:textId="011CEF10" w:rsidR="003A1F05" w:rsidRPr="005024A5" w:rsidRDefault="003A1F05" w:rsidP="003A1F05">
      <w:pPr>
        <w:autoSpaceDE w:val="0"/>
        <w:autoSpaceDN w:val="0"/>
        <w:spacing w:after="0" w:line="240" w:lineRule="auto"/>
        <w:ind w:left="360"/>
        <w:rPr>
          <w:rFonts w:eastAsia="Times New Roman" w:cs="Times New Roman"/>
          <w:bCs/>
        </w:rPr>
      </w:pPr>
      <w:r w:rsidRPr="005024A5">
        <w:rPr>
          <w:rFonts w:eastAsia="Times New Roman" w:cs="Times New Roman"/>
          <w:bCs/>
        </w:rPr>
        <w:t xml:space="preserve">All data obtained during the study was internally </w:t>
      </w:r>
      <w:proofErr w:type="spellStart"/>
      <w:r w:rsidRPr="005024A5">
        <w:rPr>
          <w:rFonts w:eastAsia="Times New Roman" w:cs="Times New Roman"/>
          <w:bCs/>
        </w:rPr>
        <w:t>QAQC</w:t>
      </w:r>
      <w:r w:rsidR="005871D7" w:rsidRPr="005024A5">
        <w:rPr>
          <w:rFonts w:eastAsia="Times New Roman" w:cs="Times New Roman"/>
          <w:bCs/>
        </w:rPr>
        <w:t>’ed</w:t>
      </w:r>
      <w:proofErr w:type="spellEnd"/>
      <w:r w:rsidRPr="005024A5">
        <w:rPr>
          <w:rFonts w:eastAsia="Times New Roman" w:cs="Times New Roman"/>
          <w:bCs/>
        </w:rPr>
        <w:t xml:space="preserve"> and formatted in accordance </w:t>
      </w:r>
      <w:proofErr w:type="gramStart"/>
      <w:r w:rsidRPr="005024A5">
        <w:rPr>
          <w:rFonts w:eastAsia="Times New Roman" w:cs="Times New Roman"/>
          <w:bCs/>
        </w:rPr>
        <w:t>to</w:t>
      </w:r>
      <w:proofErr w:type="gramEnd"/>
      <w:r w:rsidRPr="005024A5">
        <w:rPr>
          <w:rFonts w:eastAsia="Times New Roman" w:cs="Times New Roman"/>
          <w:bCs/>
        </w:rPr>
        <w:t xml:space="preserve"> Florida Department of Environmental Protection (DEP) Watershed Information Network (WIN) guidelines and subsequently uploaded to WIN a</w:t>
      </w:r>
      <w:r w:rsidR="00167246" w:rsidRPr="005024A5">
        <w:rPr>
          <w:rFonts w:eastAsia="Times New Roman" w:cs="Times New Roman"/>
          <w:bCs/>
        </w:rPr>
        <w:t>f</w:t>
      </w:r>
      <w:r w:rsidRPr="005024A5">
        <w:rPr>
          <w:rFonts w:eastAsia="Times New Roman" w:cs="Times New Roman"/>
          <w:bCs/>
        </w:rPr>
        <w:t>t</w:t>
      </w:r>
      <w:r w:rsidR="00167246" w:rsidRPr="005024A5">
        <w:rPr>
          <w:rFonts w:eastAsia="Times New Roman" w:cs="Times New Roman"/>
          <w:bCs/>
        </w:rPr>
        <w:t>er</w:t>
      </w:r>
      <w:r w:rsidRPr="005024A5">
        <w:rPr>
          <w:rFonts w:eastAsia="Times New Roman" w:cs="Times New Roman"/>
          <w:bCs/>
        </w:rPr>
        <w:t xml:space="preserve"> the conclusion of the project in September 2018.</w:t>
      </w:r>
    </w:p>
    <w:p w14:paraId="7F7F3DC7" w14:textId="77777777" w:rsidR="00436B12" w:rsidRPr="005024A5" w:rsidRDefault="00436B12" w:rsidP="00436B12">
      <w:pPr>
        <w:pStyle w:val="BodyText"/>
        <w:tabs>
          <w:tab w:val="left" w:pos="9270"/>
          <w:tab w:val="left" w:pos="9900"/>
        </w:tabs>
        <w:spacing w:after="0"/>
        <w:ind w:left="360" w:right="36"/>
        <w:rPr>
          <w:rFonts w:asciiTheme="minorHAnsi" w:hAnsiTheme="minorHAnsi"/>
          <w:bCs/>
          <w:sz w:val="22"/>
          <w:szCs w:val="22"/>
        </w:rPr>
      </w:pPr>
    </w:p>
    <w:p w14:paraId="6342C373" w14:textId="05AA5519" w:rsidR="00436B12" w:rsidRPr="005024A5" w:rsidRDefault="00436B12" w:rsidP="006543BE">
      <w:pPr>
        <w:pStyle w:val="ListParagraph"/>
        <w:numPr>
          <w:ilvl w:val="0"/>
          <w:numId w:val="1"/>
        </w:numPr>
        <w:spacing w:after="0" w:line="240" w:lineRule="auto"/>
        <w:rPr>
          <w:bCs/>
        </w:rPr>
      </w:pPr>
      <w:r w:rsidRPr="005024A5">
        <w:rPr>
          <w:b/>
          <w:sz w:val="24"/>
        </w:rPr>
        <w:t xml:space="preserve">Parameter titles and </w:t>
      </w:r>
      <w:r w:rsidR="00C670F0" w:rsidRPr="005024A5">
        <w:rPr>
          <w:b/>
          <w:sz w:val="24"/>
        </w:rPr>
        <w:t>variable names by category</w:t>
      </w:r>
    </w:p>
    <w:p w14:paraId="5476DC15" w14:textId="1A0DE9A6" w:rsidR="00C670F0" w:rsidRPr="005024A5" w:rsidRDefault="00395A6F" w:rsidP="00C670F0">
      <w:pPr>
        <w:ind w:left="720"/>
        <w:rPr>
          <w:rFonts w:cstheme="minorHAnsi"/>
        </w:rPr>
      </w:pPr>
      <w:r>
        <w:rPr>
          <w:rFonts w:cstheme="minorHAnsi"/>
        </w:rPr>
        <w:t>Parameter abbreviations are provided in the “</w:t>
      </w:r>
      <w:proofErr w:type="spellStart"/>
      <w:r>
        <w:rPr>
          <w:rFonts w:cstheme="minorHAnsi"/>
        </w:rPr>
        <w:t>ComponentShort</w:t>
      </w:r>
      <w:proofErr w:type="spellEnd"/>
      <w:r>
        <w:rPr>
          <w:rFonts w:cstheme="minorHAnsi"/>
        </w:rPr>
        <w:t>” column. Full descriptions of the parameter are in “</w:t>
      </w:r>
      <w:proofErr w:type="spellStart"/>
      <w:r>
        <w:rPr>
          <w:rFonts w:cstheme="minorHAnsi"/>
        </w:rPr>
        <w:t>ComponentLong</w:t>
      </w:r>
      <w:proofErr w:type="spellEnd"/>
      <w:r>
        <w:rPr>
          <w:rFonts w:cstheme="minorHAnsi"/>
        </w:rPr>
        <w:t xml:space="preserve">”. </w:t>
      </w:r>
    </w:p>
    <w:tbl>
      <w:tblPr>
        <w:tblStyle w:val="ListTable1Light"/>
        <w:tblW w:w="0" w:type="auto"/>
        <w:jc w:val="center"/>
        <w:tblLook w:val="0420" w:firstRow="1" w:lastRow="0" w:firstColumn="0" w:lastColumn="0" w:noHBand="0" w:noVBand="1"/>
      </w:tblPr>
      <w:tblGrid>
        <w:gridCol w:w="1770"/>
        <w:gridCol w:w="3927"/>
        <w:gridCol w:w="1591"/>
      </w:tblGrid>
      <w:tr w:rsidR="00395A6F" w:rsidRPr="00395A6F" w14:paraId="3C99D489" w14:textId="77777777" w:rsidTr="00434740">
        <w:trPr>
          <w:cnfStyle w:val="100000000000" w:firstRow="1" w:lastRow="0" w:firstColumn="0" w:lastColumn="0" w:oddVBand="0" w:evenVBand="0" w:oddHBand="0" w:evenHBand="0" w:firstRowFirstColumn="0" w:firstRowLastColumn="0" w:lastRowFirstColumn="0" w:lastRowLastColumn="0"/>
          <w:trHeight w:val="288"/>
          <w:jc w:val="center"/>
        </w:trPr>
        <w:tc>
          <w:tcPr>
            <w:tcW w:w="0" w:type="auto"/>
            <w:noWrap/>
            <w:hideMark/>
          </w:tcPr>
          <w:p w14:paraId="5EECBE52"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lastRenderedPageBreak/>
              <w:t>Component Short</w:t>
            </w:r>
          </w:p>
        </w:tc>
        <w:tc>
          <w:tcPr>
            <w:tcW w:w="0" w:type="auto"/>
            <w:noWrap/>
            <w:hideMark/>
          </w:tcPr>
          <w:p w14:paraId="3B4E46E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Component Long</w:t>
            </w:r>
          </w:p>
        </w:tc>
        <w:tc>
          <w:tcPr>
            <w:tcW w:w="0" w:type="auto"/>
            <w:noWrap/>
            <w:hideMark/>
          </w:tcPr>
          <w:p w14:paraId="4503C498"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Unit of Measure</w:t>
            </w:r>
          </w:p>
        </w:tc>
      </w:tr>
      <w:tr w:rsidR="00395A6F" w:rsidRPr="00395A6F" w14:paraId="61A4251A"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747B530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WTEM</w:t>
            </w:r>
          </w:p>
        </w:tc>
        <w:tc>
          <w:tcPr>
            <w:tcW w:w="0" w:type="auto"/>
            <w:noWrap/>
            <w:hideMark/>
          </w:tcPr>
          <w:p w14:paraId="3A2D036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Water temperature</w:t>
            </w:r>
          </w:p>
        </w:tc>
        <w:tc>
          <w:tcPr>
            <w:tcW w:w="0" w:type="auto"/>
            <w:noWrap/>
            <w:hideMark/>
          </w:tcPr>
          <w:p w14:paraId="6BE8EB9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w:t>
            </w:r>
          </w:p>
        </w:tc>
      </w:tr>
      <w:tr w:rsidR="00395A6F" w:rsidRPr="00395A6F" w14:paraId="1CF61890" w14:textId="77777777" w:rsidTr="00434740">
        <w:trPr>
          <w:trHeight w:val="288"/>
          <w:jc w:val="center"/>
        </w:trPr>
        <w:tc>
          <w:tcPr>
            <w:tcW w:w="0" w:type="auto"/>
            <w:noWrap/>
            <w:hideMark/>
          </w:tcPr>
          <w:p w14:paraId="7130377A"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SpCond</w:t>
            </w:r>
            <w:proofErr w:type="spellEnd"/>
          </w:p>
        </w:tc>
        <w:tc>
          <w:tcPr>
            <w:tcW w:w="0" w:type="auto"/>
            <w:noWrap/>
            <w:hideMark/>
          </w:tcPr>
          <w:p w14:paraId="61CD25C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Specific Conductance</w:t>
            </w:r>
          </w:p>
        </w:tc>
        <w:tc>
          <w:tcPr>
            <w:tcW w:w="0" w:type="auto"/>
            <w:noWrap/>
            <w:hideMark/>
          </w:tcPr>
          <w:p w14:paraId="162F10D9"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uS</w:t>
            </w:r>
            <w:proofErr w:type="spellEnd"/>
            <w:r w:rsidRPr="00395A6F">
              <w:rPr>
                <w:rFonts w:ascii="Aptos Narrow" w:eastAsia="Times New Roman" w:hAnsi="Aptos Narrow" w:cs="Times New Roman"/>
                <w:color w:val="000000"/>
              </w:rPr>
              <w:t>/cm</w:t>
            </w:r>
          </w:p>
        </w:tc>
      </w:tr>
      <w:tr w:rsidR="00395A6F" w:rsidRPr="00395A6F" w14:paraId="0DF808D4"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4A96B080"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pH</w:t>
            </w:r>
          </w:p>
        </w:tc>
        <w:tc>
          <w:tcPr>
            <w:tcW w:w="0" w:type="auto"/>
            <w:noWrap/>
            <w:hideMark/>
          </w:tcPr>
          <w:p w14:paraId="11FDFC0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pH</w:t>
            </w:r>
          </w:p>
        </w:tc>
        <w:tc>
          <w:tcPr>
            <w:tcW w:w="0" w:type="auto"/>
            <w:noWrap/>
            <w:hideMark/>
          </w:tcPr>
          <w:p w14:paraId="57B9CCF0" w14:textId="6F68EB63" w:rsidR="00395A6F" w:rsidRPr="00395A6F" w:rsidRDefault="00395A6F" w:rsidP="00395A6F">
            <w:pPr>
              <w:spacing w:after="0" w:line="240" w:lineRule="auto"/>
              <w:rPr>
                <w:rFonts w:ascii="Aptos Narrow" w:eastAsia="Times New Roman" w:hAnsi="Aptos Narrow" w:cs="Times New Roman"/>
                <w:color w:val="000000"/>
              </w:rPr>
            </w:pPr>
          </w:p>
        </w:tc>
      </w:tr>
      <w:tr w:rsidR="00395A6F" w:rsidRPr="00395A6F" w14:paraId="3EF22E5E" w14:textId="77777777" w:rsidTr="00434740">
        <w:trPr>
          <w:trHeight w:val="288"/>
          <w:jc w:val="center"/>
        </w:trPr>
        <w:tc>
          <w:tcPr>
            <w:tcW w:w="0" w:type="auto"/>
            <w:noWrap/>
            <w:hideMark/>
          </w:tcPr>
          <w:p w14:paraId="7F77673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DO</w:t>
            </w:r>
          </w:p>
        </w:tc>
        <w:tc>
          <w:tcPr>
            <w:tcW w:w="0" w:type="auto"/>
            <w:noWrap/>
            <w:hideMark/>
          </w:tcPr>
          <w:p w14:paraId="22C047C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Dissolved oxygen</w:t>
            </w:r>
          </w:p>
        </w:tc>
        <w:tc>
          <w:tcPr>
            <w:tcW w:w="0" w:type="auto"/>
            <w:noWrap/>
            <w:hideMark/>
          </w:tcPr>
          <w:p w14:paraId="458F8FF7"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mg/L</w:t>
            </w:r>
          </w:p>
        </w:tc>
      </w:tr>
      <w:tr w:rsidR="00395A6F" w:rsidRPr="00395A6F" w14:paraId="7604C4D1"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2BE87EC7"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SALT</w:t>
            </w:r>
          </w:p>
        </w:tc>
        <w:tc>
          <w:tcPr>
            <w:tcW w:w="0" w:type="auto"/>
            <w:noWrap/>
            <w:hideMark/>
          </w:tcPr>
          <w:p w14:paraId="1154573C"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Salinity</w:t>
            </w:r>
          </w:p>
        </w:tc>
        <w:tc>
          <w:tcPr>
            <w:tcW w:w="0" w:type="auto"/>
            <w:noWrap/>
            <w:hideMark/>
          </w:tcPr>
          <w:p w14:paraId="6BA3627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ppt</w:t>
            </w:r>
          </w:p>
        </w:tc>
      </w:tr>
      <w:tr w:rsidR="00395A6F" w:rsidRPr="00395A6F" w14:paraId="0948594B" w14:textId="77777777" w:rsidTr="00434740">
        <w:trPr>
          <w:trHeight w:val="288"/>
          <w:jc w:val="center"/>
        </w:trPr>
        <w:tc>
          <w:tcPr>
            <w:tcW w:w="0" w:type="auto"/>
            <w:noWrap/>
            <w:hideMark/>
          </w:tcPr>
          <w:p w14:paraId="2FFF8D9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SECCHI</w:t>
            </w:r>
          </w:p>
        </w:tc>
        <w:tc>
          <w:tcPr>
            <w:tcW w:w="0" w:type="auto"/>
            <w:noWrap/>
            <w:hideMark/>
          </w:tcPr>
          <w:p w14:paraId="79E8E4C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Secchi Disk</w:t>
            </w:r>
          </w:p>
        </w:tc>
        <w:tc>
          <w:tcPr>
            <w:tcW w:w="0" w:type="auto"/>
            <w:noWrap/>
            <w:hideMark/>
          </w:tcPr>
          <w:p w14:paraId="769E76B8"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w:t>
            </w:r>
          </w:p>
        </w:tc>
      </w:tr>
      <w:tr w:rsidR="00395A6F" w:rsidRPr="00395A6F" w14:paraId="5B8CA884"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25AE478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ATEMP</w:t>
            </w:r>
          </w:p>
        </w:tc>
        <w:tc>
          <w:tcPr>
            <w:tcW w:w="0" w:type="auto"/>
            <w:noWrap/>
            <w:hideMark/>
          </w:tcPr>
          <w:p w14:paraId="29FC0B39"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Air temperature</w:t>
            </w:r>
          </w:p>
        </w:tc>
        <w:tc>
          <w:tcPr>
            <w:tcW w:w="0" w:type="auto"/>
            <w:noWrap/>
            <w:hideMark/>
          </w:tcPr>
          <w:p w14:paraId="45474E1E"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w:t>
            </w:r>
          </w:p>
        </w:tc>
      </w:tr>
      <w:tr w:rsidR="00395A6F" w:rsidRPr="00395A6F" w14:paraId="76AE29B3" w14:textId="77777777" w:rsidTr="00434740">
        <w:trPr>
          <w:trHeight w:val="288"/>
          <w:jc w:val="center"/>
        </w:trPr>
        <w:tc>
          <w:tcPr>
            <w:tcW w:w="0" w:type="auto"/>
            <w:noWrap/>
            <w:hideMark/>
          </w:tcPr>
          <w:p w14:paraId="3E29C511"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CHLa_C</w:t>
            </w:r>
            <w:proofErr w:type="spellEnd"/>
          </w:p>
        </w:tc>
        <w:tc>
          <w:tcPr>
            <w:tcW w:w="0" w:type="auto"/>
            <w:noWrap/>
            <w:hideMark/>
          </w:tcPr>
          <w:p w14:paraId="6379F357"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Chlorophyll a, Corrected (Monochromatic)</w:t>
            </w:r>
          </w:p>
        </w:tc>
        <w:tc>
          <w:tcPr>
            <w:tcW w:w="0" w:type="auto"/>
            <w:noWrap/>
            <w:hideMark/>
          </w:tcPr>
          <w:p w14:paraId="58794C7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ug/L</w:t>
            </w:r>
          </w:p>
        </w:tc>
      </w:tr>
      <w:tr w:rsidR="00395A6F" w:rsidRPr="00395A6F" w14:paraId="718AA011"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373AD4BE"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CHLa_UnC</w:t>
            </w:r>
          </w:p>
        </w:tc>
        <w:tc>
          <w:tcPr>
            <w:tcW w:w="0" w:type="auto"/>
            <w:noWrap/>
            <w:hideMark/>
          </w:tcPr>
          <w:p w14:paraId="67005BE1"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Chlorophyll a, Uncorrected (Trichromatic)</w:t>
            </w:r>
          </w:p>
        </w:tc>
        <w:tc>
          <w:tcPr>
            <w:tcW w:w="0" w:type="auto"/>
            <w:noWrap/>
            <w:hideMark/>
          </w:tcPr>
          <w:p w14:paraId="13D1C54C"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ug/L</w:t>
            </w:r>
          </w:p>
        </w:tc>
      </w:tr>
      <w:tr w:rsidR="00395A6F" w:rsidRPr="00395A6F" w14:paraId="70714E2B" w14:textId="77777777" w:rsidTr="00434740">
        <w:trPr>
          <w:trHeight w:val="288"/>
          <w:jc w:val="center"/>
        </w:trPr>
        <w:tc>
          <w:tcPr>
            <w:tcW w:w="0" w:type="auto"/>
            <w:noWrap/>
            <w:hideMark/>
          </w:tcPr>
          <w:p w14:paraId="6E2B9380"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CHLb_Tri_N</w:t>
            </w:r>
            <w:proofErr w:type="spellEnd"/>
          </w:p>
        </w:tc>
        <w:tc>
          <w:tcPr>
            <w:tcW w:w="0" w:type="auto"/>
            <w:noWrap/>
            <w:hideMark/>
          </w:tcPr>
          <w:p w14:paraId="18C681E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Chlorophyll b (Trichromatic)</w:t>
            </w:r>
          </w:p>
        </w:tc>
        <w:tc>
          <w:tcPr>
            <w:tcW w:w="0" w:type="auto"/>
            <w:noWrap/>
            <w:hideMark/>
          </w:tcPr>
          <w:p w14:paraId="12730E48"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ug/L</w:t>
            </w:r>
          </w:p>
        </w:tc>
      </w:tr>
      <w:tr w:rsidR="00395A6F" w:rsidRPr="00395A6F" w14:paraId="025E00F5"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51F27C7A"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CHLc_Tri_N</w:t>
            </w:r>
            <w:proofErr w:type="spellEnd"/>
          </w:p>
        </w:tc>
        <w:tc>
          <w:tcPr>
            <w:tcW w:w="0" w:type="auto"/>
            <w:noWrap/>
            <w:hideMark/>
          </w:tcPr>
          <w:p w14:paraId="5E9E2970"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Chlorophyll c (Trichromatic)</w:t>
            </w:r>
          </w:p>
        </w:tc>
        <w:tc>
          <w:tcPr>
            <w:tcW w:w="0" w:type="auto"/>
            <w:noWrap/>
            <w:hideMark/>
          </w:tcPr>
          <w:p w14:paraId="74A894B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ug/L</w:t>
            </w:r>
          </w:p>
        </w:tc>
      </w:tr>
      <w:tr w:rsidR="00395A6F" w:rsidRPr="00395A6F" w14:paraId="0C407B92" w14:textId="77777777" w:rsidTr="00434740">
        <w:trPr>
          <w:trHeight w:val="288"/>
          <w:jc w:val="center"/>
        </w:trPr>
        <w:tc>
          <w:tcPr>
            <w:tcW w:w="0" w:type="auto"/>
            <w:noWrap/>
            <w:hideMark/>
          </w:tcPr>
          <w:p w14:paraId="6B576DC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OD664b/OD665a</w:t>
            </w:r>
          </w:p>
        </w:tc>
        <w:tc>
          <w:tcPr>
            <w:tcW w:w="0" w:type="auto"/>
            <w:noWrap/>
            <w:hideMark/>
          </w:tcPr>
          <w:p w14:paraId="141B3CAC"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OD664b/OD665a</w:t>
            </w:r>
          </w:p>
        </w:tc>
        <w:tc>
          <w:tcPr>
            <w:tcW w:w="0" w:type="auto"/>
            <w:noWrap/>
            <w:hideMark/>
          </w:tcPr>
          <w:p w14:paraId="73F340B6" w14:textId="1505A09B" w:rsidR="00395A6F" w:rsidRPr="00395A6F" w:rsidRDefault="00395A6F" w:rsidP="00395A6F">
            <w:pPr>
              <w:spacing w:after="0" w:line="240" w:lineRule="auto"/>
              <w:rPr>
                <w:rFonts w:ascii="Aptos Narrow" w:eastAsia="Times New Roman" w:hAnsi="Aptos Narrow" w:cs="Times New Roman"/>
                <w:color w:val="000000"/>
              </w:rPr>
            </w:pPr>
          </w:p>
        </w:tc>
      </w:tr>
      <w:tr w:rsidR="00395A6F" w:rsidRPr="00395A6F" w14:paraId="14321660"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53C624A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PHEA</w:t>
            </w:r>
          </w:p>
        </w:tc>
        <w:tc>
          <w:tcPr>
            <w:tcW w:w="0" w:type="auto"/>
            <w:noWrap/>
            <w:hideMark/>
          </w:tcPr>
          <w:p w14:paraId="7379DB3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Phaeophytin a</w:t>
            </w:r>
          </w:p>
        </w:tc>
        <w:tc>
          <w:tcPr>
            <w:tcW w:w="0" w:type="auto"/>
            <w:noWrap/>
            <w:hideMark/>
          </w:tcPr>
          <w:p w14:paraId="24DB82B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ug/L</w:t>
            </w:r>
          </w:p>
        </w:tc>
      </w:tr>
      <w:tr w:rsidR="00395A6F" w:rsidRPr="00395A6F" w14:paraId="3763DD16" w14:textId="77777777" w:rsidTr="00434740">
        <w:trPr>
          <w:trHeight w:val="288"/>
          <w:jc w:val="center"/>
        </w:trPr>
        <w:tc>
          <w:tcPr>
            <w:tcW w:w="0" w:type="auto"/>
            <w:noWrap/>
            <w:hideMark/>
          </w:tcPr>
          <w:p w14:paraId="6091125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TN</w:t>
            </w:r>
          </w:p>
        </w:tc>
        <w:tc>
          <w:tcPr>
            <w:tcW w:w="0" w:type="auto"/>
            <w:noWrap/>
            <w:hideMark/>
          </w:tcPr>
          <w:p w14:paraId="3878F5DC"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Total Nitrogen</w:t>
            </w:r>
          </w:p>
        </w:tc>
        <w:tc>
          <w:tcPr>
            <w:tcW w:w="0" w:type="auto"/>
            <w:noWrap/>
            <w:hideMark/>
          </w:tcPr>
          <w:p w14:paraId="137CCE7E"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mg/L</w:t>
            </w:r>
          </w:p>
        </w:tc>
      </w:tr>
      <w:tr w:rsidR="00395A6F" w:rsidRPr="00395A6F" w14:paraId="377761DE"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4B3F6B3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TKN</w:t>
            </w:r>
          </w:p>
        </w:tc>
        <w:tc>
          <w:tcPr>
            <w:tcW w:w="0" w:type="auto"/>
            <w:noWrap/>
            <w:hideMark/>
          </w:tcPr>
          <w:p w14:paraId="5B00D5DA"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Total Kjeldahl Nitrogen</w:t>
            </w:r>
          </w:p>
        </w:tc>
        <w:tc>
          <w:tcPr>
            <w:tcW w:w="0" w:type="auto"/>
            <w:noWrap/>
            <w:hideMark/>
          </w:tcPr>
          <w:p w14:paraId="4A18E0DD"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mg/L</w:t>
            </w:r>
          </w:p>
        </w:tc>
      </w:tr>
      <w:tr w:rsidR="00395A6F" w:rsidRPr="00395A6F" w14:paraId="488602C0" w14:textId="77777777" w:rsidTr="00434740">
        <w:trPr>
          <w:trHeight w:val="288"/>
          <w:jc w:val="center"/>
        </w:trPr>
        <w:tc>
          <w:tcPr>
            <w:tcW w:w="0" w:type="auto"/>
            <w:noWrap/>
            <w:hideMark/>
          </w:tcPr>
          <w:p w14:paraId="79F2447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TP</w:t>
            </w:r>
          </w:p>
        </w:tc>
        <w:tc>
          <w:tcPr>
            <w:tcW w:w="0" w:type="auto"/>
            <w:noWrap/>
            <w:hideMark/>
          </w:tcPr>
          <w:p w14:paraId="5E3A23C9"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Total Phosphorus</w:t>
            </w:r>
          </w:p>
        </w:tc>
        <w:tc>
          <w:tcPr>
            <w:tcW w:w="0" w:type="auto"/>
            <w:noWrap/>
            <w:hideMark/>
          </w:tcPr>
          <w:p w14:paraId="777BAEA8"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mg/L</w:t>
            </w:r>
          </w:p>
        </w:tc>
      </w:tr>
      <w:tr w:rsidR="00395A6F" w:rsidRPr="00395A6F" w14:paraId="33BFC594"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13846E8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NO23F</w:t>
            </w:r>
          </w:p>
        </w:tc>
        <w:tc>
          <w:tcPr>
            <w:tcW w:w="0" w:type="auto"/>
            <w:noWrap/>
            <w:hideMark/>
          </w:tcPr>
          <w:p w14:paraId="5A904765"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Nitrate+Nitrite</w:t>
            </w:r>
            <w:proofErr w:type="spellEnd"/>
          </w:p>
        </w:tc>
        <w:tc>
          <w:tcPr>
            <w:tcW w:w="0" w:type="auto"/>
            <w:noWrap/>
            <w:hideMark/>
          </w:tcPr>
          <w:p w14:paraId="6C0FC32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mg/L</w:t>
            </w:r>
          </w:p>
        </w:tc>
      </w:tr>
      <w:tr w:rsidR="00395A6F" w:rsidRPr="00395A6F" w14:paraId="4406B8AF" w14:textId="77777777" w:rsidTr="00434740">
        <w:trPr>
          <w:trHeight w:val="288"/>
          <w:jc w:val="center"/>
        </w:trPr>
        <w:tc>
          <w:tcPr>
            <w:tcW w:w="0" w:type="auto"/>
            <w:noWrap/>
            <w:hideMark/>
          </w:tcPr>
          <w:p w14:paraId="5F0BA0F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FECCOL</w:t>
            </w:r>
          </w:p>
        </w:tc>
        <w:tc>
          <w:tcPr>
            <w:tcW w:w="0" w:type="auto"/>
            <w:noWrap/>
            <w:hideMark/>
          </w:tcPr>
          <w:p w14:paraId="5C2C357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Coliform, Fecal</w:t>
            </w:r>
          </w:p>
        </w:tc>
        <w:tc>
          <w:tcPr>
            <w:tcW w:w="0" w:type="auto"/>
            <w:noWrap/>
            <w:hideMark/>
          </w:tcPr>
          <w:p w14:paraId="270D2154"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CFU/100mL</w:t>
            </w:r>
          </w:p>
        </w:tc>
      </w:tr>
      <w:tr w:rsidR="00395A6F" w:rsidRPr="00395A6F" w14:paraId="31572E82"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32707B92"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ENTERO</w:t>
            </w:r>
          </w:p>
        </w:tc>
        <w:tc>
          <w:tcPr>
            <w:tcW w:w="0" w:type="auto"/>
            <w:noWrap/>
            <w:hideMark/>
          </w:tcPr>
          <w:p w14:paraId="20415606"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Enterococcus</w:t>
            </w:r>
          </w:p>
        </w:tc>
        <w:tc>
          <w:tcPr>
            <w:tcW w:w="0" w:type="auto"/>
            <w:noWrap/>
            <w:hideMark/>
          </w:tcPr>
          <w:p w14:paraId="058DF0A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MPN/100mL</w:t>
            </w:r>
          </w:p>
        </w:tc>
      </w:tr>
      <w:tr w:rsidR="00395A6F" w:rsidRPr="00395A6F" w14:paraId="0828458D" w14:textId="77777777" w:rsidTr="00434740">
        <w:trPr>
          <w:trHeight w:val="288"/>
          <w:jc w:val="center"/>
        </w:trPr>
        <w:tc>
          <w:tcPr>
            <w:tcW w:w="0" w:type="auto"/>
            <w:noWrap/>
            <w:hideMark/>
          </w:tcPr>
          <w:p w14:paraId="78A00F42"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WIND_S</w:t>
            </w:r>
          </w:p>
        </w:tc>
        <w:tc>
          <w:tcPr>
            <w:tcW w:w="0" w:type="auto"/>
            <w:noWrap/>
            <w:hideMark/>
          </w:tcPr>
          <w:p w14:paraId="2F76559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Wind Speed</w:t>
            </w:r>
          </w:p>
        </w:tc>
        <w:tc>
          <w:tcPr>
            <w:tcW w:w="0" w:type="auto"/>
            <w:noWrap/>
            <w:hideMark/>
          </w:tcPr>
          <w:p w14:paraId="69BEF43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m/s</w:t>
            </w:r>
          </w:p>
        </w:tc>
      </w:tr>
      <w:tr w:rsidR="00395A6F" w:rsidRPr="00395A6F" w14:paraId="6035AE4E"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51CD1F05"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WIND_D</w:t>
            </w:r>
          </w:p>
        </w:tc>
        <w:tc>
          <w:tcPr>
            <w:tcW w:w="0" w:type="auto"/>
            <w:noWrap/>
            <w:hideMark/>
          </w:tcPr>
          <w:p w14:paraId="452BF2E9"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Wind Direction</w:t>
            </w:r>
          </w:p>
        </w:tc>
        <w:tc>
          <w:tcPr>
            <w:tcW w:w="0" w:type="auto"/>
            <w:noWrap/>
            <w:hideMark/>
          </w:tcPr>
          <w:p w14:paraId="4212A44B" w14:textId="5888C58D" w:rsidR="00395A6F" w:rsidRPr="00395A6F" w:rsidRDefault="00395A6F" w:rsidP="00395A6F">
            <w:pPr>
              <w:spacing w:after="0" w:line="240" w:lineRule="auto"/>
              <w:rPr>
                <w:rFonts w:ascii="Aptos Narrow" w:eastAsia="Times New Roman" w:hAnsi="Aptos Narrow" w:cs="Times New Roman"/>
                <w:color w:val="000000"/>
              </w:rPr>
            </w:pPr>
          </w:p>
        </w:tc>
      </w:tr>
      <w:tr w:rsidR="00395A6F" w:rsidRPr="00395A6F" w14:paraId="5EBF0286" w14:textId="77777777" w:rsidTr="00434740">
        <w:trPr>
          <w:trHeight w:val="288"/>
          <w:jc w:val="center"/>
        </w:trPr>
        <w:tc>
          <w:tcPr>
            <w:tcW w:w="0" w:type="auto"/>
            <w:noWrap/>
            <w:hideMark/>
          </w:tcPr>
          <w:p w14:paraId="066CD71B"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pH</w:t>
            </w:r>
          </w:p>
        </w:tc>
        <w:tc>
          <w:tcPr>
            <w:tcW w:w="0" w:type="auto"/>
            <w:noWrap/>
            <w:hideMark/>
          </w:tcPr>
          <w:p w14:paraId="1884E87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pH</w:t>
            </w:r>
          </w:p>
        </w:tc>
        <w:tc>
          <w:tcPr>
            <w:tcW w:w="0" w:type="auto"/>
            <w:noWrap/>
            <w:hideMark/>
          </w:tcPr>
          <w:p w14:paraId="3DD63BC0" w14:textId="3498453A" w:rsidR="00395A6F" w:rsidRPr="00395A6F" w:rsidRDefault="00395A6F" w:rsidP="00395A6F">
            <w:pPr>
              <w:spacing w:after="0" w:line="240" w:lineRule="auto"/>
              <w:rPr>
                <w:rFonts w:ascii="Aptos Narrow" w:eastAsia="Times New Roman" w:hAnsi="Aptos Narrow" w:cs="Times New Roman"/>
                <w:color w:val="000000"/>
              </w:rPr>
            </w:pPr>
          </w:p>
        </w:tc>
      </w:tr>
      <w:tr w:rsidR="00395A6F" w:rsidRPr="00395A6F" w14:paraId="74668690"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60D0BD59" w14:textId="77777777" w:rsidR="00395A6F" w:rsidRPr="00395A6F" w:rsidRDefault="00395A6F" w:rsidP="00395A6F">
            <w:pPr>
              <w:spacing w:after="0" w:line="240" w:lineRule="auto"/>
              <w:rPr>
                <w:rFonts w:ascii="Aptos Narrow" w:eastAsia="Times New Roman" w:hAnsi="Aptos Narrow" w:cs="Times New Roman"/>
                <w:color w:val="000000"/>
              </w:rPr>
            </w:pPr>
            <w:proofErr w:type="spellStart"/>
            <w:r w:rsidRPr="00395A6F">
              <w:rPr>
                <w:rFonts w:ascii="Aptos Narrow" w:eastAsia="Times New Roman" w:hAnsi="Aptos Narrow" w:cs="Times New Roman"/>
                <w:color w:val="000000"/>
              </w:rPr>
              <w:t>DO_p</w:t>
            </w:r>
            <w:proofErr w:type="spellEnd"/>
          </w:p>
        </w:tc>
        <w:tc>
          <w:tcPr>
            <w:tcW w:w="0" w:type="auto"/>
            <w:noWrap/>
            <w:hideMark/>
          </w:tcPr>
          <w:p w14:paraId="42FCE409"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Dissolved oxygen, percent saturation</w:t>
            </w:r>
          </w:p>
        </w:tc>
        <w:tc>
          <w:tcPr>
            <w:tcW w:w="0" w:type="auto"/>
            <w:noWrap/>
            <w:hideMark/>
          </w:tcPr>
          <w:p w14:paraId="7AC50BE7"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w:t>
            </w:r>
          </w:p>
        </w:tc>
      </w:tr>
      <w:tr w:rsidR="00395A6F" w:rsidRPr="00395A6F" w14:paraId="3673DE3C" w14:textId="77777777" w:rsidTr="00434740">
        <w:trPr>
          <w:trHeight w:val="288"/>
          <w:jc w:val="center"/>
        </w:trPr>
        <w:tc>
          <w:tcPr>
            <w:tcW w:w="0" w:type="auto"/>
            <w:noWrap/>
            <w:hideMark/>
          </w:tcPr>
          <w:p w14:paraId="1C45470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TKNF</w:t>
            </w:r>
          </w:p>
        </w:tc>
        <w:tc>
          <w:tcPr>
            <w:tcW w:w="0" w:type="auto"/>
            <w:noWrap/>
            <w:hideMark/>
          </w:tcPr>
          <w:p w14:paraId="28C20BF1"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Total Kjeldahl Nitrogen, Filtered</w:t>
            </w:r>
          </w:p>
        </w:tc>
        <w:tc>
          <w:tcPr>
            <w:tcW w:w="0" w:type="auto"/>
            <w:noWrap/>
            <w:hideMark/>
          </w:tcPr>
          <w:p w14:paraId="3750EBD3"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mg/L</w:t>
            </w:r>
          </w:p>
        </w:tc>
      </w:tr>
      <w:tr w:rsidR="00395A6F" w:rsidRPr="00395A6F" w14:paraId="03E6A5C7" w14:textId="77777777" w:rsidTr="00434740">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noWrap/>
            <w:hideMark/>
          </w:tcPr>
          <w:p w14:paraId="162182CF"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NH4F</w:t>
            </w:r>
          </w:p>
        </w:tc>
        <w:tc>
          <w:tcPr>
            <w:tcW w:w="0" w:type="auto"/>
            <w:noWrap/>
            <w:hideMark/>
          </w:tcPr>
          <w:p w14:paraId="1EA3FEF7"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Ammonium, Filtered</w:t>
            </w:r>
          </w:p>
        </w:tc>
        <w:tc>
          <w:tcPr>
            <w:tcW w:w="0" w:type="auto"/>
            <w:noWrap/>
            <w:hideMark/>
          </w:tcPr>
          <w:p w14:paraId="14791350" w14:textId="77777777" w:rsidR="00395A6F" w:rsidRPr="00395A6F" w:rsidRDefault="00395A6F" w:rsidP="00395A6F">
            <w:pPr>
              <w:spacing w:after="0" w:line="240" w:lineRule="auto"/>
              <w:rPr>
                <w:rFonts w:ascii="Aptos Narrow" w:eastAsia="Times New Roman" w:hAnsi="Aptos Narrow" w:cs="Times New Roman"/>
                <w:color w:val="000000"/>
              </w:rPr>
            </w:pPr>
            <w:r w:rsidRPr="00395A6F">
              <w:rPr>
                <w:rFonts w:ascii="Aptos Narrow" w:eastAsia="Times New Roman" w:hAnsi="Aptos Narrow" w:cs="Times New Roman"/>
                <w:color w:val="000000"/>
              </w:rPr>
              <w:t>mg N/L</w:t>
            </w:r>
          </w:p>
        </w:tc>
      </w:tr>
    </w:tbl>
    <w:p w14:paraId="6EE5F50E" w14:textId="77777777" w:rsidR="00C670F0" w:rsidRPr="005024A5" w:rsidRDefault="00C670F0" w:rsidP="00C670F0">
      <w:pPr>
        <w:rPr>
          <w:rFonts w:cstheme="minorHAnsi"/>
        </w:rPr>
      </w:pPr>
    </w:p>
    <w:p w14:paraId="731756A0" w14:textId="77777777" w:rsidR="00C670F0" w:rsidRPr="005024A5" w:rsidRDefault="00C670F0" w:rsidP="006543BE">
      <w:pPr>
        <w:spacing w:after="0" w:line="240" w:lineRule="auto"/>
        <w:rPr>
          <w:rFonts w:cstheme="minorHAnsi"/>
        </w:rPr>
      </w:pPr>
    </w:p>
    <w:p w14:paraId="76473B19" w14:textId="1F77CB37" w:rsidR="000823B7" w:rsidRPr="005024A5" w:rsidRDefault="000823B7" w:rsidP="000823B7">
      <w:pPr>
        <w:pStyle w:val="ListParagraph"/>
        <w:numPr>
          <w:ilvl w:val="0"/>
          <w:numId w:val="1"/>
        </w:numPr>
        <w:autoSpaceDE w:val="0"/>
        <w:autoSpaceDN w:val="0"/>
        <w:adjustRightInd w:val="0"/>
        <w:spacing w:after="0" w:line="240" w:lineRule="auto"/>
        <w:rPr>
          <w:rFonts w:cstheme="minorHAnsi"/>
          <w:b/>
          <w:bCs/>
          <w:sz w:val="24"/>
          <w:szCs w:val="27"/>
        </w:rPr>
      </w:pPr>
      <w:r w:rsidRPr="005024A5">
        <w:rPr>
          <w:rFonts w:cstheme="minorHAnsi"/>
          <w:b/>
          <w:bCs/>
          <w:sz w:val="24"/>
          <w:szCs w:val="27"/>
        </w:rPr>
        <w:t>Measured or calculated laboratory parameters</w:t>
      </w:r>
    </w:p>
    <w:p w14:paraId="1E928EE2" w14:textId="77777777" w:rsidR="000823B7" w:rsidRPr="005024A5" w:rsidRDefault="000823B7" w:rsidP="006543BE">
      <w:pPr>
        <w:autoSpaceDE w:val="0"/>
        <w:autoSpaceDN w:val="0"/>
        <w:adjustRightInd w:val="0"/>
        <w:spacing w:after="0" w:line="240" w:lineRule="auto"/>
        <w:rPr>
          <w:rFonts w:cstheme="minorHAnsi"/>
          <w:b/>
          <w:bCs/>
          <w:sz w:val="24"/>
          <w:szCs w:val="27"/>
        </w:rPr>
      </w:pPr>
    </w:p>
    <w:p w14:paraId="037E858F" w14:textId="28B76877" w:rsidR="000823B7" w:rsidRPr="005024A5" w:rsidRDefault="000823B7" w:rsidP="000823B7">
      <w:pPr>
        <w:pStyle w:val="ListParagraph"/>
        <w:numPr>
          <w:ilvl w:val="1"/>
          <w:numId w:val="1"/>
        </w:numPr>
        <w:spacing w:after="0" w:line="240" w:lineRule="auto"/>
        <w:rPr>
          <w:rFonts w:cstheme="minorHAnsi"/>
        </w:rPr>
      </w:pPr>
      <w:commentRangeStart w:id="10"/>
      <w:r w:rsidRPr="005024A5">
        <w:rPr>
          <w:rFonts w:cstheme="minorHAnsi"/>
          <w:b/>
        </w:rPr>
        <w:t xml:space="preserve">Parameters measured </w:t>
      </w:r>
      <w:proofErr w:type="gramStart"/>
      <w:r w:rsidRPr="005024A5">
        <w:rPr>
          <w:rFonts w:cstheme="minorHAnsi"/>
          <w:b/>
        </w:rPr>
        <w:t>directly</w:t>
      </w:r>
      <w:proofErr w:type="gramEnd"/>
    </w:p>
    <w:p w14:paraId="1F2F695C" w14:textId="77777777" w:rsidR="006D2DF5" w:rsidRPr="005024A5" w:rsidRDefault="006D2DF5" w:rsidP="006543BE">
      <w:pPr>
        <w:pStyle w:val="ListParagraph"/>
        <w:spacing w:after="0" w:line="240" w:lineRule="auto"/>
        <w:rPr>
          <w:rFonts w:cstheme="minorHAnsi"/>
        </w:rPr>
      </w:pPr>
    </w:p>
    <w:p w14:paraId="27D65E1F" w14:textId="0C770614" w:rsidR="000823B7" w:rsidRPr="005024A5" w:rsidRDefault="000823B7" w:rsidP="000823B7">
      <w:pPr>
        <w:ind w:left="900" w:firstLine="540"/>
        <w:rPr>
          <w:rFonts w:cstheme="minorHAnsi"/>
        </w:rPr>
      </w:pPr>
      <w:r w:rsidRPr="005024A5">
        <w:rPr>
          <w:rFonts w:cstheme="minorHAnsi"/>
        </w:rPr>
        <w:t>Nitrogen species:</w:t>
      </w:r>
      <w:r w:rsidRPr="005024A5">
        <w:rPr>
          <w:rFonts w:cstheme="minorHAnsi"/>
        </w:rPr>
        <w:tab/>
      </w:r>
      <w:r w:rsidRPr="005024A5">
        <w:rPr>
          <w:rFonts w:cstheme="minorHAnsi"/>
        </w:rPr>
        <w:tab/>
        <w:t>NH4F, NO23F, TKN, TKNF</w:t>
      </w:r>
    </w:p>
    <w:p w14:paraId="65E59451" w14:textId="4D30D8E0" w:rsidR="000823B7" w:rsidRPr="005024A5" w:rsidRDefault="000823B7" w:rsidP="000823B7">
      <w:pPr>
        <w:ind w:left="1440"/>
        <w:rPr>
          <w:rFonts w:cstheme="minorHAnsi"/>
        </w:rPr>
      </w:pPr>
      <w:r w:rsidRPr="005024A5">
        <w:rPr>
          <w:rFonts w:cstheme="minorHAnsi"/>
        </w:rPr>
        <w:t>Phosphorus species:</w:t>
      </w:r>
      <w:r w:rsidRPr="005024A5">
        <w:rPr>
          <w:rFonts w:cstheme="minorHAnsi"/>
        </w:rPr>
        <w:tab/>
      </w:r>
      <w:r w:rsidRPr="005024A5">
        <w:rPr>
          <w:rFonts w:cstheme="minorHAnsi"/>
        </w:rPr>
        <w:tab/>
        <w:t>TP</w:t>
      </w:r>
    </w:p>
    <w:p w14:paraId="14D0B8C8" w14:textId="47DF5211" w:rsidR="000823B7" w:rsidRPr="005024A5" w:rsidRDefault="000823B7" w:rsidP="00434740">
      <w:pPr>
        <w:tabs>
          <w:tab w:val="left" w:pos="2190"/>
        </w:tabs>
        <w:ind w:left="2160" w:hanging="1260"/>
        <w:rPr>
          <w:rFonts w:cstheme="minorHAnsi"/>
          <w:highlight w:val="cyan"/>
        </w:rPr>
      </w:pPr>
      <w:r w:rsidRPr="005024A5">
        <w:rPr>
          <w:rFonts w:cstheme="minorHAnsi"/>
        </w:rPr>
        <w:t xml:space="preserve">          Other:</w:t>
      </w:r>
      <w:r w:rsidRPr="005024A5">
        <w:rPr>
          <w:rFonts w:cstheme="minorHAnsi"/>
        </w:rPr>
        <w:tab/>
      </w:r>
      <w:r w:rsidRPr="005024A5">
        <w:rPr>
          <w:rFonts w:cstheme="minorHAnsi"/>
        </w:rPr>
        <w:tab/>
      </w:r>
      <w:r w:rsidRPr="005024A5">
        <w:rPr>
          <w:rFonts w:cstheme="minorHAnsi"/>
        </w:rPr>
        <w:tab/>
      </w:r>
      <w:r w:rsidRPr="005024A5">
        <w:rPr>
          <w:rFonts w:cstheme="minorHAnsi"/>
        </w:rPr>
        <w:tab/>
      </w:r>
      <w:proofErr w:type="spellStart"/>
      <w:r w:rsidR="001A0870" w:rsidRPr="005024A5">
        <w:rPr>
          <w:rFonts w:cstheme="minorHAnsi"/>
        </w:rPr>
        <w:t>CHL</w:t>
      </w:r>
      <w:r w:rsidR="001A0870">
        <w:rPr>
          <w:rFonts w:cstheme="minorHAnsi"/>
        </w:rPr>
        <w:t>a</w:t>
      </w:r>
      <w:r w:rsidRPr="005024A5">
        <w:rPr>
          <w:rFonts w:cstheme="minorHAnsi"/>
        </w:rPr>
        <w:t>_</w:t>
      </w:r>
      <w:r w:rsidR="001A0870">
        <w:rPr>
          <w:rFonts w:cstheme="minorHAnsi"/>
        </w:rPr>
        <w:t>C</w:t>
      </w:r>
      <w:proofErr w:type="spellEnd"/>
      <w:r w:rsidRPr="005024A5">
        <w:rPr>
          <w:rFonts w:cstheme="minorHAnsi"/>
        </w:rPr>
        <w:t xml:space="preserve">, </w:t>
      </w:r>
      <w:r w:rsidR="001A0870">
        <w:rPr>
          <w:rFonts w:cstheme="minorHAnsi"/>
        </w:rPr>
        <w:t xml:space="preserve">CHLa_UnC, </w:t>
      </w:r>
      <w:proofErr w:type="spellStart"/>
      <w:r w:rsidR="001A0870">
        <w:rPr>
          <w:rFonts w:cstheme="minorHAnsi"/>
        </w:rPr>
        <w:t>CHLb_Tri_N</w:t>
      </w:r>
      <w:proofErr w:type="spellEnd"/>
      <w:r w:rsidR="001A0870">
        <w:rPr>
          <w:rFonts w:cstheme="minorHAnsi"/>
        </w:rPr>
        <w:t xml:space="preserve">, </w:t>
      </w:r>
      <w:proofErr w:type="spellStart"/>
      <w:r w:rsidR="001A0870">
        <w:rPr>
          <w:rFonts w:cstheme="minorHAnsi"/>
        </w:rPr>
        <w:t>CHLc_Tri_N</w:t>
      </w:r>
      <w:proofErr w:type="spellEnd"/>
      <w:r w:rsidRPr="005024A5">
        <w:rPr>
          <w:rFonts w:cstheme="minorHAnsi"/>
        </w:rPr>
        <w:t>, PHEA,</w:t>
      </w:r>
      <w:r w:rsidRPr="005024A5">
        <w:rPr>
          <w:rFonts w:cstheme="minorHAnsi"/>
        </w:rPr>
        <w:br/>
        <w:t xml:space="preserve">                                                              </w:t>
      </w:r>
      <w:r w:rsidRPr="005024A5">
        <w:rPr>
          <w:rFonts w:cstheme="minorHAnsi"/>
        </w:rPr>
        <w:tab/>
        <w:t xml:space="preserve">FECCOL, </w:t>
      </w:r>
      <w:r w:rsidR="001A0870">
        <w:rPr>
          <w:rFonts w:cstheme="minorHAnsi"/>
        </w:rPr>
        <w:t>ENTERO</w:t>
      </w:r>
      <w:r w:rsidRPr="005024A5">
        <w:rPr>
          <w:rFonts w:cstheme="minorHAnsi"/>
        </w:rPr>
        <w:br/>
      </w:r>
      <w:r w:rsidRPr="005024A5">
        <w:rPr>
          <w:rFonts w:cstheme="minorHAnsi"/>
          <w:highlight w:val="cyan"/>
        </w:rPr>
        <w:t xml:space="preserve">                                                              </w:t>
      </w:r>
    </w:p>
    <w:p w14:paraId="264D97B1" w14:textId="531B8570" w:rsidR="000823B7" w:rsidRPr="005024A5" w:rsidRDefault="000823B7" w:rsidP="000823B7">
      <w:pPr>
        <w:pStyle w:val="ListParagraph"/>
        <w:numPr>
          <w:ilvl w:val="1"/>
          <w:numId w:val="1"/>
        </w:numPr>
        <w:tabs>
          <w:tab w:val="left" w:pos="2190"/>
        </w:tabs>
        <w:spacing w:after="0" w:line="240" w:lineRule="auto"/>
        <w:rPr>
          <w:rFonts w:cstheme="minorHAnsi"/>
        </w:rPr>
      </w:pPr>
      <w:r w:rsidRPr="005024A5">
        <w:rPr>
          <w:rFonts w:cstheme="minorHAnsi"/>
          <w:b/>
        </w:rPr>
        <w:t>Calculated parameters</w:t>
      </w:r>
    </w:p>
    <w:p w14:paraId="61DAFA0B" w14:textId="77777777" w:rsidR="006D2DF5" w:rsidRPr="005024A5" w:rsidRDefault="006D2DF5" w:rsidP="006543BE">
      <w:pPr>
        <w:pStyle w:val="ListParagraph"/>
        <w:tabs>
          <w:tab w:val="left" w:pos="2190"/>
        </w:tabs>
        <w:spacing w:after="0" w:line="240" w:lineRule="auto"/>
        <w:rPr>
          <w:rFonts w:cstheme="minorHAnsi"/>
        </w:rPr>
      </w:pPr>
    </w:p>
    <w:p w14:paraId="01867712" w14:textId="77777777" w:rsidR="000823B7" w:rsidRPr="005024A5" w:rsidRDefault="000823B7" w:rsidP="000823B7">
      <w:pPr>
        <w:ind w:left="900" w:firstLine="540"/>
        <w:rPr>
          <w:rFonts w:cstheme="minorHAnsi"/>
        </w:rPr>
      </w:pPr>
      <w:r w:rsidRPr="005024A5">
        <w:rPr>
          <w:rFonts w:cstheme="minorHAnsi"/>
        </w:rPr>
        <w:t>TN</w:t>
      </w:r>
      <w:r w:rsidRPr="005024A5">
        <w:rPr>
          <w:rFonts w:cstheme="minorHAnsi"/>
        </w:rPr>
        <w:tab/>
      </w:r>
      <w:r w:rsidRPr="005024A5">
        <w:rPr>
          <w:rFonts w:cstheme="minorHAnsi"/>
        </w:rPr>
        <w:tab/>
      </w:r>
      <w:r w:rsidRPr="005024A5">
        <w:rPr>
          <w:rFonts w:cstheme="minorHAnsi"/>
        </w:rPr>
        <w:tab/>
      </w:r>
      <w:r w:rsidRPr="005024A5">
        <w:rPr>
          <w:rFonts w:cstheme="minorHAnsi"/>
        </w:rPr>
        <w:tab/>
        <w:t>TKN + NO23F</w:t>
      </w:r>
      <w:commentRangeEnd w:id="10"/>
      <w:r w:rsidR="00DD0DC1">
        <w:rPr>
          <w:rStyle w:val="CommentReference"/>
        </w:rPr>
        <w:commentReference w:id="10"/>
      </w:r>
    </w:p>
    <w:p w14:paraId="135105DF" w14:textId="77777777" w:rsidR="00012160" w:rsidRPr="005024A5" w:rsidRDefault="00012160" w:rsidP="00012160">
      <w:pPr>
        <w:spacing w:after="0" w:line="240" w:lineRule="auto"/>
        <w:jc w:val="center"/>
        <w:rPr>
          <w:sz w:val="28"/>
        </w:rPr>
      </w:pPr>
    </w:p>
    <w:p w14:paraId="2A6173AD" w14:textId="7C89EB07" w:rsidR="000823B7" w:rsidRPr="005024A5" w:rsidRDefault="000823B7" w:rsidP="000823B7">
      <w:pPr>
        <w:pStyle w:val="ListParagraph"/>
        <w:numPr>
          <w:ilvl w:val="0"/>
          <w:numId w:val="1"/>
        </w:numPr>
        <w:autoSpaceDE w:val="0"/>
        <w:autoSpaceDN w:val="0"/>
        <w:adjustRightInd w:val="0"/>
        <w:spacing w:after="0" w:line="240" w:lineRule="auto"/>
        <w:rPr>
          <w:rFonts w:cs="Times New Roman"/>
          <w:b/>
          <w:bCs/>
          <w:sz w:val="24"/>
          <w:szCs w:val="27"/>
        </w:rPr>
      </w:pPr>
      <w:r w:rsidRPr="005024A5">
        <w:rPr>
          <w:rFonts w:cs="Times New Roman"/>
          <w:b/>
          <w:bCs/>
          <w:sz w:val="24"/>
          <w:szCs w:val="27"/>
        </w:rPr>
        <w:t>Limits of detection</w:t>
      </w:r>
    </w:p>
    <w:p w14:paraId="75053C59" w14:textId="77777777" w:rsidR="000823B7" w:rsidRPr="005024A5" w:rsidRDefault="000823B7" w:rsidP="006543BE">
      <w:pPr>
        <w:pStyle w:val="ListParagraph"/>
        <w:autoSpaceDE w:val="0"/>
        <w:autoSpaceDN w:val="0"/>
        <w:adjustRightInd w:val="0"/>
        <w:spacing w:after="0" w:line="240" w:lineRule="auto"/>
        <w:ind w:left="360"/>
        <w:rPr>
          <w:rFonts w:cs="Times New Roman"/>
          <w:b/>
          <w:bCs/>
          <w:sz w:val="24"/>
          <w:szCs w:val="27"/>
        </w:rPr>
      </w:pPr>
    </w:p>
    <w:p w14:paraId="71931E08" w14:textId="77777777" w:rsidR="000823B7" w:rsidRPr="005024A5" w:rsidRDefault="000823B7" w:rsidP="000823B7">
      <w:pPr>
        <w:pStyle w:val="BodyTextIndent2"/>
        <w:spacing w:after="0" w:line="240" w:lineRule="auto"/>
        <w:ind w:left="720"/>
        <w:rPr>
          <w:rFonts w:asciiTheme="minorHAnsi" w:hAnsiTheme="minorHAnsi" w:cstheme="minorHAnsi"/>
          <w:sz w:val="22"/>
          <w:szCs w:val="22"/>
        </w:rPr>
      </w:pPr>
      <w:commentRangeStart w:id="11"/>
      <w:r w:rsidRPr="005024A5">
        <w:rPr>
          <w:rFonts w:asciiTheme="minorHAnsi" w:hAnsiTheme="minorHAnsi" w:cstheme="minorHAnsi"/>
          <w:sz w:val="22"/>
          <w:szCs w:val="22"/>
        </w:rPr>
        <w:t>The Florida Department of Environmental Protection’s Central Laboratory defines the MDL as the minimum measured concentration of a substance that can be reported with 99% confidence that the measured concentration is distinguishable from a method blank. A minimum of seven method blanks and seven laboratory fortified blanks (LFB) in three independent batches are prepared and the LFBs are spiked at one to five times the estimated MDL concentration. The blanks and LFBs are processed through the entire analytical method. The MDL or LFB cannot be prepared for some biological methods (e.g., BOD and chlorophyll); a substitute with at least seven replicates of a standard solution is used for these samples. The method blanks and LFBs are then distributed and analyzed on three separate days in three independent analytical runs.</w:t>
      </w:r>
    </w:p>
    <w:p w14:paraId="33F4046E" w14:textId="77777777" w:rsidR="000823B7" w:rsidRPr="005024A5" w:rsidRDefault="000823B7" w:rsidP="000823B7">
      <w:pPr>
        <w:pStyle w:val="BodyTextIndent2"/>
        <w:spacing w:after="0" w:line="240" w:lineRule="auto"/>
        <w:ind w:left="720"/>
        <w:rPr>
          <w:rFonts w:asciiTheme="minorHAnsi" w:hAnsiTheme="minorHAnsi" w:cstheme="minorHAnsi"/>
          <w:sz w:val="22"/>
          <w:szCs w:val="22"/>
          <w:highlight w:val="cyan"/>
        </w:rPr>
      </w:pPr>
    </w:p>
    <w:p w14:paraId="335ABC9D" w14:textId="77777777" w:rsidR="000823B7" w:rsidRPr="005024A5" w:rsidRDefault="000823B7" w:rsidP="000823B7">
      <w:pPr>
        <w:pStyle w:val="BodyTextIndent2"/>
        <w:spacing w:after="0" w:line="240" w:lineRule="auto"/>
        <w:ind w:left="720"/>
        <w:rPr>
          <w:rFonts w:asciiTheme="minorHAnsi" w:hAnsiTheme="minorHAnsi" w:cstheme="minorHAnsi"/>
          <w:sz w:val="22"/>
          <w:szCs w:val="22"/>
        </w:rPr>
      </w:pPr>
      <w:r w:rsidRPr="005024A5">
        <w:rPr>
          <w:rFonts w:asciiTheme="minorHAnsi" w:hAnsiTheme="minorHAnsi" w:cstheme="minorHAnsi"/>
          <w:sz w:val="22"/>
          <w:szCs w:val="22"/>
        </w:rPr>
        <w:t>Two MDL values are then derived, one based on the standard deviation and average concentration of the method blanks (</w:t>
      </w:r>
      <w:proofErr w:type="spellStart"/>
      <w:r w:rsidRPr="005024A5">
        <w:rPr>
          <w:rFonts w:asciiTheme="minorHAnsi" w:hAnsiTheme="minorHAnsi" w:cstheme="minorHAnsi"/>
          <w:sz w:val="22"/>
          <w:szCs w:val="22"/>
        </w:rPr>
        <w:t>MDLb</w:t>
      </w:r>
      <w:proofErr w:type="spellEnd"/>
      <w:r w:rsidRPr="005024A5">
        <w:rPr>
          <w:rFonts w:asciiTheme="minorHAnsi" w:hAnsiTheme="minorHAnsi" w:cstheme="minorHAnsi"/>
          <w:sz w:val="22"/>
          <w:szCs w:val="22"/>
        </w:rPr>
        <w:t xml:space="preserve">) and the second based on the standard deviation of the LFBs (MDLs). The detection limit is then derived using the </w:t>
      </w:r>
      <w:proofErr w:type="gramStart"/>
      <w:r w:rsidRPr="005024A5">
        <w:rPr>
          <w:rFonts w:asciiTheme="minorHAnsi" w:hAnsiTheme="minorHAnsi" w:cstheme="minorHAnsi"/>
          <w:sz w:val="22"/>
          <w:szCs w:val="22"/>
        </w:rPr>
        <w:t>Student’s</w:t>
      </w:r>
      <w:proofErr w:type="gramEnd"/>
      <w:r w:rsidRPr="005024A5">
        <w:rPr>
          <w:rFonts w:asciiTheme="minorHAnsi" w:hAnsiTheme="minorHAnsi" w:cstheme="minorHAnsi"/>
          <w:sz w:val="22"/>
          <w:szCs w:val="22"/>
        </w:rPr>
        <w:t xml:space="preserve"> t value appropriate for a 99 % confidence level and a standard deviation estimate with n - 1 degrees of freedom where n is the number of each type of blank. The larger of the two MDLs is set as the MDL for the method. In cases where the calculated MDL is more than 10 times lower than the concentration level of the LFB’s the study may be performed again using a lower spiking level. For details, refer to the FDEP Quality Manual and Chapter 40, Part 136 Appendix B of the Code of Federal Regulations for “Definition and Procedure for the Determination of the Method Detection Limit—Revision 2 (August 2017)”.</w:t>
      </w:r>
      <w:commentRangeEnd w:id="11"/>
      <w:r w:rsidR="00DD0DC1">
        <w:rPr>
          <w:rStyle w:val="CommentReference"/>
          <w:rFonts w:asciiTheme="minorHAnsi" w:eastAsiaTheme="minorHAnsi" w:hAnsiTheme="minorHAnsi" w:cstheme="minorBidi"/>
        </w:rPr>
        <w:commentReference w:id="11"/>
      </w:r>
    </w:p>
    <w:p w14:paraId="6CF441F4" w14:textId="77777777" w:rsidR="000823B7" w:rsidRPr="005024A5" w:rsidRDefault="000823B7" w:rsidP="006543BE">
      <w:pPr>
        <w:pStyle w:val="ListParagraph"/>
        <w:autoSpaceDE w:val="0"/>
        <w:autoSpaceDN w:val="0"/>
        <w:adjustRightInd w:val="0"/>
        <w:spacing w:after="0" w:line="240" w:lineRule="auto"/>
        <w:ind w:left="360"/>
        <w:rPr>
          <w:rFonts w:cstheme="minorHAnsi"/>
          <w:b/>
          <w:bCs/>
          <w:sz w:val="24"/>
          <w:szCs w:val="27"/>
        </w:rPr>
      </w:pPr>
    </w:p>
    <w:p w14:paraId="33C2583B" w14:textId="77777777" w:rsidR="00AF2DCB" w:rsidRPr="005024A5" w:rsidRDefault="00AF2DCB"/>
    <w:p w14:paraId="41BF9857" w14:textId="276949FF" w:rsidR="00AF2DCB" w:rsidRPr="005024A5" w:rsidRDefault="003A1F05" w:rsidP="003A1F05">
      <w:pPr>
        <w:pStyle w:val="ListParagraph"/>
        <w:numPr>
          <w:ilvl w:val="0"/>
          <w:numId w:val="1"/>
        </w:numPr>
        <w:autoSpaceDE w:val="0"/>
        <w:autoSpaceDN w:val="0"/>
        <w:adjustRightInd w:val="0"/>
        <w:spacing w:after="0" w:line="240" w:lineRule="auto"/>
        <w:rPr>
          <w:rFonts w:cs="Times New Roman"/>
          <w:b/>
          <w:bCs/>
          <w:sz w:val="24"/>
          <w:szCs w:val="27"/>
        </w:rPr>
      </w:pPr>
      <w:r w:rsidRPr="005024A5">
        <w:rPr>
          <w:rFonts w:cs="Times New Roman"/>
          <w:b/>
          <w:bCs/>
          <w:sz w:val="24"/>
          <w:szCs w:val="27"/>
        </w:rPr>
        <w:t>Florida Department of Environmental Protection Data Qualifiers</w:t>
      </w:r>
    </w:p>
    <w:p w14:paraId="0D488D9D" w14:textId="77777777" w:rsidR="006D2DF5" w:rsidRPr="005024A5" w:rsidRDefault="006D2DF5" w:rsidP="006543BE">
      <w:pPr>
        <w:pStyle w:val="ListParagraph"/>
        <w:autoSpaceDE w:val="0"/>
        <w:autoSpaceDN w:val="0"/>
        <w:adjustRightInd w:val="0"/>
        <w:spacing w:after="0" w:line="240" w:lineRule="auto"/>
        <w:ind w:left="360"/>
        <w:rPr>
          <w:rFonts w:cs="Times New Roman"/>
          <w:b/>
          <w:bCs/>
          <w:sz w:val="24"/>
          <w:szCs w:val="27"/>
        </w:rPr>
      </w:pPr>
    </w:p>
    <w:p w14:paraId="6E441154" w14:textId="23926EFB" w:rsidR="00AF2DCB" w:rsidRPr="005024A5" w:rsidRDefault="00AF2DCB" w:rsidP="006543BE">
      <w:pPr>
        <w:autoSpaceDE w:val="0"/>
        <w:autoSpaceDN w:val="0"/>
        <w:adjustRightInd w:val="0"/>
        <w:spacing w:after="0" w:line="240" w:lineRule="auto"/>
        <w:ind w:left="360"/>
        <w:rPr>
          <w:rFonts w:cs="Times New Roman"/>
          <w:bCs/>
          <w:i/>
          <w:szCs w:val="27"/>
        </w:rPr>
      </w:pPr>
      <w:r w:rsidRPr="005024A5">
        <w:rPr>
          <w:rFonts w:cs="Times New Roman"/>
          <w:bCs/>
          <w:i/>
          <w:szCs w:val="27"/>
        </w:rPr>
        <w:t xml:space="preserve">These are the located in the </w:t>
      </w:r>
      <w:r w:rsidR="001A0870">
        <w:rPr>
          <w:rFonts w:cs="Times New Roman"/>
          <w:bCs/>
          <w:i/>
          <w:szCs w:val="27"/>
        </w:rPr>
        <w:t>Remarks column</w:t>
      </w:r>
      <w:r w:rsidR="003A1F05" w:rsidRPr="005024A5">
        <w:rPr>
          <w:rFonts w:cs="Times New Roman"/>
          <w:bCs/>
          <w:i/>
          <w:szCs w:val="27"/>
        </w:rPr>
        <w:t xml:space="preserve"> and </w:t>
      </w:r>
      <w:r w:rsidR="003A5C5E" w:rsidRPr="005024A5">
        <w:rPr>
          <w:rFonts w:cs="Times New Roman"/>
          <w:bCs/>
          <w:i/>
          <w:szCs w:val="27"/>
        </w:rPr>
        <w:t xml:space="preserve">were determined </w:t>
      </w:r>
      <w:r w:rsidR="003A1F05" w:rsidRPr="005024A5">
        <w:rPr>
          <w:rFonts w:cs="Times New Roman"/>
          <w:bCs/>
          <w:i/>
          <w:szCs w:val="27"/>
        </w:rPr>
        <w:t>by ALS Environmental.</w:t>
      </w:r>
      <w:r w:rsidRPr="005024A5">
        <w:rPr>
          <w:rFonts w:cs="Times New Roman"/>
          <w:bCs/>
          <w:i/>
          <w:szCs w:val="27"/>
        </w:rPr>
        <w:br/>
      </w:r>
    </w:p>
    <w:p w14:paraId="4459A78C"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B</w:t>
      </w:r>
      <w:r w:rsidRPr="005024A5">
        <w:rPr>
          <w:rFonts w:cs="Times New Roman"/>
          <w:szCs w:val="24"/>
        </w:rPr>
        <w:t xml:space="preserve"> - </w:t>
      </w:r>
      <w:r w:rsidRPr="005024A5">
        <w:rPr>
          <w:rFonts w:cs="Times New Roman"/>
          <w:szCs w:val="24"/>
        </w:rPr>
        <w:tab/>
        <w:t>Results based upon colony counts outside the acceptable range.</w:t>
      </w:r>
    </w:p>
    <w:p w14:paraId="3E7D6C38"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 xml:space="preserve">D - </w:t>
      </w:r>
      <w:r w:rsidRPr="005024A5">
        <w:rPr>
          <w:rFonts w:cs="Times New Roman"/>
          <w:b/>
          <w:szCs w:val="24"/>
        </w:rPr>
        <w:tab/>
      </w:r>
      <w:r w:rsidRPr="005024A5">
        <w:rPr>
          <w:rFonts w:cs="Times New Roman"/>
          <w:szCs w:val="24"/>
        </w:rPr>
        <w:t>Measurement was made in the field.</w:t>
      </w:r>
    </w:p>
    <w:p w14:paraId="6CAD6952"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H</w:t>
      </w:r>
      <w:r w:rsidRPr="005024A5">
        <w:rPr>
          <w:rFonts w:cs="Times New Roman"/>
          <w:szCs w:val="24"/>
        </w:rPr>
        <w:t xml:space="preserve"> -</w:t>
      </w:r>
      <w:r w:rsidRPr="005024A5">
        <w:rPr>
          <w:rFonts w:cs="Times New Roman"/>
          <w:szCs w:val="24"/>
        </w:rPr>
        <w:tab/>
        <w:t>Value based on field kit determination; results may not be accurate.</w:t>
      </w:r>
    </w:p>
    <w:p w14:paraId="53AE6BD8"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I</w:t>
      </w:r>
      <w:r w:rsidRPr="005024A5">
        <w:rPr>
          <w:rFonts w:cs="Times New Roman"/>
          <w:szCs w:val="24"/>
        </w:rPr>
        <w:t xml:space="preserve"> -</w:t>
      </w:r>
      <w:r w:rsidRPr="005024A5">
        <w:rPr>
          <w:rFonts w:cs="Times New Roman"/>
          <w:szCs w:val="24"/>
        </w:rPr>
        <w:tab/>
        <w:t>The reported value is between the laboratory method detection limit and the laboratory practical quantitation limit.</w:t>
      </w:r>
    </w:p>
    <w:p w14:paraId="656C1D73"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J</w:t>
      </w:r>
      <w:r w:rsidRPr="005024A5">
        <w:rPr>
          <w:rFonts w:cs="Times New Roman"/>
          <w:szCs w:val="24"/>
        </w:rPr>
        <w:t xml:space="preserve"> -</w:t>
      </w:r>
      <w:r w:rsidRPr="005024A5">
        <w:rPr>
          <w:rFonts w:cs="Times New Roman"/>
          <w:szCs w:val="24"/>
        </w:rPr>
        <w:tab/>
        <w:t>Estimated value (one of the following reasons is discussed in the project case narrative).</w:t>
      </w:r>
    </w:p>
    <w:p w14:paraId="7FB2B8C3"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1. The result may be inaccurate because the surrogate recovery limits have been exceeded.</w:t>
      </w:r>
    </w:p>
    <w:p w14:paraId="066717F0"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2. No known quality control criteria exists for the component.</w:t>
      </w:r>
    </w:p>
    <w:p w14:paraId="3C0E18D8"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3. The reported value failed to meet the established quality control criteria for either precision or accuracy.</w:t>
      </w:r>
    </w:p>
    <w:p w14:paraId="03DBFB54"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4. The sample matrix interfered with the ability to make any accurate determination (e.g., primary and confirmation results show greater than 40% RPD).</w:t>
      </w:r>
    </w:p>
    <w:p w14:paraId="2945655D" w14:textId="77777777" w:rsidR="00AF2DCB" w:rsidRPr="005024A5" w:rsidRDefault="00AF2DCB" w:rsidP="003A1F05">
      <w:pPr>
        <w:autoSpaceDE w:val="0"/>
        <w:autoSpaceDN w:val="0"/>
        <w:adjustRightInd w:val="0"/>
        <w:spacing w:after="0" w:line="240" w:lineRule="auto"/>
        <w:ind w:left="1710" w:hanging="270"/>
        <w:rPr>
          <w:rFonts w:cs="Times New Roman"/>
          <w:szCs w:val="24"/>
        </w:rPr>
      </w:pPr>
      <w:r w:rsidRPr="005024A5">
        <w:rPr>
          <w:rFonts w:cs="Times New Roman"/>
          <w:szCs w:val="24"/>
        </w:rPr>
        <w:t>5. The data is questionable because of improper laboratory or field protocols (e.g., GC/MS Tune did not meet method criteria).</w:t>
      </w:r>
    </w:p>
    <w:p w14:paraId="664E5BD4"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K</w:t>
      </w:r>
      <w:r w:rsidRPr="005024A5">
        <w:rPr>
          <w:rFonts w:cs="Times New Roman"/>
          <w:szCs w:val="24"/>
        </w:rPr>
        <w:t xml:space="preserve"> -</w:t>
      </w:r>
      <w:r w:rsidRPr="005024A5">
        <w:rPr>
          <w:rFonts w:cs="Times New Roman"/>
          <w:szCs w:val="24"/>
        </w:rPr>
        <w:tab/>
        <w:t>Off scale low. The value is less than the lowest calibration standard but greater than the method reporting limit (MRL).</w:t>
      </w:r>
    </w:p>
    <w:p w14:paraId="6725B2F3"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L</w:t>
      </w:r>
      <w:r w:rsidRPr="005024A5">
        <w:rPr>
          <w:rFonts w:cs="Times New Roman"/>
          <w:szCs w:val="24"/>
        </w:rPr>
        <w:t xml:space="preserve"> -</w:t>
      </w:r>
      <w:r w:rsidRPr="005024A5">
        <w:rPr>
          <w:rFonts w:cs="Times New Roman"/>
          <w:szCs w:val="24"/>
        </w:rPr>
        <w:tab/>
        <w:t>Off scale high. The analyte is above the upper limit of the linear calibration range.</w:t>
      </w:r>
    </w:p>
    <w:p w14:paraId="2C4EF370"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lastRenderedPageBreak/>
        <w:t>M -</w:t>
      </w:r>
      <w:r w:rsidRPr="005024A5">
        <w:rPr>
          <w:rFonts w:cs="Times New Roman"/>
          <w:b/>
          <w:szCs w:val="24"/>
        </w:rPr>
        <w:tab/>
      </w:r>
      <w:r w:rsidRPr="005024A5">
        <w:rPr>
          <w:rFonts w:cs="Times New Roman"/>
          <w:szCs w:val="24"/>
        </w:rPr>
        <w:t>The MDL/MRL has been elevated because the analyte could not be accurately quantified due to matrix interference.</w:t>
      </w:r>
    </w:p>
    <w:p w14:paraId="6BDDDD63"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N</w:t>
      </w:r>
      <w:r w:rsidRPr="005024A5">
        <w:rPr>
          <w:rFonts w:cs="Times New Roman"/>
          <w:szCs w:val="24"/>
        </w:rPr>
        <w:t xml:space="preserve"> -</w:t>
      </w:r>
      <w:r w:rsidRPr="005024A5">
        <w:rPr>
          <w:rFonts w:cs="Times New Roman"/>
          <w:szCs w:val="24"/>
        </w:rPr>
        <w:tab/>
        <w:t>Presumptive evidence of the analyte. Confirmation was not performed.</w:t>
      </w:r>
    </w:p>
    <w:p w14:paraId="398306AB"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Q</w:t>
      </w:r>
      <w:r w:rsidRPr="005024A5">
        <w:rPr>
          <w:rFonts w:cs="Times New Roman"/>
          <w:szCs w:val="24"/>
        </w:rPr>
        <w:t xml:space="preserve"> -</w:t>
      </w:r>
      <w:r w:rsidRPr="005024A5">
        <w:rPr>
          <w:rFonts w:cs="Times New Roman"/>
          <w:szCs w:val="24"/>
        </w:rPr>
        <w:tab/>
        <w:t>Sample held beyond the accepted holding time.</w:t>
      </w:r>
    </w:p>
    <w:p w14:paraId="72A39094"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T</w:t>
      </w:r>
      <w:r w:rsidRPr="005024A5">
        <w:rPr>
          <w:rFonts w:cs="Times New Roman"/>
          <w:szCs w:val="24"/>
        </w:rPr>
        <w:t xml:space="preserve"> -</w:t>
      </w:r>
      <w:r w:rsidRPr="005024A5">
        <w:rPr>
          <w:rFonts w:cs="Times New Roman"/>
          <w:szCs w:val="24"/>
        </w:rPr>
        <w:tab/>
        <w:t>Value reported is less than the laboratory method detection limit. The value is reported for informational purposes only.</w:t>
      </w:r>
    </w:p>
    <w:p w14:paraId="07EE8264"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U</w:t>
      </w:r>
      <w:r w:rsidRPr="005024A5">
        <w:rPr>
          <w:rFonts w:cs="Times New Roman"/>
          <w:szCs w:val="24"/>
        </w:rPr>
        <w:t xml:space="preserve"> -</w:t>
      </w:r>
      <w:r w:rsidRPr="005024A5">
        <w:rPr>
          <w:rFonts w:cs="Times New Roman"/>
          <w:szCs w:val="24"/>
        </w:rPr>
        <w:tab/>
        <w:t>Indicates that the compound was analyzed for but not detected.</w:t>
      </w:r>
    </w:p>
    <w:p w14:paraId="640CFD49" w14:textId="77777777" w:rsidR="00AF2DCB" w:rsidRPr="005024A5" w:rsidRDefault="00AF2DCB" w:rsidP="003A1F05">
      <w:pPr>
        <w:autoSpaceDE w:val="0"/>
        <w:autoSpaceDN w:val="0"/>
        <w:adjustRightInd w:val="0"/>
        <w:spacing w:after="0" w:line="240" w:lineRule="auto"/>
        <w:ind w:left="1440" w:hanging="720"/>
        <w:rPr>
          <w:rFonts w:cs="Times New Roman"/>
          <w:szCs w:val="24"/>
        </w:rPr>
      </w:pPr>
      <w:r w:rsidRPr="005024A5">
        <w:rPr>
          <w:rFonts w:cs="Times New Roman"/>
          <w:b/>
          <w:szCs w:val="24"/>
        </w:rPr>
        <w:t>V</w:t>
      </w:r>
      <w:r w:rsidRPr="005024A5">
        <w:rPr>
          <w:rFonts w:cs="Times New Roman"/>
          <w:szCs w:val="24"/>
        </w:rPr>
        <w:t xml:space="preserve"> -</w:t>
      </w:r>
      <w:r w:rsidRPr="005024A5">
        <w:rPr>
          <w:rFonts w:cs="Times New Roman"/>
          <w:szCs w:val="24"/>
        </w:rPr>
        <w:tab/>
        <w:t>Indicates that the analyte was detected in both the sample and the associated method blank.</w:t>
      </w:r>
    </w:p>
    <w:p w14:paraId="615DB3E2" w14:textId="77777777" w:rsidR="00AF2DCB" w:rsidRPr="005024A5" w:rsidRDefault="00AF2DCB" w:rsidP="003A1F05">
      <w:pPr>
        <w:autoSpaceDE w:val="0"/>
        <w:autoSpaceDN w:val="0"/>
        <w:adjustRightInd w:val="0"/>
        <w:spacing w:after="0" w:line="240" w:lineRule="auto"/>
        <w:ind w:left="720"/>
        <w:rPr>
          <w:rFonts w:cs="Times New Roman"/>
          <w:szCs w:val="24"/>
        </w:rPr>
      </w:pPr>
      <w:r w:rsidRPr="005024A5">
        <w:rPr>
          <w:rFonts w:cs="Times New Roman"/>
          <w:b/>
          <w:szCs w:val="24"/>
        </w:rPr>
        <w:t>Y</w:t>
      </w:r>
      <w:r w:rsidRPr="005024A5">
        <w:rPr>
          <w:rFonts w:cs="Times New Roman"/>
          <w:szCs w:val="24"/>
        </w:rPr>
        <w:t xml:space="preserve"> -</w:t>
      </w:r>
      <w:r w:rsidRPr="005024A5">
        <w:rPr>
          <w:rFonts w:cs="Times New Roman"/>
          <w:szCs w:val="24"/>
        </w:rPr>
        <w:tab/>
        <w:t>The laboratory analysis was from an improperly preserved sample.</w:t>
      </w:r>
    </w:p>
    <w:p w14:paraId="62CAC130" w14:textId="76C5E8E4" w:rsidR="00AF2DCB" w:rsidRPr="005024A5" w:rsidRDefault="00AF2DCB" w:rsidP="003A1F05">
      <w:pPr>
        <w:ind w:left="1440" w:hanging="720"/>
        <w:rPr>
          <w:rFonts w:cs="Times New Roman"/>
          <w:szCs w:val="24"/>
        </w:rPr>
      </w:pPr>
      <w:r w:rsidRPr="005024A5">
        <w:rPr>
          <w:rFonts w:cs="Times New Roman"/>
          <w:b/>
          <w:szCs w:val="24"/>
        </w:rPr>
        <w:t>Z</w:t>
      </w:r>
      <w:r w:rsidRPr="005024A5">
        <w:rPr>
          <w:rFonts w:cs="Times New Roman"/>
          <w:szCs w:val="24"/>
        </w:rPr>
        <w:t xml:space="preserve"> -</w:t>
      </w:r>
      <w:r w:rsidRPr="005024A5">
        <w:rPr>
          <w:rFonts w:cs="Times New Roman"/>
          <w:szCs w:val="24"/>
        </w:rPr>
        <w:tab/>
        <w:t>Too many colonies were present (TNTC). The numeric value represents the filtration volume.</w:t>
      </w:r>
    </w:p>
    <w:p w14:paraId="2184707C" w14:textId="70DC100C" w:rsidR="00BF396C" w:rsidRPr="005024A5" w:rsidRDefault="00BF396C" w:rsidP="003A1F05">
      <w:pPr>
        <w:ind w:left="1440" w:hanging="720"/>
        <w:rPr>
          <w:szCs w:val="24"/>
        </w:rPr>
      </w:pPr>
    </w:p>
    <w:p w14:paraId="255D7DC1" w14:textId="77777777" w:rsidR="00BF396C" w:rsidRPr="005024A5" w:rsidRDefault="00BF396C" w:rsidP="00BF396C">
      <w:pPr>
        <w:pStyle w:val="ListParagraph"/>
        <w:numPr>
          <w:ilvl w:val="0"/>
          <w:numId w:val="1"/>
        </w:numPr>
        <w:autoSpaceDE w:val="0"/>
        <w:autoSpaceDN w:val="0"/>
        <w:adjustRightInd w:val="0"/>
        <w:spacing w:line="240" w:lineRule="auto"/>
        <w:rPr>
          <w:rFonts w:cs="Times New Roman"/>
          <w:b/>
          <w:bCs/>
          <w:sz w:val="24"/>
          <w:szCs w:val="27"/>
        </w:rPr>
      </w:pPr>
      <w:r w:rsidRPr="005024A5">
        <w:rPr>
          <w:rFonts w:cs="Times New Roman"/>
          <w:b/>
          <w:bCs/>
          <w:sz w:val="24"/>
          <w:szCs w:val="27"/>
        </w:rPr>
        <w:t>Laboratory Methods</w:t>
      </w:r>
    </w:p>
    <w:tbl>
      <w:tblPr>
        <w:tblStyle w:val="ListTable1Light"/>
        <w:tblW w:w="0" w:type="auto"/>
        <w:jc w:val="center"/>
        <w:tblLook w:val="04A0" w:firstRow="1" w:lastRow="0" w:firstColumn="1" w:lastColumn="0" w:noHBand="0" w:noVBand="1"/>
      </w:tblPr>
      <w:tblGrid>
        <w:gridCol w:w="1861"/>
        <w:gridCol w:w="2224"/>
      </w:tblGrid>
      <w:tr w:rsidR="00BF396C" w:rsidRPr="005024A5" w14:paraId="220581AF" w14:textId="77777777" w:rsidTr="0043474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AE25E4" w14:textId="77777777" w:rsidR="00BF396C" w:rsidRPr="005024A5" w:rsidRDefault="00BF396C" w:rsidP="00C806CF">
            <w:pPr>
              <w:rPr>
                <w:rFonts w:eastAsia="Times New Roman" w:cs="Times New Roman"/>
                <w:color w:val="000000"/>
                <w:sz w:val="24"/>
                <w:szCs w:val="24"/>
              </w:rPr>
            </w:pPr>
            <w:commentRangeStart w:id="12"/>
            <w:r w:rsidRPr="005024A5">
              <w:rPr>
                <w:rFonts w:eastAsia="Times New Roman" w:cs="Times New Roman"/>
                <w:color w:val="000000"/>
                <w:sz w:val="24"/>
                <w:szCs w:val="24"/>
              </w:rPr>
              <w:t xml:space="preserve">Parameter </w:t>
            </w:r>
          </w:p>
        </w:tc>
        <w:tc>
          <w:tcPr>
            <w:tcW w:w="0" w:type="auto"/>
            <w:noWrap/>
            <w:hideMark/>
          </w:tcPr>
          <w:p w14:paraId="49F047F6" w14:textId="77777777" w:rsidR="00BF396C" w:rsidRPr="005024A5" w:rsidRDefault="00BF396C" w:rsidP="00C806CF">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Method Reference</w:t>
            </w:r>
          </w:p>
        </w:tc>
      </w:tr>
      <w:tr w:rsidR="00BF396C" w:rsidRPr="005024A5" w14:paraId="049AFD38"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4CDDD5" w14:textId="43B85BCA" w:rsidR="00BF396C" w:rsidRPr="005024A5" w:rsidRDefault="00BF396C" w:rsidP="00C806CF">
            <w:pPr>
              <w:rPr>
                <w:rFonts w:eastAsia="Times New Roman" w:cs="Times New Roman"/>
                <w:b w:val="0"/>
                <w:color w:val="000000"/>
              </w:rPr>
            </w:pPr>
            <w:proofErr w:type="spellStart"/>
            <w:r w:rsidRPr="005024A5">
              <w:rPr>
                <w:rFonts w:eastAsia="Times New Roman" w:cs="Times New Roman"/>
                <w:b w:val="0"/>
                <w:color w:val="000000"/>
              </w:rPr>
              <w:t>CHLa_</w:t>
            </w:r>
            <w:r w:rsidR="001A0870">
              <w:rPr>
                <w:rFonts w:eastAsia="Times New Roman" w:cs="Times New Roman"/>
                <w:b w:val="0"/>
                <w:color w:val="000000"/>
              </w:rPr>
              <w:t>C</w:t>
            </w:r>
            <w:proofErr w:type="spellEnd"/>
          </w:p>
        </w:tc>
        <w:tc>
          <w:tcPr>
            <w:tcW w:w="0" w:type="auto"/>
            <w:noWrap/>
            <w:hideMark/>
          </w:tcPr>
          <w:p w14:paraId="47E70441"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7C1F8E56" w14:textId="77777777" w:rsidTr="0043474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F10B62" w14:textId="12A62E99"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CHLa_</w:t>
            </w:r>
            <w:r w:rsidR="001A0870">
              <w:rPr>
                <w:rFonts w:eastAsia="Times New Roman" w:cs="Times New Roman"/>
                <w:b w:val="0"/>
                <w:color w:val="000000"/>
              </w:rPr>
              <w:t>UnC</w:t>
            </w:r>
          </w:p>
        </w:tc>
        <w:tc>
          <w:tcPr>
            <w:tcW w:w="0" w:type="auto"/>
            <w:noWrap/>
            <w:hideMark/>
          </w:tcPr>
          <w:p w14:paraId="624E97B9"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2225A91A"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1A47C4A" w14:textId="5BABEA58" w:rsidR="00BF396C" w:rsidRPr="005024A5" w:rsidRDefault="00BF396C" w:rsidP="00C806CF">
            <w:pPr>
              <w:rPr>
                <w:rFonts w:eastAsia="Times New Roman" w:cs="Times New Roman"/>
                <w:b w:val="0"/>
                <w:color w:val="000000"/>
              </w:rPr>
            </w:pPr>
            <w:proofErr w:type="spellStart"/>
            <w:r w:rsidRPr="005024A5">
              <w:rPr>
                <w:rFonts w:eastAsia="Times New Roman" w:cs="Times New Roman"/>
                <w:b w:val="0"/>
                <w:color w:val="000000"/>
              </w:rPr>
              <w:t>CHLb_Tri</w:t>
            </w:r>
            <w:r w:rsidR="001A0870">
              <w:rPr>
                <w:rFonts w:eastAsia="Times New Roman" w:cs="Times New Roman"/>
                <w:b w:val="0"/>
                <w:color w:val="000000"/>
              </w:rPr>
              <w:t>_N</w:t>
            </w:r>
            <w:proofErr w:type="spellEnd"/>
          </w:p>
        </w:tc>
        <w:tc>
          <w:tcPr>
            <w:tcW w:w="0" w:type="auto"/>
            <w:noWrap/>
            <w:hideMark/>
          </w:tcPr>
          <w:p w14:paraId="7E41173E"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4F1AE15B" w14:textId="77777777" w:rsidTr="0043474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D4FC6D" w14:textId="30B41F2B" w:rsidR="00BF396C" w:rsidRPr="005024A5" w:rsidRDefault="00BF396C" w:rsidP="00C806CF">
            <w:pPr>
              <w:rPr>
                <w:rFonts w:eastAsia="Times New Roman" w:cs="Times New Roman"/>
                <w:b w:val="0"/>
                <w:color w:val="000000"/>
              </w:rPr>
            </w:pPr>
            <w:proofErr w:type="spellStart"/>
            <w:r w:rsidRPr="005024A5">
              <w:rPr>
                <w:rFonts w:eastAsia="Times New Roman" w:cs="Times New Roman"/>
                <w:b w:val="0"/>
                <w:color w:val="000000"/>
              </w:rPr>
              <w:t>CHLc_Tri</w:t>
            </w:r>
            <w:r w:rsidR="001A0870">
              <w:rPr>
                <w:rFonts w:eastAsia="Times New Roman" w:cs="Times New Roman"/>
                <w:b w:val="0"/>
                <w:color w:val="000000"/>
              </w:rPr>
              <w:t>_N</w:t>
            </w:r>
            <w:proofErr w:type="spellEnd"/>
          </w:p>
        </w:tc>
        <w:tc>
          <w:tcPr>
            <w:tcW w:w="0" w:type="auto"/>
            <w:noWrap/>
            <w:hideMark/>
          </w:tcPr>
          <w:p w14:paraId="1AE49AFF"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0C6F1E5D"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444D27"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OD664b/OD665a</w:t>
            </w:r>
          </w:p>
        </w:tc>
        <w:tc>
          <w:tcPr>
            <w:tcW w:w="0" w:type="auto"/>
            <w:noWrap/>
            <w:hideMark/>
          </w:tcPr>
          <w:p w14:paraId="3850BCFE"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5707A1E3" w14:textId="77777777" w:rsidTr="0043474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C9135"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PHEA</w:t>
            </w:r>
          </w:p>
        </w:tc>
        <w:tc>
          <w:tcPr>
            <w:tcW w:w="0" w:type="auto"/>
            <w:noWrap/>
            <w:hideMark/>
          </w:tcPr>
          <w:p w14:paraId="178B534E"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SM 10200 </w:t>
            </w:r>
          </w:p>
        </w:tc>
      </w:tr>
      <w:tr w:rsidR="00BF396C" w:rsidRPr="005024A5" w14:paraId="0F05F01E"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A7767"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TN</w:t>
            </w:r>
          </w:p>
        </w:tc>
        <w:tc>
          <w:tcPr>
            <w:tcW w:w="0" w:type="auto"/>
            <w:noWrap/>
            <w:hideMark/>
          </w:tcPr>
          <w:p w14:paraId="0A238084"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 xml:space="preserve">Calculation </w:t>
            </w:r>
          </w:p>
        </w:tc>
      </w:tr>
      <w:tr w:rsidR="00BF396C" w:rsidRPr="005024A5" w14:paraId="3F5FC648" w14:textId="77777777" w:rsidTr="0043474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97029"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TKN</w:t>
            </w:r>
          </w:p>
        </w:tc>
        <w:tc>
          <w:tcPr>
            <w:tcW w:w="0" w:type="auto"/>
            <w:noWrap/>
            <w:hideMark/>
          </w:tcPr>
          <w:p w14:paraId="3DB0B6C0"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351.2</w:t>
            </w:r>
          </w:p>
        </w:tc>
      </w:tr>
      <w:tr w:rsidR="00BF396C" w:rsidRPr="005024A5" w14:paraId="35333F12"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8468C86" w14:textId="0C5671BC" w:rsidR="00BF396C" w:rsidRPr="005024A5" w:rsidRDefault="001A0870" w:rsidP="00C806CF">
            <w:pPr>
              <w:rPr>
                <w:rFonts w:eastAsia="Times New Roman" w:cs="Times New Roman"/>
                <w:b w:val="0"/>
                <w:color w:val="000000"/>
              </w:rPr>
            </w:pPr>
            <w:r>
              <w:rPr>
                <w:rFonts w:eastAsia="Times New Roman" w:cs="Times New Roman"/>
                <w:b w:val="0"/>
                <w:color w:val="000000"/>
              </w:rPr>
              <w:t>TKNF</w:t>
            </w:r>
          </w:p>
        </w:tc>
        <w:tc>
          <w:tcPr>
            <w:tcW w:w="0" w:type="auto"/>
            <w:noWrap/>
            <w:hideMark/>
          </w:tcPr>
          <w:p w14:paraId="2589DEC0"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351.2</w:t>
            </w:r>
          </w:p>
        </w:tc>
      </w:tr>
      <w:tr w:rsidR="001A0870" w:rsidRPr="005024A5" w14:paraId="038C706A" w14:textId="77777777" w:rsidTr="001D03A1">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B091B" w14:textId="77777777" w:rsidR="001A0870" w:rsidRPr="005024A5" w:rsidRDefault="001A0870" w:rsidP="001D03A1">
            <w:pPr>
              <w:rPr>
                <w:rFonts w:eastAsia="Times New Roman" w:cs="Times New Roman"/>
                <w:b w:val="0"/>
                <w:color w:val="000000"/>
              </w:rPr>
            </w:pPr>
            <w:r w:rsidRPr="005024A5">
              <w:rPr>
                <w:rFonts w:eastAsia="Times New Roman" w:cs="Times New Roman"/>
                <w:b w:val="0"/>
                <w:color w:val="000000"/>
              </w:rPr>
              <w:t>TP</w:t>
            </w:r>
          </w:p>
        </w:tc>
        <w:tc>
          <w:tcPr>
            <w:tcW w:w="0" w:type="auto"/>
            <w:noWrap/>
            <w:hideMark/>
          </w:tcPr>
          <w:p w14:paraId="40C93F41" w14:textId="77777777" w:rsidR="001A0870" w:rsidRPr="005024A5" w:rsidRDefault="001A0870" w:rsidP="001D03A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365.1</w:t>
            </w:r>
          </w:p>
        </w:tc>
      </w:tr>
      <w:tr w:rsidR="00BF396C" w:rsidRPr="005024A5" w14:paraId="37837A0C"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CAB77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NO23</w:t>
            </w:r>
          </w:p>
        </w:tc>
        <w:tc>
          <w:tcPr>
            <w:tcW w:w="0" w:type="auto"/>
            <w:noWrap/>
            <w:hideMark/>
          </w:tcPr>
          <w:p w14:paraId="58EDD7FA"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EPA 353.2</w:t>
            </w:r>
          </w:p>
        </w:tc>
      </w:tr>
      <w:tr w:rsidR="00BF396C" w:rsidRPr="005024A5" w14:paraId="77D28143" w14:textId="77777777" w:rsidTr="00434740">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9EE023D"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FECCOL</w:t>
            </w:r>
          </w:p>
        </w:tc>
        <w:tc>
          <w:tcPr>
            <w:tcW w:w="0" w:type="auto"/>
            <w:noWrap/>
            <w:hideMark/>
          </w:tcPr>
          <w:p w14:paraId="4AD8BCDF" w14:textId="77777777" w:rsidR="00BF396C" w:rsidRPr="005024A5" w:rsidRDefault="00BF396C" w:rsidP="00C806C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SM 9222 D</w:t>
            </w:r>
          </w:p>
        </w:tc>
      </w:tr>
      <w:tr w:rsidR="00BF396C" w:rsidRPr="005024A5" w14:paraId="1C26F56D" w14:textId="77777777" w:rsidTr="0043474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5E7C4" w14:textId="77777777" w:rsidR="00BF396C" w:rsidRPr="005024A5" w:rsidRDefault="00BF396C" w:rsidP="00C806CF">
            <w:pPr>
              <w:rPr>
                <w:rFonts w:eastAsia="Times New Roman" w:cs="Times New Roman"/>
                <w:b w:val="0"/>
                <w:color w:val="000000"/>
              </w:rPr>
            </w:pPr>
            <w:r w:rsidRPr="005024A5">
              <w:rPr>
                <w:rFonts w:eastAsia="Times New Roman" w:cs="Times New Roman"/>
                <w:b w:val="0"/>
                <w:color w:val="000000"/>
              </w:rPr>
              <w:t>ENTERO</w:t>
            </w:r>
          </w:p>
        </w:tc>
        <w:tc>
          <w:tcPr>
            <w:tcW w:w="0" w:type="auto"/>
            <w:noWrap/>
            <w:hideMark/>
          </w:tcPr>
          <w:p w14:paraId="1A8930EF" w14:textId="77777777" w:rsidR="00BF396C" w:rsidRPr="005024A5" w:rsidRDefault="00BF396C" w:rsidP="00C806C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024A5">
              <w:rPr>
                <w:rFonts w:eastAsia="Times New Roman" w:cs="Times New Roman"/>
                <w:color w:val="000000"/>
                <w:sz w:val="24"/>
                <w:szCs w:val="24"/>
              </w:rPr>
              <w:t>ASTM D6503-99</w:t>
            </w:r>
            <w:commentRangeEnd w:id="12"/>
            <w:r w:rsidR="005C4BFE">
              <w:rPr>
                <w:rStyle w:val="CommentReference"/>
              </w:rPr>
              <w:commentReference w:id="12"/>
            </w:r>
          </w:p>
        </w:tc>
      </w:tr>
    </w:tbl>
    <w:p w14:paraId="1DA21DB5" w14:textId="77777777" w:rsidR="00BF396C" w:rsidRPr="005024A5" w:rsidRDefault="00BF396C" w:rsidP="00BF396C">
      <w:pPr>
        <w:spacing w:after="0" w:line="240" w:lineRule="auto"/>
        <w:ind w:left="360"/>
        <w:rPr>
          <w:b/>
        </w:rPr>
      </w:pPr>
    </w:p>
    <w:p w14:paraId="0183D6AB" w14:textId="77777777" w:rsidR="00BF396C" w:rsidRPr="005024A5" w:rsidRDefault="00BF396C" w:rsidP="00BF396C">
      <w:pPr>
        <w:pStyle w:val="Default"/>
        <w:ind w:left="1800"/>
        <w:rPr>
          <w:rFonts w:asciiTheme="minorHAnsi" w:hAnsiTheme="minorHAnsi"/>
          <w:sz w:val="22"/>
          <w:szCs w:val="22"/>
          <w:highlight w:val="yellow"/>
        </w:rPr>
      </w:pPr>
    </w:p>
    <w:p w14:paraId="39CEFF77" w14:textId="32A4C1BD" w:rsidR="00BF396C" w:rsidRPr="005024A5" w:rsidRDefault="00BF396C" w:rsidP="00BF396C">
      <w:pPr>
        <w:spacing w:after="0" w:line="240" w:lineRule="auto"/>
        <w:ind w:left="360"/>
        <w:rPr>
          <w:b/>
        </w:rPr>
      </w:pPr>
      <w:r w:rsidRPr="005024A5">
        <w:rPr>
          <w:b/>
        </w:rPr>
        <w:t xml:space="preserve">Parameter:  </w:t>
      </w:r>
      <w:proofErr w:type="spellStart"/>
      <w:r w:rsidRPr="005024A5">
        <w:rPr>
          <w:b/>
        </w:rPr>
        <w:t>Nitrate+Nitrite</w:t>
      </w:r>
      <w:proofErr w:type="spellEnd"/>
      <w:r w:rsidRPr="005024A5">
        <w:rPr>
          <w:b/>
        </w:rPr>
        <w:t xml:space="preserve"> (NO23)</w:t>
      </w:r>
    </w:p>
    <w:p w14:paraId="75A93B2F" w14:textId="77777777" w:rsidR="00BF396C" w:rsidRPr="005024A5" w:rsidRDefault="00BF396C" w:rsidP="00BF396C">
      <w:pPr>
        <w:spacing w:after="0" w:line="240" w:lineRule="auto"/>
        <w:ind w:left="360"/>
        <w:rPr>
          <w:b/>
        </w:rPr>
      </w:pPr>
    </w:p>
    <w:p w14:paraId="552B4B8D" w14:textId="77777777" w:rsidR="00BF396C" w:rsidRPr="005024A5" w:rsidRDefault="00BF396C" w:rsidP="00BF396C">
      <w:pPr>
        <w:ind w:left="1800"/>
        <w:rPr>
          <w:b/>
        </w:rPr>
      </w:pPr>
      <w:r w:rsidRPr="005024A5">
        <w:rPr>
          <w:b/>
        </w:rPr>
        <w:t>Method Reference:</w:t>
      </w:r>
      <w:r w:rsidRPr="005024A5">
        <w:t xml:space="preserve">  U.S. Environmental Protection Agency (EPA), 1993. </w:t>
      </w:r>
      <w:r w:rsidRPr="005024A5">
        <w:rPr>
          <w:rFonts w:eastAsia="Calibri"/>
        </w:rPr>
        <w:t xml:space="preserve">Nitrogen, Nitrate-Nitrite (Colorimetric, Automated, Cadmium Reduction), </w:t>
      </w:r>
      <w:r w:rsidRPr="005024A5">
        <w:t>EPA Method 353.2 Revision 2.0. Cincinnati, OH and Seal Analytical AQ2 method EPA-137-A Rev. 1.</w:t>
      </w:r>
    </w:p>
    <w:p w14:paraId="78FE44EC" w14:textId="77777777" w:rsidR="00BF396C" w:rsidRPr="005024A5" w:rsidRDefault="00BF396C" w:rsidP="00BF396C">
      <w:pPr>
        <w:ind w:left="1800"/>
      </w:pPr>
      <w:r w:rsidRPr="005024A5">
        <w:rPr>
          <w:b/>
        </w:rPr>
        <w:t>Method Descriptor:</w:t>
      </w:r>
      <w:r w:rsidRPr="005024A5">
        <w:t xml:space="preserve">  </w:t>
      </w:r>
      <w:r w:rsidRPr="005024A5">
        <w:rPr>
          <w:rFonts w:eastAsia="Calibri"/>
        </w:rPr>
        <w:t xml:space="preserve">A filtered sample is passed through a column containing granulated copper-cadmium to reduce nitrate to nitrite. The nitrite (that originally present plus that reduced to nitrate) is determined by diazotizing with sulfanilamide and coupling with N-(1-naphthyl)-ethylenediamine dihydrochloride to form a highly colored azo dye which is measured </w:t>
      </w:r>
      <w:proofErr w:type="spellStart"/>
      <w:r w:rsidRPr="005024A5">
        <w:rPr>
          <w:rFonts w:eastAsia="Calibri"/>
        </w:rPr>
        <w:t>colorimetrically</w:t>
      </w:r>
      <w:proofErr w:type="spellEnd"/>
      <w:r w:rsidRPr="005024A5">
        <w:rPr>
          <w:rFonts w:eastAsia="Calibri"/>
        </w:rPr>
        <w:t xml:space="preserve">. Separate, rather than combined nitrate-nitrite, values are </w:t>
      </w:r>
      <w:r w:rsidRPr="005024A5">
        <w:rPr>
          <w:rFonts w:eastAsia="Calibri"/>
        </w:rPr>
        <w:lastRenderedPageBreak/>
        <w:t>readily obtained by carrying out the procedure first with, and then without, the Cu-Cd reduction step.</w:t>
      </w:r>
    </w:p>
    <w:p w14:paraId="4DA716BB" w14:textId="77777777" w:rsidR="00BF396C" w:rsidRPr="005024A5" w:rsidRDefault="00BF396C" w:rsidP="00BF396C">
      <w:pPr>
        <w:pStyle w:val="Default"/>
        <w:ind w:left="1800"/>
        <w:rPr>
          <w:rFonts w:asciiTheme="minorHAnsi" w:hAnsiTheme="minorHAnsi"/>
          <w:sz w:val="22"/>
          <w:szCs w:val="22"/>
        </w:rPr>
      </w:pPr>
      <w:r w:rsidRPr="005024A5">
        <w:rPr>
          <w:rFonts w:asciiTheme="minorHAnsi" w:hAnsiTheme="minorHAnsi"/>
          <w:b/>
          <w:sz w:val="22"/>
          <w:szCs w:val="22"/>
        </w:rPr>
        <w:t>Preservation Method:</w:t>
      </w:r>
      <w:r w:rsidRPr="005024A5">
        <w:rPr>
          <w:rFonts w:asciiTheme="minorHAnsi" w:hAnsiTheme="minorHAnsi"/>
          <w:sz w:val="22"/>
          <w:szCs w:val="22"/>
        </w:rPr>
        <w:t xml:space="preserve">  Samples are filtered through 0.7 µm pore size glass-fiber filters in the field. NO23 samples were preserved with H2SO4 to a pH ≤ 2, stored on ice and shipped, and analyzed within 28 days of collection. NO2 samples are filtered through 0.7 µm pore size glass-fiber filters in the field, stored on ice and shipped, and analyzed within 48 hours.</w:t>
      </w:r>
    </w:p>
    <w:p w14:paraId="1E1FEDA9" w14:textId="77777777" w:rsidR="00BF396C" w:rsidRPr="005024A5" w:rsidRDefault="00BF396C" w:rsidP="00BF396C">
      <w:pPr>
        <w:pStyle w:val="Default"/>
        <w:ind w:left="1800"/>
        <w:rPr>
          <w:rFonts w:asciiTheme="minorHAnsi" w:hAnsiTheme="minorHAnsi"/>
          <w:sz w:val="22"/>
          <w:szCs w:val="22"/>
        </w:rPr>
      </w:pPr>
    </w:p>
    <w:p w14:paraId="49ED2B2F" w14:textId="027AB452" w:rsidR="00BF396C" w:rsidRPr="005024A5" w:rsidRDefault="00BF396C" w:rsidP="00BF396C">
      <w:pPr>
        <w:spacing w:after="0" w:line="240" w:lineRule="auto"/>
        <w:ind w:left="360"/>
        <w:rPr>
          <w:b/>
        </w:rPr>
      </w:pPr>
      <w:r w:rsidRPr="005024A5">
        <w:rPr>
          <w:b/>
        </w:rPr>
        <w:t>Parameter:  Total Kjeldahl Nitrogen (TKN)</w:t>
      </w:r>
    </w:p>
    <w:p w14:paraId="38646A7B" w14:textId="77777777" w:rsidR="00BF396C" w:rsidRPr="005024A5" w:rsidRDefault="00BF396C" w:rsidP="00BF396C">
      <w:pPr>
        <w:spacing w:after="0" w:line="240" w:lineRule="auto"/>
        <w:ind w:left="360"/>
        <w:rPr>
          <w:b/>
        </w:rPr>
      </w:pPr>
    </w:p>
    <w:p w14:paraId="2A9E8C28" w14:textId="77777777" w:rsidR="00BF396C" w:rsidRPr="005024A5" w:rsidRDefault="00BF396C" w:rsidP="00BF396C">
      <w:pPr>
        <w:ind w:left="1800"/>
        <w:rPr>
          <w:rFonts w:cs="Arial"/>
        </w:rPr>
      </w:pPr>
      <w:r w:rsidRPr="005024A5">
        <w:rPr>
          <w:b/>
        </w:rPr>
        <w:t>Method Reference:</w:t>
      </w:r>
      <w:r w:rsidRPr="005024A5">
        <w:t xml:space="preserve"> U.S. Environmental Protection Agency (EPA), 1993. </w:t>
      </w:r>
      <w:r w:rsidRPr="005024A5">
        <w:rPr>
          <w:rFonts w:eastAsia="Calibri"/>
        </w:rPr>
        <w:t>Determination of Total Kjeldahl nitrogen by Semi-Automated Colorimetry,</w:t>
      </w:r>
      <w:r w:rsidRPr="005024A5">
        <w:t xml:space="preserve"> EPA Method 351.2 Revision 2.0. Cincinnati, OH and AQ2 method No: EPA-111-A Rev.4.</w:t>
      </w:r>
    </w:p>
    <w:p w14:paraId="1F73AB75" w14:textId="77777777" w:rsidR="00BF396C" w:rsidRPr="005024A5" w:rsidRDefault="00BF396C" w:rsidP="00BF396C">
      <w:pPr>
        <w:ind w:left="1800"/>
        <w:rPr>
          <w:rFonts w:eastAsia="Times New Roman"/>
        </w:rPr>
      </w:pPr>
      <w:r w:rsidRPr="005024A5">
        <w:rPr>
          <w:b/>
        </w:rPr>
        <w:t xml:space="preserve">Method Descriptor: </w:t>
      </w:r>
      <w:r w:rsidRPr="005024A5">
        <w:t xml:space="preserve">The sample is heated in the presence of sulfuric acid, H2SO4 for </w:t>
      </w:r>
      <w:proofErr w:type="gramStart"/>
      <w:r w:rsidRPr="005024A5">
        <w:t>two and one half</w:t>
      </w:r>
      <w:proofErr w:type="gramEnd"/>
      <w:r w:rsidRPr="005024A5">
        <w:t xml:space="preserve"> hours. The residue is cooled, diluted to 25 </w:t>
      </w:r>
      <w:proofErr w:type="gramStart"/>
      <w:r w:rsidRPr="005024A5">
        <w:t>mL</w:t>
      </w:r>
      <w:proofErr w:type="gramEnd"/>
      <w:r w:rsidRPr="005024A5">
        <w:t xml:space="preserve"> and analyzed for ammonia. This digested sample may also be used for phosphorus determination. Total Kjeldahl nitrogen is the sum of free-ammonia and organic nitrogen compounds which are converted to ammonium sulfate (NH4)2SO4, under the conditions of digestion described. Organic Kjeldahl nitrogen is the difference obtained by subtracting the free ammonia value from the total Kjeldahl nitrogen value. Reduced volume versions of this method that use the same reagents and molar ratios are acceptable provided they meet the quality control and performance requirements stated in the method.  </w:t>
      </w:r>
    </w:p>
    <w:p w14:paraId="33856193" w14:textId="77777777" w:rsidR="00BF396C" w:rsidRPr="005024A5" w:rsidRDefault="00BF396C" w:rsidP="00BF396C">
      <w:pPr>
        <w:ind w:left="1800"/>
      </w:pPr>
      <w:r w:rsidRPr="005024A5">
        <w:rPr>
          <w:b/>
        </w:rPr>
        <w:t>Preservation Method:</w:t>
      </w:r>
      <w:r w:rsidRPr="005024A5">
        <w:t xml:space="preserve"> Whole water samples are collected and preserved with H2SO4 to a pH ≤2, stored for a maximum of 28 days and stored at 4</w:t>
      </w:r>
      <w:r w:rsidRPr="005024A5">
        <w:rPr>
          <w:vertAlign w:val="superscript"/>
        </w:rPr>
        <w:t>o</w:t>
      </w:r>
      <w:r w:rsidRPr="005024A5">
        <w:t>C.</w:t>
      </w:r>
    </w:p>
    <w:p w14:paraId="03A1C2A8" w14:textId="7F55CF77" w:rsidR="00BF396C" w:rsidRPr="005024A5" w:rsidRDefault="00BF396C" w:rsidP="00BF396C">
      <w:pPr>
        <w:spacing w:after="0" w:line="240" w:lineRule="auto"/>
        <w:ind w:left="360"/>
        <w:rPr>
          <w:b/>
        </w:rPr>
      </w:pPr>
      <w:r w:rsidRPr="005024A5">
        <w:rPr>
          <w:b/>
        </w:rPr>
        <w:t>Parameter:  Total Phosphorus (TP)</w:t>
      </w:r>
    </w:p>
    <w:p w14:paraId="1A0516D2" w14:textId="77777777" w:rsidR="00BF396C" w:rsidRPr="005024A5" w:rsidRDefault="00BF396C" w:rsidP="00BF396C">
      <w:pPr>
        <w:spacing w:after="0" w:line="240" w:lineRule="auto"/>
        <w:ind w:left="360"/>
      </w:pPr>
    </w:p>
    <w:p w14:paraId="6FB550C4" w14:textId="77777777" w:rsidR="00BF396C" w:rsidRPr="005024A5" w:rsidRDefault="00BF396C" w:rsidP="00BF396C">
      <w:pPr>
        <w:ind w:left="1800"/>
        <w:rPr>
          <w:rFonts w:cs="Arial"/>
        </w:rPr>
      </w:pPr>
      <w:r w:rsidRPr="005024A5">
        <w:rPr>
          <w:b/>
        </w:rPr>
        <w:t>Method Reference:</w:t>
      </w:r>
      <w:r w:rsidRPr="005024A5">
        <w:t xml:space="preserve"> U.S. Environmental Protection Agency (EPA), 1993. </w:t>
      </w:r>
      <w:r w:rsidRPr="005024A5">
        <w:rPr>
          <w:rFonts w:eastAsia="Calibri"/>
        </w:rPr>
        <w:t>Determination of Phosphorus by Semi-Automated Colorimetry,</w:t>
      </w:r>
      <w:r w:rsidRPr="005024A5">
        <w:t xml:space="preserve"> EPA Method 365.1 Revision 2.0. Cincinnati, OH and </w:t>
      </w:r>
      <w:proofErr w:type="spellStart"/>
      <w:r w:rsidRPr="005024A5">
        <w:t>Bran+Lubbe</w:t>
      </w:r>
      <w:proofErr w:type="spellEnd"/>
      <w:r w:rsidRPr="005024A5">
        <w:t xml:space="preserve"> method G-146-95 Rev. 3.</w:t>
      </w:r>
    </w:p>
    <w:p w14:paraId="19E84FB7" w14:textId="77777777" w:rsidR="00BF396C" w:rsidRPr="005024A5" w:rsidRDefault="00BF396C" w:rsidP="00BF396C">
      <w:pPr>
        <w:ind w:left="1800"/>
        <w:rPr>
          <w:rFonts w:eastAsia="Calibri"/>
        </w:rPr>
      </w:pPr>
      <w:r w:rsidRPr="005024A5">
        <w:rPr>
          <w:b/>
        </w:rPr>
        <w:t xml:space="preserve">Method Descriptor: </w:t>
      </w:r>
      <w:r w:rsidRPr="005024A5">
        <w:rPr>
          <w:rFonts w:eastAsia="Calibri"/>
        </w:rPr>
        <w:t>A sample is appropriately treated to convert all phosphorus of interest to reactive orthophosphate. Ammonium molybdate and antimony potassium tartrate are added to the treated sample reacting with orthophosphate in an acidic medium to form an antimony-phospho-molybdate complex. This complex is reduced to an intensely blue-colored complex by ascorbic acid. The concentration of the orthophosphate is measured by detecting the absorbance of the complex with a spectrophotometer.</w:t>
      </w:r>
    </w:p>
    <w:p w14:paraId="0046D12A" w14:textId="77777777" w:rsidR="00BF396C" w:rsidRPr="005024A5" w:rsidRDefault="00BF396C" w:rsidP="00BF396C">
      <w:pPr>
        <w:ind w:left="1800"/>
      </w:pPr>
      <w:r w:rsidRPr="005024A5">
        <w:rPr>
          <w:b/>
        </w:rPr>
        <w:t>Preservation Method:</w:t>
      </w:r>
      <w:r w:rsidRPr="005024A5">
        <w:t xml:space="preserve"> Samples are filtered through 0.7 µm pore size glass-fiber filters in the field, preserved with H2SO4 to a pH ≤2, stored at 4</w:t>
      </w:r>
      <w:r w:rsidRPr="005024A5">
        <w:rPr>
          <w:vertAlign w:val="superscript"/>
        </w:rPr>
        <w:t>o</w:t>
      </w:r>
      <w:r w:rsidRPr="005024A5">
        <w:t xml:space="preserve">C, and run within 48 hours. </w:t>
      </w:r>
    </w:p>
    <w:p w14:paraId="37D2D5C8" w14:textId="75370AE2" w:rsidR="00BF396C" w:rsidRPr="005024A5" w:rsidRDefault="00BF396C" w:rsidP="00BF396C">
      <w:pPr>
        <w:spacing w:after="0" w:line="240" w:lineRule="auto"/>
        <w:ind w:left="360"/>
        <w:rPr>
          <w:b/>
        </w:rPr>
      </w:pPr>
      <w:r w:rsidRPr="005024A5">
        <w:rPr>
          <w:b/>
        </w:rPr>
        <w:lastRenderedPageBreak/>
        <w:t xml:space="preserve">Parameter:  Chlorophyll </w:t>
      </w:r>
      <w:r w:rsidRPr="005024A5">
        <w:rPr>
          <w:b/>
          <w:u w:val="single"/>
        </w:rPr>
        <w:t>a</w:t>
      </w:r>
      <w:r w:rsidRPr="005024A5">
        <w:rPr>
          <w:b/>
        </w:rPr>
        <w:t xml:space="preserve"> (</w:t>
      </w:r>
      <w:proofErr w:type="spellStart"/>
      <w:r w:rsidR="001A0870">
        <w:rPr>
          <w:b/>
        </w:rPr>
        <w:t>CHLa_C</w:t>
      </w:r>
      <w:proofErr w:type="spellEnd"/>
      <w:r w:rsidRPr="005024A5">
        <w:rPr>
          <w:b/>
        </w:rPr>
        <w:t xml:space="preserve">), Uncorrected Chlorophyll </w:t>
      </w:r>
      <w:r w:rsidRPr="005024A5">
        <w:rPr>
          <w:b/>
          <w:u w:val="single"/>
        </w:rPr>
        <w:t>a</w:t>
      </w:r>
      <w:r w:rsidRPr="005024A5">
        <w:rPr>
          <w:b/>
        </w:rPr>
        <w:t xml:space="preserve"> (</w:t>
      </w:r>
      <w:r w:rsidR="001A0870">
        <w:rPr>
          <w:b/>
        </w:rPr>
        <w:t>CHLa_UnC</w:t>
      </w:r>
      <w:r w:rsidRPr="005024A5">
        <w:rPr>
          <w:b/>
        </w:rPr>
        <w:t>), Ph</w:t>
      </w:r>
      <w:r w:rsidR="001A0870">
        <w:rPr>
          <w:b/>
        </w:rPr>
        <w:t>a</w:t>
      </w:r>
      <w:r w:rsidRPr="005024A5">
        <w:rPr>
          <w:b/>
        </w:rPr>
        <w:t xml:space="preserve">eophytin </w:t>
      </w:r>
      <w:r w:rsidRPr="005024A5">
        <w:rPr>
          <w:b/>
          <w:u w:val="single"/>
        </w:rPr>
        <w:t>a</w:t>
      </w:r>
      <w:r w:rsidRPr="005024A5">
        <w:rPr>
          <w:b/>
        </w:rPr>
        <w:t xml:space="preserve"> (PHEA)</w:t>
      </w:r>
    </w:p>
    <w:p w14:paraId="25A569E8" w14:textId="77777777" w:rsidR="00BF396C" w:rsidRPr="005024A5" w:rsidRDefault="00BF396C" w:rsidP="00BF396C">
      <w:pPr>
        <w:spacing w:after="0" w:line="240" w:lineRule="auto"/>
        <w:ind w:left="360"/>
        <w:rPr>
          <w:b/>
        </w:rPr>
      </w:pPr>
    </w:p>
    <w:p w14:paraId="2E6022DD" w14:textId="77777777" w:rsidR="00BF396C" w:rsidRPr="005024A5" w:rsidRDefault="00BF396C" w:rsidP="00BF396C">
      <w:pPr>
        <w:autoSpaceDE w:val="0"/>
        <w:autoSpaceDN w:val="0"/>
        <w:adjustRightInd w:val="0"/>
        <w:ind w:left="1800"/>
        <w:rPr>
          <w:rFonts w:cs="Arial"/>
        </w:rPr>
      </w:pPr>
      <w:r w:rsidRPr="005024A5">
        <w:rPr>
          <w:b/>
        </w:rPr>
        <w:t>Method References:</w:t>
      </w:r>
      <w:r w:rsidRPr="005024A5">
        <w:t xml:space="preserve">  APHA (American Public Health Association), 2001. </w:t>
      </w:r>
      <w:r w:rsidRPr="005024A5">
        <w:rPr>
          <w:rFonts w:eastAsia="Calibri" w:cs="TimesNewRoman"/>
        </w:rPr>
        <w:t xml:space="preserve">Standard Methods for the Examination of Water and Wastewater, (SM 10200H). 20th Edition, Baltimore, Maryland: United Book Press, </w:t>
      </w:r>
      <w:proofErr w:type="gramStart"/>
      <w:r w:rsidRPr="005024A5">
        <w:rPr>
          <w:rFonts w:eastAsia="Calibri" w:cs="TimesNewRoman"/>
        </w:rPr>
        <w:t>Inc.</w:t>
      </w:r>
      <w:proofErr w:type="gramEnd"/>
      <w:r w:rsidRPr="005024A5">
        <w:rPr>
          <w:rFonts w:eastAsia="Calibri" w:cs="TimesNewRoman"/>
        </w:rPr>
        <w:t xml:space="preserve"> and </w:t>
      </w:r>
      <w:r w:rsidRPr="005024A5">
        <w:t xml:space="preserve">U.S. Environmental Protection Agency (EPA), 1993. </w:t>
      </w:r>
      <w:r w:rsidRPr="005024A5">
        <w:rPr>
          <w:color w:val="212121"/>
          <w:sz w:val="20"/>
          <w:szCs w:val="20"/>
          <w:shd w:val="clear" w:color="auto" w:fill="FFFFFF"/>
        </w:rPr>
        <w:t xml:space="preserve">In Vitro Determination of Chlorophylls a, b, c1+c2 and </w:t>
      </w:r>
      <w:proofErr w:type="spellStart"/>
      <w:r w:rsidRPr="005024A5">
        <w:rPr>
          <w:color w:val="212121"/>
          <w:sz w:val="20"/>
          <w:szCs w:val="20"/>
          <w:shd w:val="clear" w:color="auto" w:fill="FFFFFF"/>
        </w:rPr>
        <w:t>Pheopigments</w:t>
      </w:r>
      <w:proofErr w:type="spellEnd"/>
      <w:r w:rsidRPr="005024A5">
        <w:rPr>
          <w:color w:val="212121"/>
          <w:sz w:val="20"/>
          <w:szCs w:val="20"/>
          <w:shd w:val="clear" w:color="auto" w:fill="FFFFFF"/>
        </w:rPr>
        <w:t xml:space="preserve"> in Marine and Freshwater Algae by Visible Spectrophotometry</w:t>
      </w:r>
      <w:r w:rsidRPr="005024A5">
        <w:rPr>
          <w:rFonts w:eastAsia="Calibri"/>
        </w:rPr>
        <w:t>,</w:t>
      </w:r>
      <w:r w:rsidRPr="005024A5">
        <w:t xml:space="preserve"> EPA Method 446.0 Revision 1.2. Cincinnati, OH.</w:t>
      </w:r>
    </w:p>
    <w:p w14:paraId="39264BE8" w14:textId="77777777" w:rsidR="00BF396C" w:rsidRPr="005024A5" w:rsidRDefault="00BF396C" w:rsidP="00BF396C">
      <w:pPr>
        <w:autoSpaceDE w:val="0"/>
        <w:autoSpaceDN w:val="0"/>
        <w:adjustRightInd w:val="0"/>
        <w:ind w:left="1800"/>
        <w:rPr>
          <w:rFonts w:eastAsia="Calibri" w:cs="TimesNewRoman"/>
        </w:rPr>
      </w:pPr>
      <w:r w:rsidRPr="005024A5">
        <w:rPr>
          <w:b/>
        </w:rPr>
        <w:t>Method Descriptor:</w:t>
      </w:r>
      <w:r w:rsidRPr="005024A5">
        <w:t xml:space="preserve">  </w:t>
      </w:r>
      <w:r w:rsidRPr="005024A5">
        <w:rPr>
          <w:rFonts w:eastAsia="Calibri" w:cs="TimesNewRoman"/>
        </w:rPr>
        <w:t xml:space="preserve">Phytoplankton containing chlorophyll </w:t>
      </w:r>
      <w:r w:rsidRPr="005024A5">
        <w:rPr>
          <w:rFonts w:eastAsia="Calibri" w:cs="TimesNewRoman,Italic"/>
          <w:i/>
          <w:iCs/>
        </w:rPr>
        <w:t xml:space="preserve">a </w:t>
      </w:r>
      <w:r w:rsidRPr="005024A5">
        <w:rPr>
          <w:rFonts w:eastAsia="Calibri" w:cs="TimesNewRoman"/>
        </w:rPr>
        <w:t xml:space="preserve">in a measured volume of sample is concentrated by filtration through a glass fiber filter. The photo-pigments are extracted from the phytoplankton by grinding the filter with a tissue grinder and steeping the filter slurry in 90% aqueous acetone solution overnight. The filter slurry is then centrifuged to clarify the solution and then the supernatant is transferred to a glass spectrophotometric cell. For the pheophytin corrected chlorophyll </w:t>
      </w:r>
      <w:r w:rsidRPr="005024A5">
        <w:rPr>
          <w:rFonts w:eastAsia="Calibri" w:cs="TimesNewRoman,Italic"/>
          <w:i/>
          <w:iCs/>
        </w:rPr>
        <w:t>a</w:t>
      </w:r>
      <w:r w:rsidRPr="005024A5">
        <w:rPr>
          <w:rFonts w:eastAsia="Calibri" w:cs="TimesNewRoman"/>
        </w:rPr>
        <w:t>, the sample’s absorbance is measured at 750 and 664 nm before acidification and 750 and 665 nm after acidification with .1 N HCl. No calibration of the instrument is required. Absorbance values are entered into a set of equations in the computer that utilize the extinction coefficients of the pure pigments in 90% acetone. Concentrations are reported in ug/L.</w:t>
      </w:r>
    </w:p>
    <w:p w14:paraId="0D3AD209" w14:textId="77777777" w:rsidR="00BF396C" w:rsidRPr="005024A5" w:rsidRDefault="00BF396C" w:rsidP="00BF396C">
      <w:pPr>
        <w:ind w:left="1800"/>
      </w:pPr>
      <w:r w:rsidRPr="005024A5">
        <w:rPr>
          <w:b/>
        </w:rPr>
        <w:t>Preservation Method:</w:t>
      </w:r>
      <w:r w:rsidRPr="005024A5">
        <w:t xml:space="preserve">  Samples are collected as whole water samples and stored in a dark sampling bottle. Samples are filtered onto 0.45 µm pore size glass-fiber filters in the laboratory and run immediately upon receiving samples.</w:t>
      </w:r>
    </w:p>
    <w:p w14:paraId="24985313" w14:textId="55DCAE97" w:rsidR="00BF396C" w:rsidRPr="005024A5" w:rsidRDefault="00BF396C" w:rsidP="00BF396C">
      <w:pPr>
        <w:spacing w:after="0" w:line="240" w:lineRule="auto"/>
        <w:ind w:left="360"/>
        <w:rPr>
          <w:b/>
        </w:rPr>
      </w:pPr>
      <w:r w:rsidRPr="005024A5">
        <w:rPr>
          <w:b/>
        </w:rPr>
        <w:t>Parameter: Fecal Coliforms (FECCOL)</w:t>
      </w:r>
    </w:p>
    <w:p w14:paraId="0E22B15F" w14:textId="77777777" w:rsidR="00BF396C" w:rsidRPr="005024A5" w:rsidRDefault="00BF396C" w:rsidP="00BF396C">
      <w:pPr>
        <w:spacing w:after="0" w:line="240" w:lineRule="auto"/>
        <w:ind w:left="360"/>
        <w:rPr>
          <w:b/>
        </w:rPr>
      </w:pPr>
    </w:p>
    <w:p w14:paraId="02B7D566" w14:textId="77777777" w:rsidR="00BF396C" w:rsidRPr="005024A5" w:rsidRDefault="00BF396C" w:rsidP="00BF396C">
      <w:pPr>
        <w:ind w:left="1800"/>
        <w:rPr>
          <w:b/>
        </w:rPr>
      </w:pPr>
      <w:r w:rsidRPr="005024A5">
        <w:rPr>
          <w:b/>
        </w:rPr>
        <w:t xml:space="preserve">Method References: </w:t>
      </w:r>
      <w:r w:rsidRPr="005024A5">
        <w:t>APHA (American Public Health Association), 1999. Standard Methods for the Examination of Water and Wastewater (SM9222D-1997).</w:t>
      </w:r>
      <w:r w:rsidRPr="005024A5">
        <w:rPr>
          <w:rFonts w:eastAsia="Calibri" w:cs="TimesNewRoman"/>
        </w:rPr>
        <w:t xml:space="preserve"> Baltimore, Maryland: United Book Press, Inc. APHA (American Public Health Association), 1999.</w:t>
      </w:r>
    </w:p>
    <w:p w14:paraId="61826732" w14:textId="77777777" w:rsidR="00BF396C" w:rsidRPr="005024A5" w:rsidRDefault="00BF396C" w:rsidP="00BF396C">
      <w:pPr>
        <w:ind w:left="1800"/>
      </w:pPr>
      <w:r w:rsidRPr="005024A5">
        <w:rPr>
          <w:b/>
        </w:rPr>
        <w:t xml:space="preserve">Method Descriptor: </w:t>
      </w:r>
      <w:r w:rsidRPr="005024A5">
        <w:t xml:space="preserve">Samples are collected as whole water samples in a sealed sterile sampling bottle. The water sample is filtered through a membrane that has a </w:t>
      </w:r>
      <w:r w:rsidRPr="005024A5">
        <w:rPr>
          <w:szCs w:val="23"/>
        </w:rPr>
        <w:t xml:space="preserve">0.45 </w:t>
      </w:r>
      <w:proofErr w:type="spellStart"/>
      <w:r w:rsidRPr="005024A5">
        <w:rPr>
          <w:szCs w:val="23"/>
        </w:rPr>
        <w:t>μm</w:t>
      </w:r>
      <w:proofErr w:type="spellEnd"/>
      <w:r w:rsidRPr="005024A5">
        <w:rPr>
          <w:szCs w:val="23"/>
        </w:rPr>
        <w:t xml:space="preserve"> pore size to capture bacteria. The membrane filter is placed on an </w:t>
      </w:r>
      <w:proofErr w:type="spellStart"/>
      <w:r w:rsidRPr="005024A5">
        <w:rPr>
          <w:szCs w:val="23"/>
        </w:rPr>
        <w:t>mFC</w:t>
      </w:r>
      <w:proofErr w:type="spellEnd"/>
      <w:r w:rsidRPr="005024A5">
        <w:rPr>
          <w:szCs w:val="23"/>
        </w:rPr>
        <w:t xml:space="preserve"> dish, which is a selective medium for fecal coliforms. The dish is then incubated for 24 hours at 44.5°C</w:t>
      </w:r>
      <w:r w:rsidRPr="005024A5">
        <w:rPr>
          <w:sz w:val="23"/>
          <w:szCs w:val="23"/>
        </w:rPr>
        <w:t xml:space="preserve">. </w:t>
      </w:r>
      <w:r w:rsidRPr="005024A5">
        <w:rPr>
          <w:szCs w:val="23"/>
        </w:rPr>
        <w:t>Positive colonies have a blue color and are counted and recorded.</w:t>
      </w:r>
    </w:p>
    <w:p w14:paraId="62BDCB65" w14:textId="77777777" w:rsidR="00BF396C" w:rsidRPr="005024A5" w:rsidRDefault="00BF396C" w:rsidP="00BF396C">
      <w:pPr>
        <w:ind w:left="1800"/>
      </w:pPr>
      <w:r w:rsidRPr="005024A5">
        <w:rPr>
          <w:b/>
        </w:rPr>
        <w:t xml:space="preserve">Preservation Method: </w:t>
      </w:r>
      <w:r w:rsidRPr="005024A5">
        <w:t>Whole water samples are filtered and analyzed within 24-48 hours of collection.</w:t>
      </w:r>
    </w:p>
    <w:p w14:paraId="2630D78E" w14:textId="63FB4D2C" w:rsidR="00BF396C" w:rsidRPr="005024A5" w:rsidRDefault="00BF396C" w:rsidP="00BF396C">
      <w:pPr>
        <w:spacing w:after="0" w:line="240" w:lineRule="auto"/>
        <w:ind w:left="360"/>
        <w:rPr>
          <w:b/>
        </w:rPr>
      </w:pPr>
      <w:bookmarkStart w:id="13" w:name="_Hlk527363790"/>
      <w:r w:rsidRPr="005024A5">
        <w:rPr>
          <w:b/>
        </w:rPr>
        <w:t>Parameter: Enterococcus (ENTERO)</w:t>
      </w:r>
    </w:p>
    <w:p w14:paraId="3ACC6BA6" w14:textId="77777777" w:rsidR="00BF396C" w:rsidRPr="005024A5" w:rsidRDefault="00BF396C" w:rsidP="00BF396C">
      <w:pPr>
        <w:spacing w:after="0" w:line="240" w:lineRule="auto"/>
        <w:ind w:left="360"/>
        <w:rPr>
          <w:b/>
        </w:rPr>
      </w:pPr>
    </w:p>
    <w:p w14:paraId="3ACA31B6" w14:textId="77777777" w:rsidR="00BF396C" w:rsidRPr="005024A5" w:rsidRDefault="00BF396C" w:rsidP="00BF396C">
      <w:pPr>
        <w:ind w:left="1800"/>
        <w:rPr>
          <w:rStyle w:val="Hyperlink"/>
          <w:rFonts w:cs="Arial"/>
          <w:color w:val="009ADA"/>
          <w:shd w:val="clear" w:color="auto" w:fill="FFFFFF"/>
        </w:rPr>
      </w:pPr>
      <w:r w:rsidRPr="005024A5">
        <w:rPr>
          <w:b/>
        </w:rPr>
        <w:lastRenderedPageBreak/>
        <w:t xml:space="preserve">Method References: </w:t>
      </w:r>
      <w:r w:rsidRPr="005024A5">
        <w:t xml:space="preserve">ASTM D6503-99, Standard Test Method for Enterococci in Water Using </w:t>
      </w:r>
      <w:proofErr w:type="spellStart"/>
      <w:r w:rsidRPr="005024A5">
        <w:t>EnterolertTM</w:t>
      </w:r>
      <w:proofErr w:type="spellEnd"/>
      <w:r w:rsidRPr="005024A5">
        <w:t>, ASTM International, West Conshohocken, PA, 1999, </w:t>
      </w:r>
      <w:hyperlink r:id="rId19" w:history="1">
        <w:r w:rsidRPr="005024A5">
          <w:rPr>
            <w:rStyle w:val="Hyperlink"/>
            <w:rFonts w:cs="Arial"/>
            <w:color w:val="009ADA"/>
            <w:shd w:val="clear" w:color="auto" w:fill="FFFFFF"/>
          </w:rPr>
          <w:t>www.astm.org</w:t>
        </w:r>
      </w:hyperlink>
      <w:bookmarkEnd w:id="13"/>
    </w:p>
    <w:p w14:paraId="79E1E5C3" w14:textId="77777777" w:rsidR="00BF396C" w:rsidRPr="005024A5" w:rsidRDefault="00BF396C" w:rsidP="00BF396C">
      <w:pPr>
        <w:ind w:left="1800"/>
      </w:pPr>
      <w:r w:rsidRPr="005024A5">
        <w:rPr>
          <w:b/>
        </w:rPr>
        <w:t>Method Descriptor:</w:t>
      </w:r>
      <w:r w:rsidRPr="005024A5">
        <w:t xml:space="preserve"> Contents of one </w:t>
      </w:r>
      <w:proofErr w:type="spellStart"/>
      <w:r w:rsidRPr="005024A5">
        <w:t>Enterolert</w:t>
      </w:r>
      <w:proofErr w:type="spellEnd"/>
      <w:r w:rsidRPr="005024A5">
        <w:t xml:space="preserve"> pack </w:t>
      </w:r>
      <w:proofErr w:type="gramStart"/>
      <w:r w:rsidRPr="005024A5">
        <w:t>is</w:t>
      </w:r>
      <w:proofErr w:type="gramEnd"/>
      <w:r w:rsidRPr="005024A5">
        <w:t xml:space="preserve"> added to 100 mL of sample water in a sterile vial. </w:t>
      </w:r>
      <w:proofErr w:type="gramStart"/>
      <w:r w:rsidRPr="005024A5">
        <w:t>Sample</w:t>
      </w:r>
      <w:proofErr w:type="gramEnd"/>
      <w:r w:rsidRPr="005024A5">
        <w:t xml:space="preserve">/reagent mixture is shaken, poured into a Quanti-Tray, </w:t>
      </w:r>
      <w:proofErr w:type="gramStart"/>
      <w:r w:rsidRPr="005024A5">
        <w:t>sealed</w:t>
      </w:r>
      <w:proofErr w:type="gramEnd"/>
      <w:r w:rsidRPr="005024A5">
        <w:t xml:space="preserve"> and placed in a 41±0.5°C incubator for 24 hours.  Following incubation, </w:t>
      </w:r>
      <w:proofErr w:type="gramStart"/>
      <w:r w:rsidRPr="005024A5">
        <w:t>number</w:t>
      </w:r>
      <w:proofErr w:type="gramEnd"/>
      <w:r w:rsidRPr="005024A5">
        <w:t xml:space="preserve"> of </w:t>
      </w:r>
      <w:proofErr w:type="gramStart"/>
      <w:r w:rsidRPr="005024A5">
        <w:t>fluorescent</w:t>
      </w:r>
      <w:proofErr w:type="gramEnd"/>
      <w:r w:rsidRPr="005024A5">
        <w:t>, positive wells are enumerated, recorded and referenced to a MPN table to obtain a Most Probable Number.</w:t>
      </w:r>
    </w:p>
    <w:p w14:paraId="6A385117" w14:textId="77777777" w:rsidR="00BF396C" w:rsidRPr="005024A5" w:rsidRDefault="00BF396C" w:rsidP="00BF396C">
      <w:pPr>
        <w:ind w:left="1800"/>
      </w:pPr>
      <w:r w:rsidRPr="005024A5">
        <w:rPr>
          <w:b/>
        </w:rPr>
        <w:t>Preservation Method:</w:t>
      </w:r>
      <w:r w:rsidRPr="005024A5">
        <w:t xml:space="preserve"> Whole water samples are in a sealed sterile sampling bottle preserved with sodium thiosulfate. Samples are incubated within 8 hours.</w:t>
      </w:r>
    </w:p>
    <w:p w14:paraId="499BCCE0" w14:textId="77777777" w:rsidR="00486B72" w:rsidRPr="005024A5" w:rsidRDefault="00486B72" w:rsidP="00486B72">
      <w:pPr>
        <w:pStyle w:val="HTMLPreformatted"/>
        <w:numPr>
          <w:ilvl w:val="0"/>
          <w:numId w:val="1"/>
        </w:numPr>
        <w:tabs>
          <w:tab w:val="clear" w:pos="9160"/>
          <w:tab w:val="left" w:pos="8910"/>
        </w:tabs>
        <w:ind w:right="36"/>
        <w:rPr>
          <w:rFonts w:asciiTheme="minorHAnsi" w:hAnsiTheme="minorHAnsi" w:cstheme="minorHAnsi"/>
          <w:b/>
          <w:bCs/>
          <w:sz w:val="22"/>
          <w:szCs w:val="22"/>
        </w:rPr>
      </w:pPr>
      <w:r w:rsidRPr="005024A5">
        <w:rPr>
          <w:rFonts w:asciiTheme="minorHAnsi" w:hAnsiTheme="minorHAnsi" w:cstheme="minorHAnsi"/>
          <w:b/>
          <w:bCs/>
          <w:sz w:val="22"/>
          <w:szCs w:val="22"/>
        </w:rPr>
        <w:t xml:space="preserve">QAQC Flag Definition </w:t>
      </w:r>
    </w:p>
    <w:p w14:paraId="62EB845A" w14:textId="77777777" w:rsidR="00486B72" w:rsidRPr="005024A5" w:rsidRDefault="00486B72" w:rsidP="006543BE">
      <w:pPr>
        <w:pStyle w:val="HTMLPreformatted"/>
        <w:tabs>
          <w:tab w:val="clear" w:pos="9160"/>
          <w:tab w:val="left" w:pos="8910"/>
        </w:tabs>
        <w:ind w:left="360" w:right="36"/>
        <w:rPr>
          <w:rFonts w:asciiTheme="minorHAnsi" w:hAnsiTheme="minorHAnsi" w:cstheme="minorHAnsi"/>
          <w:bCs/>
          <w:sz w:val="22"/>
          <w:szCs w:val="22"/>
        </w:rPr>
      </w:pPr>
    </w:p>
    <w:p w14:paraId="08306968" w14:textId="790F8197" w:rsidR="00486B72" w:rsidRPr="005024A5" w:rsidRDefault="00486B72" w:rsidP="006543BE">
      <w:pPr>
        <w:pStyle w:val="HTMLPreformatted"/>
        <w:tabs>
          <w:tab w:val="clear" w:pos="9160"/>
          <w:tab w:val="left" w:pos="8910"/>
        </w:tabs>
        <w:ind w:left="360" w:right="36"/>
        <w:rPr>
          <w:rFonts w:asciiTheme="minorHAnsi" w:hAnsiTheme="minorHAnsi" w:cstheme="minorHAnsi"/>
          <w:bCs/>
          <w:sz w:val="22"/>
          <w:szCs w:val="22"/>
        </w:rPr>
      </w:pPr>
      <w:r w:rsidRPr="005024A5">
        <w:rPr>
          <w:rFonts w:asciiTheme="minorHAnsi" w:hAnsiTheme="minorHAnsi" w:cstheme="minorHAnsi"/>
          <w:bCs/>
          <w:sz w:val="22"/>
          <w:szCs w:val="22"/>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44486DE2" w14:textId="77777777" w:rsidR="00486B72" w:rsidRPr="005024A5" w:rsidRDefault="00486B72" w:rsidP="006543BE">
      <w:pPr>
        <w:pStyle w:val="HTMLPreformatted"/>
        <w:ind w:left="360" w:right="720"/>
        <w:jc w:val="both"/>
        <w:rPr>
          <w:rFonts w:asciiTheme="minorHAnsi" w:hAnsiTheme="minorHAnsi" w:cstheme="minorHAnsi"/>
          <w:bCs/>
          <w:sz w:val="22"/>
          <w:szCs w:val="22"/>
        </w:rPr>
      </w:pPr>
    </w:p>
    <w:p w14:paraId="29AC4C4C" w14:textId="77777777" w:rsidR="00486B72" w:rsidRPr="005024A5" w:rsidRDefault="00486B72" w:rsidP="006543BE">
      <w:pPr>
        <w:pStyle w:val="HTMLPreformatted"/>
        <w:tabs>
          <w:tab w:val="clear" w:pos="2748"/>
          <w:tab w:val="clear" w:pos="9160"/>
          <w:tab w:val="left" w:pos="720"/>
          <w:tab w:val="left" w:pos="1080"/>
          <w:tab w:val="left" w:pos="2430"/>
          <w:tab w:val="left" w:pos="8460"/>
          <w:tab w:val="left" w:pos="8820"/>
        </w:tabs>
        <w:ind w:left="360" w:right="36"/>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-4</w:t>
      </w:r>
      <w:r w:rsidRPr="005024A5">
        <w:rPr>
          <w:rFonts w:asciiTheme="minorHAnsi" w:hAnsiTheme="minorHAnsi" w:cstheme="minorHAnsi"/>
          <w:sz w:val="22"/>
          <w:szCs w:val="22"/>
        </w:rPr>
        <w:tab/>
        <w:t>Outside Low Sensor Range</w:t>
      </w:r>
    </w:p>
    <w:p w14:paraId="51F7C73D" w14:textId="77777777" w:rsidR="00486B72" w:rsidRPr="005024A5" w:rsidRDefault="00486B72" w:rsidP="006543BE">
      <w:pPr>
        <w:pStyle w:val="HTMLPreformatted"/>
        <w:tabs>
          <w:tab w:val="clear" w:pos="2748"/>
          <w:tab w:val="left" w:pos="720"/>
          <w:tab w:val="left" w:pos="1080"/>
          <w:tab w:val="left" w:pos="2430"/>
        </w:tabs>
        <w:ind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-3</w:t>
      </w:r>
      <w:r w:rsidRPr="005024A5">
        <w:rPr>
          <w:rFonts w:asciiTheme="minorHAnsi" w:hAnsiTheme="minorHAnsi" w:cstheme="minorHAnsi"/>
          <w:sz w:val="22"/>
          <w:szCs w:val="22"/>
        </w:rPr>
        <w:tab/>
        <w:t xml:space="preserve">Data Rejected due to </w:t>
      </w:r>
      <w:proofErr w:type="gramStart"/>
      <w:r w:rsidRPr="005024A5">
        <w:rPr>
          <w:rFonts w:asciiTheme="minorHAnsi" w:hAnsiTheme="minorHAnsi" w:cstheme="minorHAnsi"/>
          <w:sz w:val="22"/>
          <w:szCs w:val="22"/>
        </w:rPr>
        <w:t>QAQC</w:t>
      </w:r>
      <w:proofErr w:type="gramEnd"/>
    </w:p>
    <w:p w14:paraId="29A361E1" w14:textId="77777777"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-2</w:t>
      </w:r>
      <w:r w:rsidRPr="005024A5">
        <w:rPr>
          <w:rFonts w:asciiTheme="minorHAnsi" w:hAnsiTheme="minorHAnsi" w:cstheme="minorHAnsi"/>
          <w:sz w:val="22"/>
          <w:szCs w:val="22"/>
        </w:rPr>
        <w:tab/>
        <w:t>Missing Data</w:t>
      </w:r>
    </w:p>
    <w:p w14:paraId="7BEEABBB" w14:textId="77777777" w:rsidR="00486B72" w:rsidRPr="005024A5" w:rsidRDefault="00486B72" w:rsidP="006543BE">
      <w:pPr>
        <w:pStyle w:val="HTMLPreformatted"/>
        <w:tabs>
          <w:tab w:val="clear" w:pos="2748"/>
          <w:tab w:val="left" w:pos="720"/>
          <w:tab w:val="left" w:pos="1080"/>
          <w:tab w:val="left" w:pos="2430"/>
        </w:tabs>
        <w:ind w:left="360"/>
        <w:rPr>
          <w:rFonts w:asciiTheme="minorHAnsi" w:hAnsiTheme="minorHAnsi" w:cstheme="minorHAnsi"/>
          <w: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-1</w:t>
      </w:r>
      <w:r w:rsidRPr="005024A5">
        <w:rPr>
          <w:rFonts w:asciiTheme="minorHAnsi" w:hAnsiTheme="minorHAnsi" w:cstheme="minorHAnsi"/>
          <w:sz w:val="22"/>
          <w:szCs w:val="22"/>
        </w:rPr>
        <w:tab/>
        <w:t>Optional SWMP Supported Parameter</w:t>
      </w:r>
    </w:p>
    <w:p w14:paraId="0E3F3194" w14:textId="06D14440" w:rsidR="00486B72" w:rsidRPr="005024A5" w:rsidRDefault="00486B72" w:rsidP="006543BE">
      <w:pPr>
        <w:pStyle w:val="HTMLPreformatted"/>
        <w:tabs>
          <w:tab w:val="clear" w:pos="2748"/>
          <w:tab w:val="left" w:pos="720"/>
          <w:tab w:val="left" w:pos="1080"/>
          <w:tab w:val="left" w:pos="2430"/>
        </w:tabs>
        <w:ind w:left="36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0</w:t>
      </w:r>
      <w:r w:rsidRPr="005024A5">
        <w:rPr>
          <w:rFonts w:asciiTheme="minorHAnsi" w:hAnsiTheme="minorHAnsi" w:cstheme="minorHAnsi"/>
          <w:sz w:val="22"/>
          <w:szCs w:val="22"/>
        </w:rPr>
        <w:tab/>
      </w:r>
      <w:r w:rsidRPr="005024A5">
        <w:rPr>
          <w:rFonts w:asciiTheme="minorHAnsi" w:hAnsiTheme="minorHAnsi" w:cstheme="minorHAnsi"/>
          <w:sz w:val="22"/>
          <w:szCs w:val="22"/>
        </w:rPr>
        <w:tab/>
        <w:t>Data Passed Initial QAQC Checks</w:t>
      </w:r>
    </w:p>
    <w:p w14:paraId="295DABFF" w14:textId="2533F549" w:rsidR="00486B72" w:rsidRPr="005024A5" w:rsidRDefault="00486B72" w:rsidP="006543BE">
      <w:pPr>
        <w:pStyle w:val="HTMLPreformatted"/>
        <w:tabs>
          <w:tab w:val="clear" w:pos="2748"/>
          <w:tab w:val="left" w:pos="720"/>
          <w:tab w:val="left" w:pos="1080"/>
          <w:tab w:val="left" w:pos="2430"/>
        </w:tabs>
        <w:ind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1</w:t>
      </w:r>
      <w:r w:rsidRPr="005024A5">
        <w:rPr>
          <w:rFonts w:asciiTheme="minorHAnsi" w:hAnsiTheme="minorHAnsi" w:cstheme="minorHAnsi"/>
          <w:sz w:val="22"/>
          <w:szCs w:val="22"/>
        </w:rPr>
        <w:tab/>
      </w:r>
      <w:r w:rsidRPr="005024A5">
        <w:rPr>
          <w:rFonts w:asciiTheme="minorHAnsi" w:hAnsiTheme="minorHAnsi" w:cstheme="minorHAnsi"/>
          <w:sz w:val="22"/>
          <w:szCs w:val="22"/>
        </w:rPr>
        <w:tab/>
        <w:t>Suspect Data</w:t>
      </w:r>
    </w:p>
    <w:p w14:paraId="099C1614" w14:textId="5555C789"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4</w:t>
      </w:r>
      <w:r w:rsidRPr="005024A5">
        <w:rPr>
          <w:rFonts w:asciiTheme="minorHAnsi" w:hAnsiTheme="minorHAnsi" w:cstheme="minorHAnsi"/>
          <w:sz w:val="22"/>
          <w:szCs w:val="22"/>
        </w:rPr>
        <w:tab/>
      </w:r>
      <w:r w:rsidRPr="005024A5">
        <w:rPr>
          <w:rFonts w:asciiTheme="minorHAnsi" w:hAnsiTheme="minorHAnsi" w:cstheme="minorHAnsi"/>
          <w:sz w:val="22"/>
          <w:szCs w:val="22"/>
        </w:rPr>
        <w:tab/>
        <w:t>Historical Data:  Pre-Auto QAQC</w:t>
      </w:r>
    </w:p>
    <w:p w14:paraId="4407B8D5" w14:textId="56D4C0B0" w:rsidR="00486B72" w:rsidRPr="005024A5" w:rsidRDefault="00486B72" w:rsidP="006543BE">
      <w:pPr>
        <w:pStyle w:val="HTMLPreformatted"/>
        <w:tabs>
          <w:tab w:val="clear" w:pos="2748"/>
          <w:tab w:val="left" w:pos="720"/>
          <w:tab w:val="left" w:pos="1080"/>
          <w:tab w:val="left" w:pos="2430"/>
        </w:tabs>
        <w:ind w:left="360" w:right="720"/>
        <w:rPr>
          <w:rFonts w:asciiTheme="minorHAnsi" w:hAnsiTheme="minorHAnsi" w:cstheme="minorHAnsi"/>
          <w:sz w:val="22"/>
          <w:szCs w:val="22"/>
        </w:rPr>
      </w:pPr>
      <w:r w:rsidRPr="005024A5">
        <w:rPr>
          <w:rFonts w:asciiTheme="minorHAnsi" w:hAnsiTheme="minorHAnsi" w:cstheme="minorHAnsi"/>
          <w:sz w:val="22"/>
          <w:szCs w:val="22"/>
        </w:rPr>
        <w:tab/>
      </w:r>
      <w:r w:rsidRPr="005024A5">
        <w:rPr>
          <w:rFonts w:asciiTheme="minorHAnsi" w:hAnsiTheme="minorHAnsi" w:cstheme="minorHAnsi"/>
          <w:sz w:val="22"/>
          <w:szCs w:val="22"/>
        </w:rPr>
        <w:tab/>
        <w:t xml:space="preserve"> 5</w:t>
      </w:r>
      <w:r w:rsidRPr="005024A5">
        <w:rPr>
          <w:rFonts w:asciiTheme="minorHAnsi" w:hAnsiTheme="minorHAnsi" w:cstheme="minorHAnsi"/>
          <w:sz w:val="22"/>
          <w:szCs w:val="22"/>
        </w:rPr>
        <w:tab/>
      </w:r>
      <w:r w:rsidRPr="005024A5">
        <w:rPr>
          <w:rFonts w:asciiTheme="minorHAnsi" w:hAnsiTheme="minorHAnsi" w:cstheme="minorHAnsi"/>
          <w:sz w:val="22"/>
          <w:szCs w:val="22"/>
        </w:rPr>
        <w:tab/>
        <w:t>Corrected Data</w:t>
      </w:r>
    </w:p>
    <w:p w14:paraId="74861EC9" w14:textId="774AACBA" w:rsidR="007353E5" w:rsidRPr="005024A5" w:rsidRDefault="00486B72" w:rsidP="006543BE">
      <w:pPr>
        <w:pStyle w:val="HTMLPreformatted"/>
        <w:ind w:left="360"/>
        <w:rPr>
          <w:rFonts w:asciiTheme="minorHAnsi" w:hAnsiTheme="minorHAnsi" w:cstheme="minorHAnsi"/>
          <w:b/>
          <w:sz w:val="22"/>
          <w:szCs w:val="22"/>
        </w:rPr>
      </w:pPr>
      <w:r w:rsidRPr="005024A5">
        <w:rPr>
          <w:rFonts w:asciiTheme="minorHAnsi" w:hAnsiTheme="minorHAnsi" w:cstheme="minorHAnsi"/>
          <w:b/>
          <w:sz w:val="22"/>
          <w:szCs w:val="22"/>
        </w:rPr>
        <w:tab/>
      </w:r>
    </w:p>
    <w:p w14:paraId="60ABEDAF" w14:textId="77777777" w:rsidR="00D27994" w:rsidRPr="005024A5" w:rsidRDefault="00D27994" w:rsidP="006543BE">
      <w:pPr>
        <w:pStyle w:val="HTMLPreformatted"/>
        <w:numPr>
          <w:ilvl w:val="0"/>
          <w:numId w:val="1"/>
        </w:numPr>
        <w:rPr>
          <w:rFonts w:asciiTheme="minorHAnsi" w:hAnsiTheme="minorHAnsi" w:cstheme="minorHAnsi"/>
          <w:b/>
          <w:sz w:val="22"/>
          <w:szCs w:val="22"/>
        </w:rPr>
      </w:pPr>
      <w:commentRangeStart w:id="14"/>
      <w:r w:rsidRPr="005024A5">
        <w:rPr>
          <w:rFonts w:asciiTheme="minorHAnsi" w:hAnsiTheme="minorHAnsi" w:cstheme="minorHAnsi"/>
          <w:b/>
          <w:sz w:val="22"/>
          <w:szCs w:val="22"/>
        </w:rPr>
        <w:t xml:space="preserve">QAQC code definitions </w:t>
      </w:r>
      <w:commentRangeEnd w:id="14"/>
      <w:r w:rsidR="005C4BFE">
        <w:rPr>
          <w:rStyle w:val="CommentReference"/>
          <w:rFonts w:asciiTheme="minorHAnsi" w:eastAsiaTheme="minorHAnsi" w:hAnsiTheme="minorHAnsi" w:cstheme="minorBidi"/>
        </w:rPr>
        <w:commentReference w:id="14"/>
      </w:r>
    </w:p>
    <w:p w14:paraId="3ECA357B" w14:textId="77777777" w:rsidR="00D27994" w:rsidRPr="005024A5" w:rsidRDefault="00D27994" w:rsidP="00D27994">
      <w:pPr>
        <w:pStyle w:val="HTMLPreformatted"/>
        <w:ind w:left="720"/>
        <w:rPr>
          <w:rFonts w:asciiTheme="minorHAnsi" w:hAnsiTheme="minorHAnsi" w:cstheme="minorHAnsi"/>
          <w:sz w:val="22"/>
          <w:szCs w:val="22"/>
        </w:rPr>
      </w:pPr>
      <w:r w:rsidRPr="005024A5">
        <w:rPr>
          <w:rFonts w:asciiTheme="minorHAnsi" w:hAnsiTheme="minorHAnsi" w:cstheme="minorHAnsi"/>
          <w:sz w:val="22"/>
          <w:szCs w:val="22"/>
        </w:rPr>
        <w:t xml:space="preserve">      </w:t>
      </w:r>
    </w:p>
    <w:p w14:paraId="6E728087" w14:textId="77777777" w:rsidR="00D27994" w:rsidRPr="005024A5" w:rsidRDefault="00D27994" w:rsidP="00D27994">
      <w:pPr>
        <w:pStyle w:val="HTMLPreformatted"/>
        <w:ind w:left="720" w:right="36"/>
        <w:rPr>
          <w:rFonts w:asciiTheme="minorHAnsi" w:hAnsiTheme="minorHAnsi" w:cstheme="minorHAnsi"/>
          <w:sz w:val="22"/>
          <w:szCs w:val="22"/>
        </w:rPr>
      </w:pPr>
      <w:r w:rsidRPr="005024A5">
        <w:rPr>
          <w:rFonts w:asciiTheme="minorHAnsi" w:hAnsiTheme="minorHAnsi" w:cstheme="minorHAnsi"/>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5024A5">
        <w:rPr>
          <w:rFonts w:asciiTheme="minorHAnsi" w:hAnsiTheme="minorHAnsi" w:cstheme="minorHAnsi"/>
          <w:sz w:val="22"/>
          <w:szCs w:val="22"/>
        </w:rPr>
        <w:t>F_Record</w:t>
      </w:r>
      <w:proofErr w:type="spellEnd"/>
      <w:r w:rsidRPr="005024A5">
        <w:rPr>
          <w:rFonts w:asciiTheme="minorHAnsi" w:hAnsiTheme="minorHAnsi" w:cstheme="minorHAnsi"/>
          <w:sz w:val="22"/>
          <w:szCs w:val="22"/>
        </w:rPr>
        <w:t>) in the nutrient data allows multiple comment codes to be applied to the entire data record.</w:t>
      </w:r>
    </w:p>
    <w:p w14:paraId="39B9BADF" w14:textId="77777777" w:rsidR="00D27994" w:rsidRPr="005024A5" w:rsidRDefault="00D27994" w:rsidP="00D27994">
      <w:pPr>
        <w:pStyle w:val="HTMLPreformatted"/>
        <w:ind w:left="720" w:right="720"/>
        <w:jc w:val="both"/>
        <w:rPr>
          <w:rFonts w:asciiTheme="minorHAnsi" w:hAnsiTheme="minorHAnsi" w:cstheme="minorHAnsi"/>
          <w:sz w:val="22"/>
          <w:szCs w:val="22"/>
        </w:rPr>
      </w:pPr>
    </w:p>
    <w:p w14:paraId="2542D25B" w14:textId="77777777" w:rsidR="00D27994" w:rsidRPr="005024A5" w:rsidRDefault="00D27994" w:rsidP="00D27994">
      <w:pPr>
        <w:pStyle w:val="BodyTextIndent"/>
        <w:tabs>
          <w:tab w:val="left" w:pos="1080"/>
          <w:tab w:val="left" w:pos="1440"/>
          <w:tab w:val="left" w:pos="1800"/>
        </w:tabs>
        <w:spacing w:after="0"/>
        <w:ind w:left="720" w:right="720"/>
        <w:jc w:val="both"/>
        <w:rPr>
          <w:rFonts w:asciiTheme="minorHAnsi" w:hAnsiTheme="minorHAnsi" w:cstheme="minorHAnsi"/>
          <w:bCs/>
          <w:sz w:val="22"/>
          <w:szCs w:val="22"/>
        </w:rPr>
      </w:pPr>
      <w:r w:rsidRPr="005024A5">
        <w:rPr>
          <w:rFonts w:asciiTheme="minorHAnsi" w:hAnsiTheme="minorHAnsi" w:cstheme="minorHAnsi"/>
          <w:bCs/>
          <w:sz w:val="22"/>
          <w:szCs w:val="22"/>
        </w:rPr>
        <w:t xml:space="preserve">General errors </w:t>
      </w:r>
    </w:p>
    <w:p w14:paraId="0F8CC2A1"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lastRenderedPageBreak/>
        <w:tab/>
        <w:t>GCM</w:t>
      </w:r>
      <w:r w:rsidRPr="005024A5">
        <w:rPr>
          <w:rFonts w:cstheme="minorHAnsi"/>
        </w:rPr>
        <w:tab/>
        <w:t xml:space="preserve">Calculated value could not be determined due to missing </w:t>
      </w:r>
      <w:proofErr w:type="gramStart"/>
      <w:r w:rsidRPr="005024A5">
        <w:rPr>
          <w:rFonts w:cstheme="minorHAnsi"/>
        </w:rPr>
        <w:t>data</w:t>
      </w:r>
      <w:proofErr w:type="gramEnd"/>
    </w:p>
    <w:p w14:paraId="26135E9A"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GCR</w:t>
      </w:r>
      <w:r w:rsidRPr="005024A5">
        <w:rPr>
          <w:rFonts w:cstheme="minorHAnsi"/>
        </w:rPr>
        <w:tab/>
        <w:t xml:space="preserve">Calculated value could not be determined due to rejected </w:t>
      </w:r>
      <w:proofErr w:type="gramStart"/>
      <w:r w:rsidRPr="005024A5">
        <w:rPr>
          <w:rFonts w:cstheme="minorHAnsi"/>
        </w:rPr>
        <w:t>data</w:t>
      </w:r>
      <w:proofErr w:type="gramEnd"/>
    </w:p>
    <w:p w14:paraId="5020F1B1"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GDM</w:t>
      </w:r>
      <w:r w:rsidRPr="005024A5">
        <w:rPr>
          <w:rFonts w:cstheme="minorHAnsi"/>
        </w:rPr>
        <w:tab/>
        <w:t xml:space="preserve">Data missing or sample never </w:t>
      </w:r>
      <w:proofErr w:type="gramStart"/>
      <w:r w:rsidRPr="005024A5">
        <w:rPr>
          <w:rFonts w:cstheme="minorHAnsi"/>
        </w:rPr>
        <w:t>collected</w:t>
      </w:r>
      <w:proofErr w:type="gramEnd"/>
    </w:p>
    <w:p w14:paraId="1AE4F28A"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GQD</w:t>
      </w:r>
      <w:r w:rsidRPr="005024A5">
        <w:rPr>
          <w:rFonts w:cstheme="minorHAnsi"/>
        </w:rPr>
        <w:tab/>
        <w:t xml:space="preserve">Data rejected due to QA/QC </w:t>
      </w:r>
      <w:proofErr w:type="gramStart"/>
      <w:r w:rsidRPr="005024A5">
        <w:rPr>
          <w:rFonts w:cstheme="minorHAnsi"/>
        </w:rPr>
        <w:t>checks</w:t>
      </w:r>
      <w:proofErr w:type="gramEnd"/>
    </w:p>
    <w:p w14:paraId="5C394670"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GQS</w:t>
      </w:r>
      <w:r w:rsidRPr="005024A5">
        <w:rPr>
          <w:rFonts w:cstheme="minorHAnsi"/>
        </w:rPr>
        <w:tab/>
        <w:t>Data suspect due to QA/QC checks</w:t>
      </w:r>
    </w:p>
    <w:p w14:paraId="1C501A45"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GSM</w:t>
      </w:r>
      <w:r w:rsidRPr="005024A5">
        <w:rPr>
          <w:rFonts w:cstheme="minorHAnsi"/>
        </w:rPr>
        <w:tab/>
        <w:t xml:space="preserve">See </w:t>
      </w:r>
      <w:proofErr w:type="gramStart"/>
      <w:r w:rsidRPr="005024A5">
        <w:rPr>
          <w:rFonts w:cstheme="minorHAnsi"/>
        </w:rPr>
        <w:t>metadata</w:t>
      </w:r>
      <w:proofErr w:type="gramEnd"/>
    </w:p>
    <w:p w14:paraId="480C8BE7" w14:textId="77777777" w:rsidR="00D27994" w:rsidRPr="005024A5" w:rsidRDefault="00D27994" w:rsidP="00D27994">
      <w:pPr>
        <w:tabs>
          <w:tab w:val="left" w:pos="1080"/>
          <w:tab w:val="left" w:pos="1440"/>
          <w:tab w:val="left" w:pos="1980"/>
        </w:tabs>
        <w:ind w:left="720" w:right="720"/>
        <w:rPr>
          <w:rFonts w:cstheme="minorHAnsi"/>
          <w:highlight w:val="cyan"/>
        </w:rPr>
      </w:pPr>
    </w:p>
    <w:p w14:paraId="245FF7A8" w14:textId="77777777" w:rsidR="00D27994" w:rsidRPr="005024A5" w:rsidRDefault="00D27994" w:rsidP="00D27994">
      <w:pPr>
        <w:pStyle w:val="BodyTextIndent"/>
        <w:tabs>
          <w:tab w:val="left" w:pos="1080"/>
          <w:tab w:val="left" w:pos="1440"/>
          <w:tab w:val="left" w:pos="1980"/>
        </w:tabs>
        <w:spacing w:after="0"/>
        <w:ind w:left="720" w:right="720"/>
        <w:jc w:val="both"/>
        <w:rPr>
          <w:rFonts w:asciiTheme="minorHAnsi" w:hAnsiTheme="minorHAnsi" w:cstheme="minorHAnsi"/>
          <w:bCs/>
          <w:sz w:val="22"/>
          <w:szCs w:val="22"/>
        </w:rPr>
      </w:pPr>
      <w:r w:rsidRPr="005024A5">
        <w:rPr>
          <w:rFonts w:asciiTheme="minorHAnsi" w:hAnsiTheme="minorHAnsi" w:cstheme="minorHAnsi"/>
          <w:bCs/>
          <w:sz w:val="22"/>
          <w:szCs w:val="22"/>
        </w:rPr>
        <w:t xml:space="preserve">Sensor errors </w:t>
      </w:r>
    </w:p>
    <w:p w14:paraId="10ACC09A" w14:textId="2E0EF72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SBL</w:t>
      </w:r>
      <w:r w:rsidR="00B05199" w:rsidRPr="005024A5">
        <w:rPr>
          <w:rFonts w:cstheme="minorHAnsi"/>
        </w:rPr>
        <w:tab/>
      </w:r>
      <w:r w:rsidRPr="005024A5">
        <w:rPr>
          <w:rFonts w:cstheme="minorHAnsi"/>
        </w:rPr>
        <w:tab/>
        <w:t>Value below minimum limit of method detection</w:t>
      </w:r>
    </w:p>
    <w:p w14:paraId="4E657BE2" w14:textId="0F2C5B41" w:rsidR="00D27994" w:rsidRPr="005024A5" w:rsidRDefault="00D27994" w:rsidP="006543BE">
      <w:pPr>
        <w:tabs>
          <w:tab w:val="left" w:pos="1080"/>
          <w:tab w:val="left" w:pos="1440"/>
          <w:tab w:val="left" w:pos="1980"/>
        </w:tabs>
        <w:spacing w:after="0"/>
        <w:ind w:left="1980" w:right="720" w:hanging="1260"/>
        <w:rPr>
          <w:rFonts w:cstheme="minorHAnsi"/>
        </w:rPr>
      </w:pPr>
      <w:r w:rsidRPr="005024A5">
        <w:rPr>
          <w:rFonts w:cstheme="minorHAnsi"/>
        </w:rPr>
        <w:tab/>
        <w:t>SCB</w:t>
      </w:r>
      <w:r w:rsidRPr="005024A5">
        <w:rPr>
          <w:rFonts w:cstheme="minorHAnsi"/>
        </w:rPr>
        <w:tab/>
      </w:r>
      <w:r w:rsidR="00B05199" w:rsidRPr="005024A5">
        <w:rPr>
          <w:rFonts w:cstheme="minorHAnsi"/>
        </w:rPr>
        <w:tab/>
      </w:r>
      <w:r w:rsidRPr="005024A5">
        <w:rPr>
          <w:rFonts w:cstheme="minorHAnsi"/>
        </w:rPr>
        <w:t xml:space="preserve">Calculated value could not be determined due to a below MDL </w:t>
      </w:r>
      <w:proofErr w:type="gramStart"/>
      <w:r w:rsidRPr="005024A5">
        <w:rPr>
          <w:rFonts w:cstheme="minorHAnsi"/>
        </w:rPr>
        <w:t>component</w:t>
      </w:r>
      <w:proofErr w:type="gramEnd"/>
    </w:p>
    <w:p w14:paraId="264E5FD3" w14:textId="33B5760D"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SCC</w:t>
      </w:r>
      <w:r w:rsidR="00B05199" w:rsidRPr="005024A5">
        <w:rPr>
          <w:rFonts w:cstheme="minorHAnsi"/>
        </w:rPr>
        <w:tab/>
      </w:r>
      <w:r w:rsidRPr="005024A5">
        <w:rPr>
          <w:rFonts w:cstheme="minorHAnsi"/>
        </w:rPr>
        <w:tab/>
        <w:t xml:space="preserve">Calculation with this component resulted in a negative </w:t>
      </w:r>
      <w:proofErr w:type="gramStart"/>
      <w:r w:rsidRPr="005024A5">
        <w:rPr>
          <w:rFonts w:cstheme="minorHAnsi"/>
        </w:rPr>
        <w:t>value</w:t>
      </w:r>
      <w:proofErr w:type="gramEnd"/>
    </w:p>
    <w:p w14:paraId="27BEE983"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SNV</w:t>
      </w:r>
      <w:r w:rsidRPr="005024A5">
        <w:rPr>
          <w:rFonts w:cstheme="minorHAnsi"/>
        </w:rPr>
        <w:tab/>
        <w:t xml:space="preserve">Calculated value is </w:t>
      </w:r>
      <w:proofErr w:type="gramStart"/>
      <w:r w:rsidRPr="005024A5">
        <w:rPr>
          <w:rFonts w:cstheme="minorHAnsi"/>
        </w:rPr>
        <w:t>negative</w:t>
      </w:r>
      <w:proofErr w:type="gramEnd"/>
    </w:p>
    <w:p w14:paraId="6211017B" w14:textId="537E955B"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SRD</w:t>
      </w:r>
      <w:r w:rsidR="00B05199" w:rsidRPr="005024A5">
        <w:rPr>
          <w:rFonts w:cstheme="minorHAnsi"/>
        </w:rPr>
        <w:tab/>
      </w:r>
      <w:r w:rsidRPr="005024A5">
        <w:rPr>
          <w:rFonts w:cstheme="minorHAnsi"/>
        </w:rPr>
        <w:tab/>
        <w:t xml:space="preserve">Replicate values differ </w:t>
      </w:r>
      <w:proofErr w:type="gramStart"/>
      <w:r w:rsidRPr="005024A5">
        <w:rPr>
          <w:rFonts w:cstheme="minorHAnsi"/>
        </w:rPr>
        <w:t>substantially</w:t>
      </w:r>
      <w:proofErr w:type="gramEnd"/>
    </w:p>
    <w:p w14:paraId="4172C30B" w14:textId="3A34AC96" w:rsidR="00D27994" w:rsidRDefault="00D27994" w:rsidP="006543BE">
      <w:pPr>
        <w:tabs>
          <w:tab w:val="left" w:pos="1080"/>
          <w:tab w:val="left" w:pos="1440"/>
          <w:tab w:val="left" w:pos="1980"/>
        </w:tabs>
        <w:spacing w:after="0"/>
        <w:ind w:left="720" w:right="720"/>
        <w:rPr>
          <w:rFonts w:cstheme="minorHAnsi"/>
        </w:rPr>
      </w:pPr>
      <w:r w:rsidRPr="005024A5">
        <w:rPr>
          <w:rFonts w:cstheme="minorHAnsi"/>
        </w:rPr>
        <w:tab/>
        <w:t>SUL</w:t>
      </w:r>
      <w:r w:rsidRPr="005024A5">
        <w:rPr>
          <w:rFonts w:cstheme="minorHAnsi"/>
        </w:rPr>
        <w:tab/>
      </w:r>
      <w:r w:rsidR="00B05199" w:rsidRPr="005024A5">
        <w:rPr>
          <w:rFonts w:cstheme="minorHAnsi"/>
        </w:rPr>
        <w:tab/>
      </w:r>
      <w:r w:rsidRPr="005024A5">
        <w:rPr>
          <w:rFonts w:cstheme="minorHAnsi"/>
        </w:rPr>
        <w:t>Value above upper limit of method detection</w:t>
      </w:r>
    </w:p>
    <w:p w14:paraId="24087DBA" w14:textId="0C793E28" w:rsidR="001A0870" w:rsidRPr="005024A5" w:rsidRDefault="001A0870" w:rsidP="00434740">
      <w:pPr>
        <w:tabs>
          <w:tab w:val="left" w:pos="1080"/>
          <w:tab w:val="left" w:pos="1440"/>
          <w:tab w:val="left" w:pos="1980"/>
        </w:tabs>
        <w:spacing w:after="0"/>
        <w:ind w:left="1980" w:right="720" w:hanging="1260"/>
        <w:rPr>
          <w:rFonts w:cstheme="minorHAnsi"/>
        </w:rPr>
      </w:pPr>
      <w:r>
        <w:rPr>
          <w:rFonts w:cstheme="minorHAnsi"/>
        </w:rPr>
        <w:tab/>
        <w:t>SAL</w:t>
      </w:r>
      <w:r>
        <w:rPr>
          <w:rFonts w:cstheme="minorHAnsi"/>
        </w:rPr>
        <w:tab/>
        <w:t xml:space="preserve">Sample collected above limit (typically </w:t>
      </w:r>
      <w:proofErr w:type="spellStart"/>
      <w:r>
        <w:rPr>
          <w:rFonts w:cstheme="minorHAnsi"/>
        </w:rPr>
        <w:t>secchi</w:t>
      </w:r>
      <w:proofErr w:type="spellEnd"/>
      <w:r>
        <w:rPr>
          <w:rFonts w:cstheme="minorHAnsi"/>
        </w:rPr>
        <w:t xml:space="preserve"> readings greater than the sampling device)</w:t>
      </w:r>
    </w:p>
    <w:p w14:paraId="6AB16465" w14:textId="77777777" w:rsidR="00D27994" w:rsidRPr="005024A5" w:rsidRDefault="00D27994" w:rsidP="00D27994">
      <w:pPr>
        <w:tabs>
          <w:tab w:val="left" w:pos="1080"/>
          <w:tab w:val="left" w:pos="1440"/>
          <w:tab w:val="left" w:pos="1980"/>
        </w:tabs>
        <w:ind w:left="720" w:right="720"/>
        <w:rPr>
          <w:rFonts w:cstheme="minorHAnsi"/>
          <w:highlight w:val="cyan"/>
        </w:rPr>
      </w:pPr>
    </w:p>
    <w:p w14:paraId="32656A02" w14:textId="77777777" w:rsidR="00D27994" w:rsidRPr="005024A5" w:rsidRDefault="00D27994" w:rsidP="00D27994">
      <w:pPr>
        <w:pStyle w:val="BodyTextIndent"/>
        <w:tabs>
          <w:tab w:val="left" w:pos="1080"/>
          <w:tab w:val="left" w:pos="1440"/>
          <w:tab w:val="left" w:pos="1980"/>
        </w:tabs>
        <w:spacing w:after="0"/>
        <w:ind w:left="720" w:right="720"/>
        <w:rPr>
          <w:rFonts w:asciiTheme="minorHAnsi" w:hAnsiTheme="minorHAnsi" w:cstheme="minorHAnsi"/>
          <w:bCs/>
          <w:sz w:val="22"/>
          <w:szCs w:val="22"/>
        </w:rPr>
      </w:pPr>
      <w:r w:rsidRPr="005024A5">
        <w:rPr>
          <w:rFonts w:asciiTheme="minorHAnsi" w:hAnsiTheme="minorHAnsi" w:cstheme="minorHAnsi"/>
          <w:bCs/>
          <w:sz w:val="22"/>
          <w:szCs w:val="22"/>
        </w:rPr>
        <w:t>Parameter Comments</w:t>
      </w:r>
    </w:p>
    <w:p w14:paraId="77A0971B"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CAB</w:t>
      </w:r>
      <w:r w:rsidRPr="005024A5">
        <w:rPr>
          <w:rFonts w:cstheme="minorHAnsi"/>
        </w:rPr>
        <w:tab/>
        <w:t>Algal bloom</w:t>
      </w:r>
    </w:p>
    <w:p w14:paraId="66D1D27A" w14:textId="77777777" w:rsidR="00D27994" w:rsidRPr="005024A5" w:rsidRDefault="00D27994" w:rsidP="006543BE">
      <w:pPr>
        <w:tabs>
          <w:tab w:val="left" w:pos="1080"/>
          <w:tab w:val="left" w:pos="1440"/>
          <w:tab w:val="left" w:pos="1980"/>
        </w:tabs>
        <w:spacing w:after="0"/>
        <w:ind w:left="720" w:right="720"/>
        <w:rPr>
          <w:rFonts w:cstheme="minorHAnsi"/>
        </w:rPr>
      </w:pPr>
      <w:r w:rsidRPr="005024A5">
        <w:rPr>
          <w:rFonts w:cstheme="minorHAnsi"/>
        </w:rPr>
        <w:tab/>
        <w:t>CDR</w:t>
      </w:r>
      <w:r w:rsidRPr="005024A5">
        <w:rPr>
          <w:rFonts w:cstheme="minorHAnsi"/>
        </w:rPr>
        <w:tab/>
        <w:t xml:space="preserve">Sample diluted and </w:t>
      </w:r>
      <w:proofErr w:type="gramStart"/>
      <w:r w:rsidRPr="005024A5">
        <w:rPr>
          <w:rFonts w:cstheme="minorHAnsi"/>
        </w:rPr>
        <w:t>rerun</w:t>
      </w:r>
      <w:proofErr w:type="gramEnd"/>
    </w:p>
    <w:p w14:paraId="1A849346" w14:textId="77777777" w:rsidR="00D27994" w:rsidRPr="005024A5" w:rsidRDefault="00D27994" w:rsidP="006543BE">
      <w:pPr>
        <w:tabs>
          <w:tab w:val="left" w:pos="1080"/>
          <w:tab w:val="left" w:pos="1440"/>
          <w:tab w:val="left" w:pos="1980"/>
        </w:tabs>
        <w:spacing w:after="0"/>
        <w:ind w:left="720" w:right="720"/>
        <w:rPr>
          <w:rFonts w:cstheme="minorHAnsi"/>
          <w:i/>
        </w:rPr>
      </w:pPr>
      <w:r w:rsidRPr="005024A5">
        <w:rPr>
          <w:rFonts w:cstheme="minorHAnsi"/>
        </w:rPr>
        <w:tab/>
        <w:t>CHB</w:t>
      </w:r>
      <w:r w:rsidRPr="005024A5">
        <w:rPr>
          <w:rFonts w:cstheme="minorHAnsi"/>
        </w:rPr>
        <w:tab/>
        <w:t xml:space="preserve">Sample held beyond specified holding </w:t>
      </w:r>
      <w:proofErr w:type="gramStart"/>
      <w:r w:rsidRPr="005024A5">
        <w:rPr>
          <w:rFonts w:cstheme="minorHAnsi"/>
        </w:rPr>
        <w:t>time</w:t>
      </w:r>
      <w:proofErr w:type="gramEnd"/>
      <w:r w:rsidRPr="005024A5">
        <w:rPr>
          <w:rFonts w:cstheme="minorHAnsi"/>
        </w:rPr>
        <w:t xml:space="preserve"> </w:t>
      </w:r>
    </w:p>
    <w:p w14:paraId="6B12AF0E"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CIP</w:t>
      </w:r>
      <w:r w:rsidRPr="005024A5">
        <w:rPr>
          <w:rFonts w:cstheme="minorHAnsi"/>
        </w:rPr>
        <w:tab/>
        <w:t>Ice present in sample vicinity</w:t>
      </w:r>
    </w:p>
    <w:p w14:paraId="46D2A8FE"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CIF</w:t>
      </w:r>
      <w:r w:rsidRPr="005024A5">
        <w:rPr>
          <w:rFonts w:cstheme="minorHAnsi"/>
        </w:rPr>
        <w:tab/>
        <w:t>Flotsam present in sample vicinity</w:t>
      </w:r>
    </w:p>
    <w:p w14:paraId="1AA9EA53"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CLE</w:t>
      </w:r>
      <w:r w:rsidRPr="005024A5">
        <w:rPr>
          <w:rFonts w:cstheme="minorHAnsi"/>
        </w:rPr>
        <w:tab/>
        <w:t xml:space="preserve">Sample collected later/earlier than </w:t>
      </w:r>
      <w:proofErr w:type="gramStart"/>
      <w:r w:rsidRPr="005024A5">
        <w:rPr>
          <w:rFonts w:cstheme="minorHAnsi"/>
        </w:rPr>
        <w:t>scheduled</w:t>
      </w:r>
      <w:proofErr w:type="gramEnd"/>
    </w:p>
    <w:p w14:paraId="038F21A9" w14:textId="77777777" w:rsidR="00D27994" w:rsidRPr="005024A5" w:rsidRDefault="00D27994" w:rsidP="006543BE">
      <w:pPr>
        <w:tabs>
          <w:tab w:val="left" w:pos="1080"/>
          <w:tab w:val="left" w:pos="1980"/>
        </w:tabs>
        <w:spacing w:after="0"/>
        <w:ind w:left="720"/>
        <w:rPr>
          <w:rFonts w:cstheme="minorHAnsi"/>
        </w:rPr>
      </w:pPr>
      <w:r w:rsidRPr="005024A5">
        <w:rPr>
          <w:rFonts w:cstheme="minorHAnsi"/>
        </w:rPr>
        <w:tab/>
        <w:t>CRE</w:t>
      </w:r>
      <w:r w:rsidRPr="005024A5">
        <w:rPr>
          <w:rFonts w:cstheme="minorHAnsi"/>
        </w:rPr>
        <w:tab/>
        <w:t>Significant rain event</w:t>
      </w:r>
    </w:p>
    <w:p w14:paraId="43203B48" w14:textId="468EFF4A" w:rsidR="00510D0C" w:rsidRPr="005024A5" w:rsidRDefault="00D27994" w:rsidP="00510D0C">
      <w:pPr>
        <w:tabs>
          <w:tab w:val="left" w:pos="1080"/>
          <w:tab w:val="left" w:pos="1440"/>
          <w:tab w:val="left" w:pos="1980"/>
        </w:tabs>
        <w:spacing w:after="0"/>
        <w:ind w:left="720" w:right="720"/>
        <w:rPr>
          <w:rFonts w:cstheme="minorHAnsi"/>
        </w:rPr>
      </w:pPr>
      <w:r w:rsidRPr="005024A5">
        <w:rPr>
          <w:rFonts w:cstheme="minorHAnsi"/>
        </w:rPr>
        <w:tab/>
        <w:t>CSM</w:t>
      </w:r>
      <w:r w:rsidRPr="005024A5">
        <w:rPr>
          <w:rFonts w:cstheme="minorHAnsi"/>
        </w:rPr>
        <w:tab/>
        <w:t xml:space="preserve">See </w:t>
      </w:r>
      <w:proofErr w:type="gramStart"/>
      <w:r w:rsidRPr="005024A5">
        <w:rPr>
          <w:rFonts w:cstheme="minorHAnsi"/>
        </w:rPr>
        <w:t>metadata</w:t>
      </w:r>
      <w:proofErr w:type="gramEnd"/>
    </w:p>
    <w:p w14:paraId="58C25401" w14:textId="5BA98061" w:rsidR="00510D0C" w:rsidRPr="005024A5" w:rsidRDefault="00D27994" w:rsidP="00510D0C">
      <w:pPr>
        <w:tabs>
          <w:tab w:val="left" w:pos="1080"/>
          <w:tab w:val="left" w:pos="1440"/>
          <w:tab w:val="left" w:pos="1980"/>
        </w:tabs>
        <w:spacing w:after="0"/>
        <w:ind w:left="720" w:right="720"/>
        <w:rPr>
          <w:rFonts w:cstheme="minorHAnsi"/>
        </w:rPr>
      </w:pPr>
      <w:r w:rsidRPr="005024A5">
        <w:rPr>
          <w:rFonts w:cstheme="minorHAnsi"/>
        </w:rPr>
        <w:tab/>
        <w:t>CUS</w:t>
      </w:r>
      <w:r w:rsidRPr="005024A5">
        <w:rPr>
          <w:rFonts w:cstheme="minorHAnsi"/>
        </w:rPr>
        <w:tab/>
        <w:t>Lab analysis from unpreserved sample</w:t>
      </w:r>
      <w:r w:rsidR="00510D0C" w:rsidRPr="005024A5">
        <w:rPr>
          <w:rFonts w:cstheme="minorHAnsi"/>
        </w:rPr>
        <w:br/>
      </w:r>
      <w:r w:rsidR="00510D0C" w:rsidRPr="005024A5">
        <w:rPr>
          <w:rFonts w:cstheme="minorHAnsi"/>
        </w:rPr>
        <w:tab/>
        <w:t xml:space="preserve">CUF </w:t>
      </w:r>
      <w:r w:rsidR="00510D0C" w:rsidRPr="005024A5">
        <w:rPr>
          <w:rFonts w:cstheme="minorHAnsi"/>
        </w:rPr>
        <w:tab/>
        <w:t>Lab analysis from unfiltered sample</w:t>
      </w:r>
    </w:p>
    <w:p w14:paraId="1E452500" w14:textId="77777777" w:rsidR="00D27994" w:rsidRPr="005024A5" w:rsidRDefault="00D27994" w:rsidP="00D27994">
      <w:pPr>
        <w:pStyle w:val="BodyTextIndent"/>
        <w:tabs>
          <w:tab w:val="left" w:pos="1080"/>
          <w:tab w:val="left" w:pos="1440"/>
          <w:tab w:val="left" w:pos="1980"/>
        </w:tabs>
        <w:spacing w:after="0"/>
        <w:ind w:left="720" w:right="720"/>
        <w:rPr>
          <w:rFonts w:asciiTheme="minorHAnsi" w:hAnsiTheme="minorHAnsi" w:cstheme="minorHAnsi"/>
          <w:b/>
          <w:sz w:val="22"/>
          <w:szCs w:val="22"/>
          <w:highlight w:val="cyan"/>
        </w:rPr>
      </w:pPr>
    </w:p>
    <w:p w14:paraId="697E9380" w14:textId="77777777" w:rsidR="00C806CF" w:rsidRPr="005024A5" w:rsidRDefault="00C806CF" w:rsidP="00D27994">
      <w:pPr>
        <w:pStyle w:val="BodyTextIndent"/>
        <w:tabs>
          <w:tab w:val="left" w:pos="1080"/>
          <w:tab w:val="left" w:pos="1440"/>
          <w:tab w:val="left" w:pos="1980"/>
        </w:tabs>
        <w:spacing w:after="0"/>
        <w:ind w:left="720" w:right="720"/>
        <w:rPr>
          <w:rFonts w:asciiTheme="minorHAnsi" w:hAnsiTheme="minorHAnsi" w:cstheme="minorHAnsi"/>
          <w:b/>
          <w:sz w:val="22"/>
          <w:szCs w:val="22"/>
          <w:highlight w:val="cyan"/>
        </w:rPr>
      </w:pPr>
    </w:p>
    <w:p w14:paraId="37ED8C0A" w14:textId="5253F5D0" w:rsidR="00C806CF" w:rsidRPr="005024A5" w:rsidRDefault="00C806CF" w:rsidP="006543BE">
      <w:pPr>
        <w:pStyle w:val="BodyTextIndent"/>
        <w:numPr>
          <w:ilvl w:val="0"/>
          <w:numId w:val="1"/>
        </w:numPr>
        <w:tabs>
          <w:tab w:val="left" w:pos="1080"/>
          <w:tab w:val="left" w:pos="1440"/>
          <w:tab w:val="left" w:pos="1980"/>
        </w:tabs>
        <w:spacing w:after="0"/>
        <w:ind w:right="720"/>
        <w:rPr>
          <w:rFonts w:asciiTheme="minorHAnsi" w:hAnsiTheme="minorHAnsi" w:cstheme="minorHAnsi"/>
          <w:b/>
          <w:sz w:val="22"/>
          <w:szCs w:val="22"/>
        </w:rPr>
      </w:pPr>
      <w:commentRangeStart w:id="15"/>
      <w:r w:rsidRPr="005024A5">
        <w:rPr>
          <w:rFonts w:asciiTheme="minorHAnsi" w:hAnsiTheme="minorHAnsi" w:cstheme="minorHAnsi"/>
          <w:b/>
          <w:sz w:val="22"/>
          <w:szCs w:val="22"/>
        </w:rPr>
        <w:t>Other Remarks/Notes</w:t>
      </w:r>
    </w:p>
    <w:p w14:paraId="6DA7B184" w14:textId="77777777" w:rsidR="00C806CF" w:rsidRPr="005024A5" w:rsidRDefault="00C806CF" w:rsidP="006543BE">
      <w:pPr>
        <w:pStyle w:val="BodyTextIndent"/>
        <w:tabs>
          <w:tab w:val="left" w:pos="1080"/>
          <w:tab w:val="left" w:pos="1440"/>
          <w:tab w:val="left" w:pos="1980"/>
        </w:tabs>
        <w:spacing w:after="0"/>
        <w:ind w:right="720"/>
        <w:rPr>
          <w:rFonts w:asciiTheme="minorHAnsi" w:hAnsiTheme="minorHAnsi" w:cstheme="minorHAnsi"/>
          <w:b/>
          <w:sz w:val="22"/>
          <w:szCs w:val="22"/>
        </w:rPr>
      </w:pPr>
    </w:p>
    <w:p w14:paraId="48A3959F" w14:textId="77777777" w:rsidR="00C806CF" w:rsidRPr="005024A5" w:rsidRDefault="00C806CF" w:rsidP="00C806CF">
      <w:pPr>
        <w:ind w:left="720" w:right="36"/>
        <w:rPr>
          <w:rFonts w:cstheme="minorHAnsi"/>
        </w:rPr>
      </w:pPr>
      <w:r w:rsidRPr="005024A5">
        <w:rPr>
          <w:rFonts w:cstheme="minorHAnsi"/>
        </w:rPr>
        <w:t xml:space="preserve">Data may be missing due to problems with sample collection or processing. Laboratories in the NERRS System submit data that </w:t>
      </w:r>
      <w:proofErr w:type="gramStart"/>
      <w:r w:rsidRPr="005024A5">
        <w:rPr>
          <w:rFonts w:cstheme="minorHAnsi"/>
        </w:rPr>
        <w:t>are</w:t>
      </w:r>
      <w:proofErr w:type="gramEnd"/>
      <w:r w:rsidRPr="005024A5">
        <w:rPr>
          <w:rFonts w:cstheme="minorHAnsi"/>
        </w:rPr>
        <w:t xml:space="preserv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5024A5">
        <w:rPr>
          <w:rFonts w:cstheme="minorHAnsi"/>
        </w:rPr>
        <w:t>rejected</w:t>
      </w:r>
      <w:proofErr w:type="gramEnd"/>
      <w:r w:rsidRPr="005024A5">
        <w:rPr>
          <w:rFonts w:cstheme="minorHAnsi"/>
        </w:rPr>
        <w:t xml:space="preserve"> and all measured components are marked </w:t>
      </w:r>
      <w:r w:rsidRPr="005024A5">
        <w:rPr>
          <w:rFonts w:cstheme="minorHAnsi"/>
        </w:rPr>
        <w:lastRenderedPageBreak/>
        <w:t xml:space="preserve">suspect. If additional information on MDL’s or missing, suspect, or rejected data is needed, contact the Research Coordinator at the Reserve submitting the data. </w:t>
      </w:r>
    </w:p>
    <w:p w14:paraId="46AFCAA1" w14:textId="77777777" w:rsidR="00C806CF" w:rsidRPr="005024A5" w:rsidRDefault="00C806CF" w:rsidP="00C806CF">
      <w:pPr>
        <w:rPr>
          <w:rFonts w:cstheme="minorHAnsi"/>
          <w:highlight w:val="cyan"/>
        </w:rPr>
      </w:pPr>
    </w:p>
    <w:p w14:paraId="60FD6278" w14:textId="77777777" w:rsidR="00C806CF" w:rsidRPr="005024A5" w:rsidRDefault="00C806CF" w:rsidP="00C806CF">
      <w:pPr>
        <w:ind w:left="720" w:right="36"/>
        <w:rPr>
          <w:rFonts w:cstheme="minorHAnsi"/>
        </w:rPr>
      </w:pPr>
      <w:r w:rsidRPr="005024A5">
        <w:rPr>
          <w:rFonts w:cstheme="minorHAnsi"/>
          <w:b/>
        </w:rPr>
        <w:t>Note 1:</w:t>
      </w:r>
      <w:r w:rsidRPr="005024A5">
        <w:rPr>
          <w:rFonts w:cstheme="minorHAnsi"/>
        </w:rPr>
        <w:t xml:space="preserve"> The way below MDL values </w:t>
      </w:r>
      <w:proofErr w:type="gramStart"/>
      <w:r w:rsidRPr="005024A5">
        <w:rPr>
          <w:rFonts w:cstheme="minorHAnsi"/>
        </w:rPr>
        <w:t>are</w:t>
      </w:r>
      <w:proofErr w:type="gramEnd"/>
      <w:r w:rsidRPr="005024A5">
        <w:rPr>
          <w:rFonts w:cstheme="minorHAnsi"/>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3B78994" w14:textId="77777777" w:rsidR="00C806CF" w:rsidRPr="005024A5" w:rsidRDefault="00C806CF" w:rsidP="00C806CF">
      <w:pPr>
        <w:pStyle w:val="PlainText"/>
        <w:ind w:left="720"/>
        <w:rPr>
          <w:rFonts w:asciiTheme="minorHAnsi" w:hAnsiTheme="minorHAnsi" w:cstheme="minorHAnsi"/>
          <w:sz w:val="22"/>
          <w:szCs w:val="22"/>
        </w:rPr>
      </w:pPr>
      <w:r w:rsidRPr="005024A5">
        <w:rPr>
          <w:rFonts w:asciiTheme="minorHAnsi" w:hAnsiTheme="minorHAnsi" w:cstheme="minorHAnsi"/>
          <w:sz w:val="22"/>
          <w:szCs w:val="22"/>
        </w:rPr>
        <w:t xml:space="preserve">NERRS SOP allows nutrient samples to be held for up to 28 days (CHLA for 30 days) at -20°C, plus allows for up to 5 days for collecting, processing, and shipping samples.  Samples held beyond that </w:t>
      </w:r>
      <w:proofErr w:type="gramStart"/>
      <w:r w:rsidRPr="005024A5">
        <w:rPr>
          <w:rFonts w:asciiTheme="minorHAnsi" w:hAnsiTheme="minorHAnsi" w:cstheme="minorHAnsi"/>
          <w:sz w:val="22"/>
          <w:szCs w:val="22"/>
        </w:rPr>
        <w:t>time period</w:t>
      </w:r>
      <w:proofErr w:type="gramEnd"/>
      <w:r w:rsidRPr="005024A5">
        <w:rPr>
          <w:rFonts w:asciiTheme="minorHAnsi" w:hAnsiTheme="minorHAnsi" w:cstheme="minorHAnsi"/>
          <w:sz w:val="22"/>
          <w:szCs w:val="22"/>
        </w:rPr>
        <w:t xml:space="preserve"> are flagged suspect and coded CHB. The sample hold times for 2018 are listed below. The NAs reported in the sample hold </w:t>
      </w:r>
      <w:proofErr w:type="gramStart"/>
      <w:r w:rsidRPr="005024A5">
        <w:rPr>
          <w:rFonts w:asciiTheme="minorHAnsi" w:hAnsiTheme="minorHAnsi" w:cstheme="minorHAnsi"/>
          <w:sz w:val="22"/>
          <w:szCs w:val="22"/>
        </w:rPr>
        <w:t>time tables</w:t>
      </w:r>
      <w:proofErr w:type="gramEnd"/>
      <w:r w:rsidRPr="005024A5">
        <w:rPr>
          <w:rFonts w:asciiTheme="minorHAnsi" w:hAnsiTheme="minorHAnsi" w:cstheme="minorHAnsi"/>
          <w:sz w:val="22"/>
          <w:szCs w:val="22"/>
        </w:rPr>
        <w:t xml:space="preserve"> represent missing and/or optional parameters that were not collected.</w:t>
      </w:r>
      <w:commentRangeEnd w:id="15"/>
      <w:r w:rsidR="005C4BFE">
        <w:rPr>
          <w:rStyle w:val="CommentReference"/>
          <w:rFonts w:asciiTheme="minorHAnsi" w:eastAsiaTheme="minorHAnsi" w:hAnsiTheme="minorHAnsi" w:cstheme="minorBidi"/>
          <w:color w:val="auto"/>
        </w:rPr>
        <w:commentReference w:id="15"/>
      </w:r>
    </w:p>
    <w:p w14:paraId="6BD7F6FD" w14:textId="77777777" w:rsidR="00C806CF" w:rsidRPr="005024A5" w:rsidRDefault="00C806CF" w:rsidP="00C806CF">
      <w:pPr>
        <w:ind w:left="720" w:right="36"/>
        <w:rPr>
          <w:rFonts w:cstheme="minorHAnsi"/>
          <w:b/>
          <w:i/>
        </w:rPr>
      </w:pPr>
      <w:commentRangeStart w:id="16"/>
      <w:r w:rsidRPr="005024A5">
        <w:rPr>
          <w:rFonts w:cstheme="minorHAnsi"/>
          <w:b/>
          <w:i/>
        </w:rPr>
        <w:t>Sample Holding Times</w:t>
      </w:r>
    </w:p>
    <w:p w14:paraId="2DDFC74F" w14:textId="77777777" w:rsidR="00C806CF" w:rsidRPr="005024A5" w:rsidRDefault="00C806CF">
      <w:pPr>
        <w:ind w:left="720" w:right="36"/>
        <w:rPr>
          <w:rFonts w:cstheme="minorHAnsi"/>
        </w:rPr>
      </w:pPr>
      <w:r w:rsidRPr="005024A5">
        <w:rPr>
          <w:rFonts w:cstheme="minorHAnsi"/>
        </w:rPr>
        <w:t>The FDEP Laboratory follows the EPA preservation and holding times (published in 40 CFR Part 136.3). NO2, NO3, and PO4 are preserved at 4°C (wet ice) and have holding times of 48 hours. Samples that are shipped overnight from the field on the day of collection are almost always received in time for analysis without concerns for expirations. Diel samples are processed immediately upon receiving due to the expiring hold times. The first diel sample is almost always received beyond its sample hold time for NO2, NO3 and PO4. These samples are flagged 1 CHB, but unless otherwise noted were still processed within allowable NERRS hold times.</w:t>
      </w:r>
      <w:commentRangeEnd w:id="16"/>
      <w:r w:rsidR="005C4BFE">
        <w:rPr>
          <w:rStyle w:val="CommentReference"/>
        </w:rPr>
        <w:commentReference w:id="16"/>
      </w:r>
    </w:p>
    <w:p w14:paraId="7CEDDD57" w14:textId="77777777" w:rsidR="00C806CF" w:rsidRPr="005024A5" w:rsidRDefault="00C806CF">
      <w:pPr>
        <w:ind w:left="720" w:right="36"/>
        <w:rPr>
          <w:rFonts w:cstheme="minorHAnsi"/>
        </w:rPr>
      </w:pPr>
    </w:p>
    <w:p w14:paraId="4C5142EC" w14:textId="08A5F811" w:rsidR="00C806CF" w:rsidRPr="005024A5" w:rsidRDefault="00C806CF" w:rsidP="00510D0C">
      <w:pPr>
        <w:pStyle w:val="ListParagraph"/>
        <w:numPr>
          <w:ilvl w:val="0"/>
          <w:numId w:val="8"/>
        </w:numPr>
        <w:ind w:right="36"/>
        <w:rPr>
          <w:rFonts w:cstheme="minorHAnsi"/>
          <w:b/>
        </w:rPr>
      </w:pPr>
      <w:r w:rsidRPr="005024A5">
        <w:rPr>
          <w:rFonts w:cstheme="minorHAnsi"/>
          <w:b/>
        </w:rPr>
        <w:t>See Metadata (CSM)</w:t>
      </w:r>
    </w:p>
    <w:p w14:paraId="456095BE" w14:textId="27DA2416" w:rsidR="00BF396C" w:rsidRPr="00434740" w:rsidRDefault="00913A79" w:rsidP="00913A79">
      <w:pPr>
        <w:ind w:left="1440" w:hanging="720"/>
        <w:rPr>
          <w:rFonts w:cstheme="minorHAnsi"/>
          <w:b/>
          <w:bCs/>
          <w:szCs w:val="24"/>
        </w:rPr>
      </w:pPr>
      <w:r w:rsidRPr="00434740">
        <w:rPr>
          <w:rFonts w:cstheme="minorHAnsi"/>
          <w:b/>
          <w:bCs/>
          <w:szCs w:val="24"/>
        </w:rPr>
        <w:t xml:space="preserve">July </w:t>
      </w:r>
      <w:r w:rsidR="001A0870" w:rsidRPr="00434740">
        <w:rPr>
          <w:rFonts w:cstheme="minorHAnsi"/>
          <w:b/>
          <w:bCs/>
          <w:szCs w:val="24"/>
        </w:rPr>
        <w:t>1-31,</w:t>
      </w:r>
      <w:r w:rsidRPr="00434740">
        <w:rPr>
          <w:rFonts w:cstheme="minorHAnsi"/>
          <w:b/>
          <w:bCs/>
          <w:szCs w:val="24"/>
        </w:rPr>
        <w:t>2017</w:t>
      </w:r>
    </w:p>
    <w:p w14:paraId="07F90171" w14:textId="19B595D3" w:rsidR="00913A79" w:rsidRPr="005024A5" w:rsidRDefault="00510D0C" w:rsidP="00510D0C">
      <w:pPr>
        <w:pStyle w:val="ListParagraph"/>
        <w:numPr>
          <w:ilvl w:val="0"/>
          <w:numId w:val="51"/>
        </w:numPr>
        <w:rPr>
          <w:rFonts w:cstheme="minorHAnsi"/>
          <w:szCs w:val="24"/>
        </w:rPr>
      </w:pPr>
      <w:r w:rsidRPr="005024A5">
        <w:rPr>
          <w:rFonts w:cstheme="minorHAnsi"/>
          <w:szCs w:val="24"/>
        </w:rPr>
        <w:t>GTM</w:t>
      </w:r>
      <w:r w:rsidR="00033094" w:rsidRPr="005024A5">
        <w:rPr>
          <w:rFonts w:cstheme="minorHAnsi"/>
          <w:szCs w:val="24"/>
        </w:rPr>
        <w:t>DSNUT</w:t>
      </w:r>
    </w:p>
    <w:p w14:paraId="7B34C4C4" w14:textId="3926DECC" w:rsidR="00033094" w:rsidRDefault="00033094" w:rsidP="00033094">
      <w:pPr>
        <w:pStyle w:val="ListParagraph"/>
        <w:numPr>
          <w:ilvl w:val="1"/>
          <w:numId w:val="51"/>
        </w:numPr>
        <w:rPr>
          <w:rFonts w:cstheme="minorHAnsi"/>
          <w:szCs w:val="24"/>
        </w:rPr>
      </w:pPr>
      <w:r w:rsidRPr="005024A5">
        <w:rPr>
          <w:rFonts w:cstheme="minorHAnsi"/>
          <w:szCs w:val="24"/>
        </w:rPr>
        <w:t xml:space="preserve">Suspect FECCOL on 07/20/2017 </w:t>
      </w:r>
      <w:r w:rsidR="005024A5">
        <w:rPr>
          <w:rFonts w:cstheme="minorHAnsi"/>
          <w:szCs w:val="24"/>
        </w:rPr>
        <w:t xml:space="preserve">8:35; </w:t>
      </w:r>
      <w:r w:rsidRPr="005024A5">
        <w:rPr>
          <w:rFonts w:cstheme="minorHAnsi"/>
          <w:szCs w:val="24"/>
        </w:rPr>
        <w:t xml:space="preserve">Results based on </w:t>
      </w:r>
      <w:r w:rsidR="005024A5" w:rsidRPr="005024A5">
        <w:rPr>
          <w:rFonts w:cstheme="minorHAnsi"/>
          <w:szCs w:val="24"/>
        </w:rPr>
        <w:t>colony</w:t>
      </w:r>
      <w:r w:rsidRPr="005024A5">
        <w:rPr>
          <w:rFonts w:cstheme="minorHAnsi"/>
          <w:szCs w:val="24"/>
        </w:rPr>
        <w:t xml:space="preserve"> counts outside acceptable </w:t>
      </w:r>
      <w:r w:rsidR="005024A5" w:rsidRPr="005024A5">
        <w:rPr>
          <w:rFonts w:cstheme="minorHAnsi"/>
          <w:szCs w:val="24"/>
        </w:rPr>
        <w:t>range.</w:t>
      </w:r>
    </w:p>
    <w:p w14:paraId="1C237726" w14:textId="14943C12" w:rsidR="005024A5" w:rsidRDefault="005024A5" w:rsidP="005024A5">
      <w:pPr>
        <w:pStyle w:val="ListParagraph"/>
        <w:numPr>
          <w:ilvl w:val="0"/>
          <w:numId w:val="51"/>
        </w:numPr>
        <w:rPr>
          <w:rFonts w:cstheme="minorHAnsi"/>
          <w:szCs w:val="24"/>
        </w:rPr>
      </w:pPr>
      <w:r>
        <w:rPr>
          <w:rFonts w:cstheme="minorHAnsi"/>
          <w:szCs w:val="24"/>
        </w:rPr>
        <w:t>GTMDNNUT</w:t>
      </w:r>
    </w:p>
    <w:p w14:paraId="3BAD3A9A" w14:textId="03A68129"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 xml:space="preserve">8:42; </w:t>
      </w:r>
      <w:r w:rsidRPr="005024A5">
        <w:rPr>
          <w:rFonts w:cstheme="minorHAnsi"/>
          <w:szCs w:val="24"/>
        </w:rPr>
        <w:t>Results based on colony counts outside acceptable range.</w:t>
      </w:r>
    </w:p>
    <w:p w14:paraId="16308CDA" w14:textId="15B6166D" w:rsidR="005024A5" w:rsidRDefault="005024A5" w:rsidP="005024A5">
      <w:pPr>
        <w:pStyle w:val="ListParagraph"/>
        <w:numPr>
          <w:ilvl w:val="0"/>
          <w:numId w:val="51"/>
        </w:numPr>
        <w:rPr>
          <w:rFonts w:cstheme="minorHAnsi"/>
          <w:szCs w:val="24"/>
        </w:rPr>
      </w:pPr>
      <w:r>
        <w:rPr>
          <w:rFonts w:cstheme="minorHAnsi"/>
          <w:szCs w:val="24"/>
        </w:rPr>
        <w:t>GTMGRNUT</w:t>
      </w:r>
    </w:p>
    <w:p w14:paraId="03662863" w14:textId="2D7C7DD8" w:rsidR="005024A5" w:rsidRPr="005024A5" w:rsidRDefault="005024A5" w:rsidP="005024A5">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 xml:space="preserve">09:15; </w:t>
      </w:r>
      <w:r w:rsidRPr="005024A5">
        <w:rPr>
          <w:rFonts w:cstheme="minorHAnsi"/>
          <w:szCs w:val="24"/>
        </w:rPr>
        <w:t>Results based on colony counts outside acceptable range.</w:t>
      </w:r>
    </w:p>
    <w:p w14:paraId="2B8E2E64" w14:textId="55781500" w:rsidR="005024A5" w:rsidRDefault="005024A5" w:rsidP="005024A5">
      <w:pPr>
        <w:pStyle w:val="ListParagraph"/>
        <w:numPr>
          <w:ilvl w:val="0"/>
          <w:numId w:val="51"/>
        </w:numPr>
        <w:rPr>
          <w:rFonts w:cstheme="minorHAnsi"/>
          <w:szCs w:val="24"/>
        </w:rPr>
      </w:pPr>
      <w:r>
        <w:rPr>
          <w:rFonts w:cstheme="minorHAnsi"/>
          <w:szCs w:val="24"/>
        </w:rPr>
        <w:t>GTMOLNUT</w:t>
      </w:r>
    </w:p>
    <w:p w14:paraId="32FD2E0A" w14:textId="6B8EA773" w:rsidR="005C4BFE" w:rsidRDefault="005024A5" w:rsidP="005C4BFE">
      <w:pPr>
        <w:pStyle w:val="ListParagraph"/>
        <w:numPr>
          <w:ilvl w:val="1"/>
          <w:numId w:val="51"/>
        </w:numPr>
        <w:rPr>
          <w:rFonts w:cstheme="minorHAnsi"/>
          <w:szCs w:val="24"/>
        </w:rPr>
      </w:pPr>
      <w:r w:rsidRPr="005024A5">
        <w:rPr>
          <w:rFonts w:cstheme="minorHAnsi"/>
          <w:szCs w:val="24"/>
        </w:rPr>
        <w:t xml:space="preserve">Suspect FECCOL on 07/20/2017 </w:t>
      </w:r>
      <w:r>
        <w:rPr>
          <w:rFonts w:cstheme="minorHAnsi"/>
          <w:szCs w:val="24"/>
        </w:rPr>
        <w:t xml:space="preserve">10:05; </w:t>
      </w:r>
      <w:r w:rsidRPr="005024A5">
        <w:rPr>
          <w:rFonts w:cstheme="minorHAnsi"/>
          <w:szCs w:val="24"/>
        </w:rPr>
        <w:t>Results based on colony counts outside acceptable rang</w:t>
      </w:r>
      <w:r>
        <w:rPr>
          <w:rFonts w:cstheme="minorHAnsi"/>
          <w:szCs w:val="24"/>
        </w:rPr>
        <w:t>e.</w:t>
      </w:r>
    </w:p>
    <w:p w14:paraId="45D592A3" w14:textId="77777777" w:rsidR="009E496B" w:rsidRDefault="009E496B" w:rsidP="005C4BFE">
      <w:pPr>
        <w:pStyle w:val="ListParagraph"/>
        <w:ind w:left="1440" w:hanging="720"/>
        <w:rPr>
          <w:rFonts w:cstheme="minorHAnsi"/>
          <w:b/>
          <w:bCs/>
          <w:szCs w:val="24"/>
        </w:rPr>
      </w:pPr>
    </w:p>
    <w:p w14:paraId="3E8424C8" w14:textId="41B131F0" w:rsidR="005C4BFE" w:rsidRPr="00434740" w:rsidRDefault="005C4BFE" w:rsidP="005C4BFE">
      <w:pPr>
        <w:pStyle w:val="ListParagraph"/>
        <w:ind w:left="1440" w:hanging="720"/>
        <w:rPr>
          <w:rFonts w:cstheme="minorHAnsi"/>
          <w:b/>
          <w:bCs/>
          <w:szCs w:val="24"/>
        </w:rPr>
      </w:pPr>
      <w:r w:rsidRPr="00434740">
        <w:rPr>
          <w:rFonts w:cstheme="minorHAnsi"/>
          <w:b/>
          <w:bCs/>
          <w:szCs w:val="24"/>
        </w:rPr>
        <w:t>August</w:t>
      </w:r>
      <w:r w:rsidR="001A0870" w:rsidRPr="00434740">
        <w:rPr>
          <w:rFonts w:cstheme="minorHAnsi"/>
          <w:b/>
          <w:bCs/>
          <w:szCs w:val="24"/>
        </w:rPr>
        <w:t xml:space="preserve"> 1-31,</w:t>
      </w:r>
      <w:r w:rsidRPr="00434740">
        <w:rPr>
          <w:rFonts w:cstheme="minorHAnsi"/>
          <w:b/>
          <w:bCs/>
          <w:szCs w:val="24"/>
        </w:rPr>
        <w:t xml:space="preserve"> 2017</w:t>
      </w:r>
    </w:p>
    <w:p w14:paraId="43BA7D33" w14:textId="77777777" w:rsidR="005C4BFE" w:rsidRPr="005024A5" w:rsidRDefault="005C4BFE" w:rsidP="005C4BFE">
      <w:pPr>
        <w:pStyle w:val="ListParagraph"/>
        <w:numPr>
          <w:ilvl w:val="0"/>
          <w:numId w:val="53"/>
        </w:numPr>
        <w:rPr>
          <w:rFonts w:cstheme="minorHAnsi"/>
          <w:szCs w:val="24"/>
        </w:rPr>
      </w:pPr>
      <w:r w:rsidRPr="005024A5">
        <w:rPr>
          <w:rFonts w:cstheme="minorHAnsi"/>
          <w:szCs w:val="24"/>
        </w:rPr>
        <w:lastRenderedPageBreak/>
        <w:t>GTMDSNUT</w:t>
      </w:r>
    </w:p>
    <w:p w14:paraId="6461F29B" w14:textId="589441A8" w:rsidR="005C4BFE" w:rsidRDefault="005C4BFE" w:rsidP="005C4BFE">
      <w:pPr>
        <w:pStyle w:val="ListParagraph"/>
        <w:numPr>
          <w:ilvl w:val="1"/>
          <w:numId w:val="53"/>
        </w:numPr>
        <w:rPr>
          <w:rFonts w:cstheme="minorHAnsi"/>
          <w:szCs w:val="24"/>
        </w:rPr>
      </w:pPr>
      <w:r w:rsidRPr="005024A5">
        <w:rPr>
          <w:rFonts w:cstheme="minorHAnsi"/>
          <w:szCs w:val="24"/>
        </w:rPr>
        <w:t>Suspect FECCOL on</w:t>
      </w:r>
      <w:r w:rsidR="006D78EA">
        <w:rPr>
          <w:rFonts w:cstheme="minorHAnsi"/>
          <w:szCs w:val="24"/>
        </w:rPr>
        <w:t>08/03/2017 10:31</w:t>
      </w:r>
      <w:r>
        <w:rPr>
          <w:rFonts w:cstheme="minorHAnsi"/>
          <w:szCs w:val="24"/>
        </w:rPr>
        <w:t xml:space="preserve">; </w:t>
      </w:r>
      <w:r w:rsidRPr="005024A5">
        <w:rPr>
          <w:rFonts w:cstheme="minorHAnsi"/>
          <w:szCs w:val="24"/>
        </w:rPr>
        <w:t>Results based on colony counts outside acceptable range.</w:t>
      </w:r>
    </w:p>
    <w:p w14:paraId="1CA4FF6D" w14:textId="77777777" w:rsidR="005C4BFE" w:rsidRDefault="005C4BFE" w:rsidP="005C4BFE">
      <w:pPr>
        <w:pStyle w:val="ListParagraph"/>
        <w:numPr>
          <w:ilvl w:val="0"/>
          <w:numId w:val="53"/>
        </w:numPr>
        <w:rPr>
          <w:rFonts w:cstheme="minorHAnsi"/>
          <w:szCs w:val="24"/>
        </w:rPr>
      </w:pPr>
      <w:r>
        <w:rPr>
          <w:rFonts w:cstheme="minorHAnsi"/>
          <w:szCs w:val="24"/>
        </w:rPr>
        <w:t>GTMDNNUT</w:t>
      </w:r>
    </w:p>
    <w:p w14:paraId="00E7A748" w14:textId="50A3F08D" w:rsidR="005C4BFE" w:rsidRPr="005024A5" w:rsidRDefault="005C4BFE" w:rsidP="005C4BFE">
      <w:pPr>
        <w:pStyle w:val="ListParagraph"/>
        <w:numPr>
          <w:ilvl w:val="1"/>
          <w:numId w:val="53"/>
        </w:numPr>
        <w:rPr>
          <w:rFonts w:cstheme="minorHAnsi"/>
          <w:szCs w:val="24"/>
        </w:rPr>
      </w:pPr>
      <w:r w:rsidRPr="005024A5">
        <w:rPr>
          <w:rFonts w:cstheme="minorHAnsi"/>
          <w:szCs w:val="24"/>
        </w:rPr>
        <w:t xml:space="preserve">Suspect FECCOL on </w:t>
      </w:r>
      <w:r w:rsidR="006D78EA">
        <w:rPr>
          <w:rFonts w:cstheme="minorHAnsi"/>
          <w:szCs w:val="24"/>
        </w:rPr>
        <w:t>08/03/2017 10:16</w:t>
      </w:r>
      <w:r>
        <w:rPr>
          <w:rFonts w:cstheme="minorHAnsi"/>
          <w:szCs w:val="24"/>
        </w:rPr>
        <w:t xml:space="preserve">; </w:t>
      </w:r>
      <w:r w:rsidRPr="005024A5">
        <w:rPr>
          <w:rFonts w:cstheme="minorHAnsi"/>
          <w:szCs w:val="24"/>
        </w:rPr>
        <w:t>Results based on colony counts outside acceptable range.</w:t>
      </w:r>
    </w:p>
    <w:p w14:paraId="52092EDA" w14:textId="77777777" w:rsidR="005C4BFE" w:rsidRDefault="005C4BFE" w:rsidP="005C4BFE">
      <w:pPr>
        <w:pStyle w:val="ListParagraph"/>
        <w:numPr>
          <w:ilvl w:val="0"/>
          <w:numId w:val="53"/>
        </w:numPr>
        <w:rPr>
          <w:rFonts w:cstheme="minorHAnsi"/>
          <w:szCs w:val="24"/>
        </w:rPr>
      </w:pPr>
      <w:r>
        <w:rPr>
          <w:rFonts w:cstheme="minorHAnsi"/>
          <w:szCs w:val="24"/>
        </w:rPr>
        <w:t>GTMGRNUT</w:t>
      </w:r>
    </w:p>
    <w:p w14:paraId="455735CA" w14:textId="16F0C0D9" w:rsidR="005C4BFE" w:rsidRPr="005024A5" w:rsidRDefault="005C4BFE" w:rsidP="005C4BFE">
      <w:pPr>
        <w:pStyle w:val="ListParagraph"/>
        <w:numPr>
          <w:ilvl w:val="1"/>
          <w:numId w:val="53"/>
        </w:numPr>
        <w:rPr>
          <w:rFonts w:cstheme="minorHAnsi"/>
          <w:szCs w:val="24"/>
        </w:rPr>
      </w:pPr>
      <w:r w:rsidRPr="005024A5">
        <w:rPr>
          <w:rFonts w:cstheme="minorHAnsi"/>
          <w:szCs w:val="24"/>
        </w:rPr>
        <w:t xml:space="preserve">Suspect FECCOL on </w:t>
      </w:r>
      <w:r>
        <w:rPr>
          <w:rFonts w:cstheme="minorHAnsi"/>
          <w:szCs w:val="24"/>
        </w:rPr>
        <w:t xml:space="preserve">08/03/2017 8:39; </w:t>
      </w:r>
      <w:r w:rsidRPr="005024A5">
        <w:rPr>
          <w:rFonts w:cstheme="minorHAnsi"/>
          <w:szCs w:val="24"/>
        </w:rPr>
        <w:t>Results based on colony counts outside acceptable range.</w:t>
      </w:r>
    </w:p>
    <w:p w14:paraId="3DB76E75" w14:textId="75ABB2D7" w:rsidR="005C4BFE" w:rsidRDefault="005C4BFE" w:rsidP="005C4BFE">
      <w:pPr>
        <w:pStyle w:val="ListParagraph"/>
        <w:numPr>
          <w:ilvl w:val="0"/>
          <w:numId w:val="53"/>
        </w:numPr>
        <w:rPr>
          <w:rFonts w:cstheme="minorHAnsi"/>
          <w:szCs w:val="24"/>
        </w:rPr>
      </w:pPr>
      <w:r>
        <w:rPr>
          <w:rFonts w:cstheme="minorHAnsi"/>
          <w:szCs w:val="24"/>
        </w:rPr>
        <w:t>GTM</w:t>
      </w:r>
      <w:r w:rsidR="006D78EA">
        <w:rPr>
          <w:rFonts w:cstheme="minorHAnsi"/>
          <w:szCs w:val="24"/>
        </w:rPr>
        <w:t>MK</w:t>
      </w:r>
      <w:r>
        <w:rPr>
          <w:rFonts w:cstheme="minorHAnsi"/>
          <w:szCs w:val="24"/>
        </w:rPr>
        <w:t>NUT</w:t>
      </w:r>
    </w:p>
    <w:p w14:paraId="40165CFF" w14:textId="3FA895F4" w:rsidR="005C4BFE" w:rsidRPr="005C4BFE" w:rsidRDefault="005C4BFE" w:rsidP="005C4BFE">
      <w:pPr>
        <w:pStyle w:val="ListParagraph"/>
        <w:numPr>
          <w:ilvl w:val="1"/>
          <w:numId w:val="53"/>
        </w:numPr>
        <w:rPr>
          <w:rFonts w:cstheme="minorHAnsi"/>
          <w:szCs w:val="24"/>
        </w:rPr>
      </w:pPr>
      <w:r w:rsidRPr="005024A5">
        <w:rPr>
          <w:rFonts w:cstheme="minorHAnsi"/>
          <w:szCs w:val="24"/>
        </w:rPr>
        <w:t xml:space="preserve">Suspect FECCOL on </w:t>
      </w:r>
      <w:r w:rsidR="006D78EA">
        <w:rPr>
          <w:rFonts w:cstheme="minorHAnsi"/>
          <w:szCs w:val="24"/>
        </w:rPr>
        <w:t>08/03/2017 11:24</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6A870A36" w14:textId="77777777" w:rsidR="009E496B" w:rsidRDefault="009E496B" w:rsidP="005C4BFE">
      <w:pPr>
        <w:pStyle w:val="ListParagraph"/>
        <w:ind w:left="1440" w:hanging="720"/>
        <w:rPr>
          <w:rFonts w:cstheme="minorHAnsi"/>
          <w:b/>
          <w:bCs/>
          <w:szCs w:val="24"/>
        </w:rPr>
      </w:pPr>
    </w:p>
    <w:p w14:paraId="33E48ABB" w14:textId="42845A3F" w:rsidR="005C4BFE" w:rsidRPr="00434740" w:rsidRDefault="005C4BFE" w:rsidP="005C4BFE">
      <w:pPr>
        <w:pStyle w:val="ListParagraph"/>
        <w:ind w:left="1440" w:hanging="720"/>
        <w:rPr>
          <w:rFonts w:cstheme="minorHAnsi"/>
          <w:b/>
          <w:bCs/>
          <w:szCs w:val="24"/>
        </w:rPr>
      </w:pPr>
      <w:r w:rsidRPr="00434740">
        <w:rPr>
          <w:rFonts w:cstheme="minorHAnsi"/>
          <w:b/>
          <w:bCs/>
          <w:szCs w:val="24"/>
        </w:rPr>
        <w:t xml:space="preserve">September </w:t>
      </w:r>
      <w:r w:rsidR="001A0870" w:rsidRPr="00434740">
        <w:rPr>
          <w:rFonts w:cstheme="minorHAnsi"/>
          <w:b/>
          <w:bCs/>
          <w:szCs w:val="24"/>
        </w:rPr>
        <w:t xml:space="preserve">1-30, </w:t>
      </w:r>
      <w:r w:rsidRPr="00434740">
        <w:rPr>
          <w:rFonts w:cstheme="minorHAnsi"/>
          <w:b/>
          <w:bCs/>
          <w:szCs w:val="24"/>
        </w:rPr>
        <w:t>2017</w:t>
      </w:r>
    </w:p>
    <w:p w14:paraId="5DBABD7D" w14:textId="6032908D" w:rsidR="005C4BFE" w:rsidRPr="005024A5" w:rsidRDefault="005C4BFE" w:rsidP="005C4BFE">
      <w:pPr>
        <w:pStyle w:val="ListParagraph"/>
        <w:numPr>
          <w:ilvl w:val="0"/>
          <w:numId w:val="54"/>
        </w:numPr>
        <w:rPr>
          <w:rFonts w:cstheme="minorHAnsi"/>
          <w:szCs w:val="24"/>
        </w:rPr>
      </w:pPr>
      <w:r w:rsidRPr="005024A5">
        <w:rPr>
          <w:rFonts w:cstheme="minorHAnsi"/>
          <w:szCs w:val="24"/>
        </w:rPr>
        <w:t>GTM</w:t>
      </w:r>
      <w:r w:rsidR="006D78EA">
        <w:rPr>
          <w:rFonts w:cstheme="minorHAnsi"/>
          <w:szCs w:val="24"/>
        </w:rPr>
        <w:t>LS</w:t>
      </w:r>
      <w:r w:rsidRPr="005024A5">
        <w:rPr>
          <w:rFonts w:cstheme="minorHAnsi"/>
          <w:szCs w:val="24"/>
        </w:rPr>
        <w:t>NUT</w:t>
      </w:r>
    </w:p>
    <w:p w14:paraId="600453D4" w14:textId="5C6FD2C3" w:rsidR="005C4BFE" w:rsidRDefault="005C4BFE" w:rsidP="005C4BFE">
      <w:pPr>
        <w:pStyle w:val="ListParagraph"/>
        <w:numPr>
          <w:ilvl w:val="1"/>
          <w:numId w:val="54"/>
        </w:numPr>
        <w:rPr>
          <w:rFonts w:cstheme="minorHAnsi"/>
          <w:szCs w:val="24"/>
        </w:rPr>
      </w:pPr>
      <w:r w:rsidRPr="005024A5">
        <w:rPr>
          <w:rFonts w:cstheme="minorHAnsi"/>
          <w:szCs w:val="24"/>
        </w:rPr>
        <w:t xml:space="preserve">Suspect FECCOL on </w:t>
      </w:r>
      <w:r w:rsidR="006D78EA">
        <w:rPr>
          <w:rFonts w:cstheme="minorHAnsi"/>
          <w:szCs w:val="24"/>
        </w:rPr>
        <w:t>09/20/2017 9:47</w:t>
      </w:r>
      <w:r>
        <w:rPr>
          <w:rFonts w:cstheme="minorHAnsi"/>
          <w:szCs w:val="24"/>
        </w:rPr>
        <w:t xml:space="preserve">; </w:t>
      </w:r>
      <w:r w:rsidRPr="005024A5">
        <w:rPr>
          <w:rFonts w:cstheme="minorHAnsi"/>
          <w:szCs w:val="24"/>
        </w:rPr>
        <w:t>Results based on colony counts outside acceptable range.</w:t>
      </w:r>
    </w:p>
    <w:p w14:paraId="0B7EAD40" w14:textId="29DE1402" w:rsidR="005C4BFE" w:rsidRDefault="005C4BFE" w:rsidP="005C4BFE">
      <w:pPr>
        <w:pStyle w:val="ListParagraph"/>
        <w:numPr>
          <w:ilvl w:val="0"/>
          <w:numId w:val="54"/>
        </w:numPr>
        <w:rPr>
          <w:rFonts w:cstheme="minorHAnsi"/>
          <w:szCs w:val="24"/>
        </w:rPr>
      </w:pPr>
      <w:r>
        <w:rPr>
          <w:rFonts w:cstheme="minorHAnsi"/>
          <w:szCs w:val="24"/>
        </w:rPr>
        <w:t>GTM</w:t>
      </w:r>
      <w:r w:rsidR="006D78EA">
        <w:rPr>
          <w:rFonts w:cstheme="minorHAnsi"/>
          <w:szCs w:val="24"/>
        </w:rPr>
        <w:t>RN</w:t>
      </w:r>
      <w:r>
        <w:rPr>
          <w:rFonts w:cstheme="minorHAnsi"/>
          <w:szCs w:val="24"/>
        </w:rPr>
        <w:t>NUT</w:t>
      </w:r>
    </w:p>
    <w:p w14:paraId="15C92B39" w14:textId="66A5FF62" w:rsidR="005C4BFE" w:rsidRPr="005024A5" w:rsidRDefault="005C4BFE" w:rsidP="005C4BFE">
      <w:pPr>
        <w:pStyle w:val="ListParagraph"/>
        <w:numPr>
          <w:ilvl w:val="1"/>
          <w:numId w:val="54"/>
        </w:numPr>
        <w:rPr>
          <w:rFonts w:cstheme="minorHAnsi"/>
          <w:szCs w:val="24"/>
        </w:rPr>
      </w:pPr>
      <w:r w:rsidRPr="005024A5">
        <w:rPr>
          <w:rFonts w:cstheme="minorHAnsi"/>
          <w:szCs w:val="24"/>
        </w:rPr>
        <w:t>Suspect FECCOL on</w:t>
      </w:r>
      <w:r w:rsidR="006D78EA">
        <w:rPr>
          <w:rFonts w:cstheme="minorHAnsi"/>
          <w:szCs w:val="24"/>
        </w:rPr>
        <w:t xml:space="preserve"> 09/20/2017 12:09</w:t>
      </w:r>
      <w:r>
        <w:rPr>
          <w:rFonts w:cstheme="minorHAnsi"/>
          <w:szCs w:val="24"/>
        </w:rPr>
        <w:t xml:space="preserve">; </w:t>
      </w:r>
      <w:r w:rsidRPr="005024A5">
        <w:rPr>
          <w:rFonts w:cstheme="minorHAnsi"/>
          <w:szCs w:val="24"/>
        </w:rPr>
        <w:t>Results based on colony counts outside acceptable range.</w:t>
      </w:r>
    </w:p>
    <w:p w14:paraId="618BDB4F" w14:textId="77777777" w:rsidR="005C4BFE" w:rsidRDefault="005C4BFE" w:rsidP="005C4BFE">
      <w:pPr>
        <w:pStyle w:val="ListParagraph"/>
        <w:numPr>
          <w:ilvl w:val="0"/>
          <w:numId w:val="54"/>
        </w:numPr>
        <w:rPr>
          <w:rFonts w:cstheme="minorHAnsi"/>
          <w:szCs w:val="24"/>
        </w:rPr>
      </w:pPr>
      <w:r>
        <w:rPr>
          <w:rFonts w:cstheme="minorHAnsi"/>
          <w:szCs w:val="24"/>
        </w:rPr>
        <w:t>GTMOLNUT</w:t>
      </w:r>
    </w:p>
    <w:p w14:paraId="13B917B9" w14:textId="165416BC" w:rsidR="005C4BFE" w:rsidRPr="005C4BFE" w:rsidRDefault="005C4BFE" w:rsidP="005C4BFE">
      <w:pPr>
        <w:pStyle w:val="ListParagraph"/>
        <w:numPr>
          <w:ilvl w:val="1"/>
          <w:numId w:val="54"/>
        </w:numPr>
        <w:rPr>
          <w:rFonts w:cstheme="minorHAnsi"/>
          <w:szCs w:val="24"/>
        </w:rPr>
      </w:pPr>
      <w:r w:rsidRPr="005024A5">
        <w:rPr>
          <w:rFonts w:cstheme="minorHAnsi"/>
          <w:szCs w:val="24"/>
        </w:rPr>
        <w:t>Suspect FECCOL on</w:t>
      </w:r>
      <w:r w:rsidR="006D78EA">
        <w:rPr>
          <w:rFonts w:cstheme="minorHAnsi"/>
          <w:szCs w:val="24"/>
        </w:rPr>
        <w:t xml:space="preserve"> 09/20/2017 10:32</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0B9B047B" w14:textId="77777777" w:rsidR="009E496B" w:rsidRDefault="009E496B" w:rsidP="006D78EA">
      <w:pPr>
        <w:pStyle w:val="ListParagraph"/>
        <w:ind w:left="1440" w:hanging="720"/>
        <w:rPr>
          <w:rFonts w:cstheme="minorHAnsi"/>
          <w:b/>
          <w:bCs/>
          <w:szCs w:val="24"/>
        </w:rPr>
      </w:pPr>
    </w:p>
    <w:p w14:paraId="4EBD5BFB" w14:textId="2EB5B2D9" w:rsidR="006D78EA" w:rsidRPr="00434740" w:rsidRDefault="005C4BFE" w:rsidP="006D78EA">
      <w:pPr>
        <w:pStyle w:val="ListParagraph"/>
        <w:ind w:left="1440" w:hanging="720"/>
        <w:rPr>
          <w:rFonts w:cstheme="minorHAnsi"/>
          <w:b/>
          <w:bCs/>
          <w:szCs w:val="24"/>
        </w:rPr>
      </w:pPr>
      <w:r w:rsidRPr="00434740">
        <w:rPr>
          <w:rFonts w:cstheme="minorHAnsi"/>
          <w:b/>
          <w:bCs/>
          <w:szCs w:val="24"/>
        </w:rPr>
        <w:t xml:space="preserve">October </w:t>
      </w:r>
      <w:r w:rsidR="001A0870" w:rsidRPr="00434740">
        <w:rPr>
          <w:rFonts w:cstheme="minorHAnsi"/>
          <w:b/>
          <w:bCs/>
          <w:szCs w:val="24"/>
        </w:rPr>
        <w:t xml:space="preserve">1-31, </w:t>
      </w:r>
      <w:r w:rsidRPr="00434740">
        <w:rPr>
          <w:rFonts w:cstheme="minorHAnsi"/>
          <w:b/>
          <w:bCs/>
          <w:szCs w:val="24"/>
        </w:rPr>
        <w:t>2017</w:t>
      </w:r>
    </w:p>
    <w:p w14:paraId="532A32D3" w14:textId="4B66C76E" w:rsidR="009E496B" w:rsidRPr="006D78EA" w:rsidRDefault="009E496B" w:rsidP="006D78EA">
      <w:pPr>
        <w:pStyle w:val="ListParagraph"/>
        <w:ind w:left="1440" w:hanging="720"/>
        <w:rPr>
          <w:rFonts w:cstheme="minorHAnsi"/>
          <w:szCs w:val="24"/>
        </w:rPr>
      </w:pPr>
      <w:r>
        <w:rPr>
          <w:rFonts w:cstheme="minorHAnsi"/>
          <w:szCs w:val="24"/>
        </w:rPr>
        <w:t xml:space="preserve">Nor’easter affected all data 10/18/2017. </w:t>
      </w:r>
      <w:proofErr w:type="spellStart"/>
      <w:r>
        <w:rPr>
          <w:rFonts w:cstheme="minorHAnsi"/>
          <w:szCs w:val="24"/>
        </w:rPr>
        <w:t>GTMOLNUT_dup</w:t>
      </w:r>
      <w:proofErr w:type="spellEnd"/>
      <w:r>
        <w:rPr>
          <w:rFonts w:cstheme="minorHAnsi"/>
          <w:szCs w:val="24"/>
        </w:rPr>
        <w:t xml:space="preserve"> station began collections as a comparison site at this time.</w:t>
      </w:r>
      <w:r>
        <w:rPr>
          <w:rFonts w:cstheme="minorHAnsi"/>
          <w:szCs w:val="24"/>
        </w:rPr>
        <w:br/>
      </w:r>
    </w:p>
    <w:p w14:paraId="6BF7B585" w14:textId="76A0F0C5" w:rsidR="005C4BFE" w:rsidRPr="005024A5" w:rsidRDefault="005C4BFE" w:rsidP="005C4BFE">
      <w:pPr>
        <w:pStyle w:val="ListParagraph"/>
        <w:numPr>
          <w:ilvl w:val="0"/>
          <w:numId w:val="55"/>
        </w:numPr>
        <w:rPr>
          <w:rFonts w:cstheme="minorHAnsi"/>
          <w:szCs w:val="24"/>
        </w:rPr>
      </w:pPr>
      <w:r w:rsidRPr="005024A5">
        <w:rPr>
          <w:rFonts w:cstheme="minorHAnsi"/>
          <w:szCs w:val="24"/>
        </w:rPr>
        <w:t>GTM</w:t>
      </w:r>
      <w:r w:rsidR="006D78EA">
        <w:rPr>
          <w:rFonts w:cstheme="minorHAnsi"/>
          <w:szCs w:val="24"/>
        </w:rPr>
        <w:t>RN</w:t>
      </w:r>
      <w:r w:rsidRPr="005024A5">
        <w:rPr>
          <w:rFonts w:cstheme="minorHAnsi"/>
          <w:szCs w:val="24"/>
        </w:rPr>
        <w:t>NUT</w:t>
      </w:r>
    </w:p>
    <w:p w14:paraId="18FBB165" w14:textId="42B3C5CA" w:rsidR="005C4BFE"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11:18</w:t>
      </w:r>
      <w:r>
        <w:rPr>
          <w:rFonts w:cstheme="minorHAnsi"/>
          <w:szCs w:val="24"/>
        </w:rPr>
        <w:t xml:space="preserve">; </w:t>
      </w:r>
      <w:r w:rsidRPr="005024A5">
        <w:rPr>
          <w:rFonts w:cstheme="minorHAnsi"/>
          <w:szCs w:val="24"/>
        </w:rPr>
        <w:t>Results based on colony counts outside acceptable range.</w:t>
      </w:r>
    </w:p>
    <w:p w14:paraId="0AD12FC2" w14:textId="7EA37F07" w:rsidR="005C4BFE" w:rsidRDefault="005C4BFE" w:rsidP="005C4BFE">
      <w:pPr>
        <w:pStyle w:val="ListParagraph"/>
        <w:numPr>
          <w:ilvl w:val="0"/>
          <w:numId w:val="55"/>
        </w:numPr>
        <w:rPr>
          <w:rFonts w:cstheme="minorHAnsi"/>
          <w:szCs w:val="24"/>
        </w:rPr>
      </w:pPr>
      <w:r>
        <w:rPr>
          <w:rFonts w:cstheme="minorHAnsi"/>
          <w:szCs w:val="24"/>
        </w:rPr>
        <w:t>GTM</w:t>
      </w:r>
      <w:r w:rsidR="006D78EA">
        <w:rPr>
          <w:rFonts w:cstheme="minorHAnsi"/>
          <w:szCs w:val="24"/>
        </w:rPr>
        <w:t>LS</w:t>
      </w:r>
      <w:r>
        <w:rPr>
          <w:rFonts w:cstheme="minorHAnsi"/>
          <w:szCs w:val="24"/>
        </w:rPr>
        <w:t>NUT</w:t>
      </w:r>
    </w:p>
    <w:p w14:paraId="1621E492" w14:textId="0104C2DF" w:rsidR="005C4BFE" w:rsidRPr="005024A5"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11:33</w:t>
      </w:r>
      <w:r>
        <w:rPr>
          <w:rFonts w:cstheme="minorHAnsi"/>
          <w:szCs w:val="24"/>
        </w:rPr>
        <w:t xml:space="preserve">; </w:t>
      </w:r>
      <w:r w:rsidRPr="005024A5">
        <w:rPr>
          <w:rFonts w:cstheme="minorHAnsi"/>
          <w:szCs w:val="24"/>
        </w:rPr>
        <w:t>Results based on colony counts outside acceptable range.</w:t>
      </w:r>
    </w:p>
    <w:p w14:paraId="2D4A6645" w14:textId="77777777" w:rsidR="005C4BFE" w:rsidRDefault="005C4BFE" w:rsidP="005C4BFE">
      <w:pPr>
        <w:pStyle w:val="ListParagraph"/>
        <w:numPr>
          <w:ilvl w:val="0"/>
          <w:numId w:val="55"/>
        </w:numPr>
        <w:rPr>
          <w:rFonts w:cstheme="minorHAnsi"/>
          <w:szCs w:val="24"/>
        </w:rPr>
      </w:pPr>
      <w:r>
        <w:rPr>
          <w:rFonts w:cstheme="minorHAnsi"/>
          <w:szCs w:val="24"/>
        </w:rPr>
        <w:t>GTMGRNUT</w:t>
      </w:r>
    </w:p>
    <w:p w14:paraId="1A422582" w14:textId="113B895B" w:rsidR="005C4BFE" w:rsidRPr="005024A5"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10:39</w:t>
      </w:r>
      <w:r>
        <w:rPr>
          <w:rFonts w:cstheme="minorHAnsi"/>
          <w:szCs w:val="24"/>
        </w:rPr>
        <w:t xml:space="preserve">; </w:t>
      </w:r>
      <w:r w:rsidRPr="005024A5">
        <w:rPr>
          <w:rFonts w:cstheme="minorHAnsi"/>
          <w:szCs w:val="24"/>
        </w:rPr>
        <w:t>Results based on colony counts outside acceptable range.</w:t>
      </w:r>
    </w:p>
    <w:p w14:paraId="76A5A7CB" w14:textId="77777777" w:rsidR="005C4BFE" w:rsidRDefault="005C4BFE" w:rsidP="005C4BFE">
      <w:pPr>
        <w:pStyle w:val="ListParagraph"/>
        <w:numPr>
          <w:ilvl w:val="0"/>
          <w:numId w:val="55"/>
        </w:numPr>
        <w:rPr>
          <w:rFonts w:cstheme="minorHAnsi"/>
          <w:szCs w:val="24"/>
        </w:rPr>
      </w:pPr>
      <w:r>
        <w:rPr>
          <w:rFonts w:cstheme="minorHAnsi"/>
          <w:szCs w:val="24"/>
        </w:rPr>
        <w:t>GTMOLNUT</w:t>
      </w:r>
    </w:p>
    <w:p w14:paraId="1DB14878" w14:textId="1E0011BB" w:rsidR="005C4BFE" w:rsidRDefault="005C4BFE" w:rsidP="005C4BFE">
      <w:pPr>
        <w:pStyle w:val="ListParagraph"/>
        <w:numPr>
          <w:ilvl w:val="1"/>
          <w:numId w:val="55"/>
        </w:numPr>
        <w:rPr>
          <w:rFonts w:cstheme="minorHAnsi"/>
          <w:szCs w:val="24"/>
        </w:rPr>
      </w:pPr>
      <w:r w:rsidRPr="005024A5">
        <w:rPr>
          <w:rFonts w:cstheme="minorHAnsi"/>
          <w:szCs w:val="24"/>
        </w:rPr>
        <w:t>Suspect FECCOL on</w:t>
      </w:r>
      <w:r w:rsidR="006D78EA">
        <w:rPr>
          <w:rFonts w:cstheme="minorHAnsi"/>
          <w:szCs w:val="24"/>
        </w:rPr>
        <w:t xml:space="preserve"> 10/18/2017 9:38</w:t>
      </w:r>
      <w:r>
        <w:rPr>
          <w:rFonts w:cstheme="minorHAnsi"/>
          <w:szCs w:val="24"/>
        </w:rPr>
        <w:t xml:space="preserve">; </w:t>
      </w:r>
      <w:r w:rsidRPr="005024A5">
        <w:rPr>
          <w:rFonts w:cstheme="minorHAnsi"/>
          <w:szCs w:val="24"/>
        </w:rPr>
        <w:t>Results based on colony counts outside acceptable rang</w:t>
      </w:r>
      <w:r>
        <w:rPr>
          <w:rFonts w:cstheme="minorHAnsi"/>
          <w:szCs w:val="24"/>
        </w:rPr>
        <w:t>e.</w:t>
      </w:r>
    </w:p>
    <w:p w14:paraId="705CB923" w14:textId="43DD6071" w:rsidR="006D78EA" w:rsidRDefault="006D78EA" w:rsidP="006D78EA">
      <w:pPr>
        <w:pStyle w:val="ListParagraph"/>
        <w:numPr>
          <w:ilvl w:val="0"/>
          <w:numId w:val="55"/>
        </w:numPr>
        <w:rPr>
          <w:rFonts w:cstheme="minorHAnsi"/>
          <w:szCs w:val="24"/>
        </w:rPr>
      </w:pPr>
      <w:r>
        <w:rPr>
          <w:rFonts w:cstheme="minorHAnsi"/>
          <w:szCs w:val="24"/>
        </w:rPr>
        <w:t>GTMMKNUT</w:t>
      </w:r>
    </w:p>
    <w:p w14:paraId="291586B0" w14:textId="22CE132B" w:rsidR="006D78EA" w:rsidRDefault="006D78EA" w:rsidP="006D78EA">
      <w:pPr>
        <w:pStyle w:val="ListParagraph"/>
        <w:numPr>
          <w:ilvl w:val="1"/>
          <w:numId w:val="55"/>
        </w:numPr>
        <w:rPr>
          <w:rFonts w:cstheme="minorHAnsi"/>
          <w:szCs w:val="24"/>
        </w:rPr>
      </w:pPr>
      <w:r>
        <w:rPr>
          <w:rFonts w:cstheme="minorHAnsi"/>
          <w:szCs w:val="24"/>
        </w:rPr>
        <w:t>Suspect FECCOL on 10/18/2017 12:52; Results based on colony counts outside acceptable range.</w:t>
      </w:r>
    </w:p>
    <w:p w14:paraId="55067F0F" w14:textId="77777777" w:rsidR="009E496B" w:rsidRDefault="009E496B" w:rsidP="0027456E">
      <w:pPr>
        <w:pStyle w:val="ListParagraph"/>
        <w:ind w:left="1440" w:hanging="720"/>
        <w:rPr>
          <w:rFonts w:cstheme="minorHAnsi"/>
          <w:b/>
          <w:bCs/>
          <w:szCs w:val="24"/>
        </w:rPr>
      </w:pPr>
    </w:p>
    <w:p w14:paraId="0510A782" w14:textId="77777777" w:rsidR="00434740" w:rsidRDefault="0027456E" w:rsidP="0027456E">
      <w:pPr>
        <w:pStyle w:val="ListParagraph"/>
        <w:ind w:left="1440" w:hanging="720"/>
        <w:rPr>
          <w:rFonts w:cstheme="minorHAnsi"/>
          <w:b/>
          <w:bCs/>
          <w:szCs w:val="24"/>
        </w:rPr>
      </w:pPr>
      <w:r w:rsidRPr="00434740">
        <w:rPr>
          <w:rFonts w:cstheme="minorHAnsi"/>
          <w:b/>
          <w:bCs/>
          <w:szCs w:val="24"/>
        </w:rPr>
        <w:lastRenderedPageBreak/>
        <w:t>November</w:t>
      </w:r>
      <w:r w:rsidRPr="00434740">
        <w:rPr>
          <w:rFonts w:cstheme="minorHAnsi"/>
          <w:b/>
          <w:bCs/>
          <w:szCs w:val="24"/>
        </w:rPr>
        <w:t xml:space="preserve"> 1-3</w:t>
      </w:r>
      <w:r w:rsidRPr="00434740">
        <w:rPr>
          <w:rFonts w:cstheme="minorHAnsi"/>
          <w:b/>
          <w:bCs/>
          <w:szCs w:val="24"/>
        </w:rPr>
        <w:t>0</w:t>
      </w:r>
      <w:r w:rsidRPr="00434740">
        <w:rPr>
          <w:rFonts w:cstheme="minorHAnsi"/>
          <w:b/>
          <w:bCs/>
          <w:szCs w:val="24"/>
        </w:rPr>
        <w:t>, 2017</w:t>
      </w:r>
    </w:p>
    <w:p w14:paraId="23143588" w14:textId="32D3E06D" w:rsidR="0027456E" w:rsidRPr="00434740" w:rsidRDefault="00434740" w:rsidP="0027456E">
      <w:pPr>
        <w:pStyle w:val="ListParagraph"/>
        <w:ind w:left="1440" w:hanging="720"/>
        <w:rPr>
          <w:rFonts w:cstheme="minorHAnsi"/>
          <w:b/>
          <w:bCs/>
          <w:szCs w:val="24"/>
        </w:rPr>
      </w:pPr>
      <w:proofErr w:type="spellStart"/>
      <w:r>
        <w:rPr>
          <w:rFonts w:cstheme="minorHAnsi"/>
          <w:szCs w:val="24"/>
        </w:rPr>
        <w:t>GTMOLNUT_dup</w:t>
      </w:r>
      <w:proofErr w:type="spellEnd"/>
      <w:r>
        <w:rPr>
          <w:rFonts w:cstheme="minorHAnsi"/>
          <w:szCs w:val="24"/>
        </w:rPr>
        <w:t xml:space="preserve"> was being used as a comparison site at this time.</w:t>
      </w:r>
      <w:r w:rsidR="009E496B">
        <w:rPr>
          <w:rFonts w:cstheme="minorHAnsi"/>
          <w:b/>
          <w:bCs/>
          <w:szCs w:val="24"/>
        </w:rPr>
        <w:br/>
      </w:r>
    </w:p>
    <w:p w14:paraId="595677D3" w14:textId="7A6FD402" w:rsidR="0027456E" w:rsidRPr="005024A5" w:rsidRDefault="0027456E" w:rsidP="0027456E">
      <w:pPr>
        <w:pStyle w:val="ListParagraph"/>
        <w:numPr>
          <w:ilvl w:val="0"/>
          <w:numId w:val="60"/>
        </w:numPr>
        <w:rPr>
          <w:rFonts w:cstheme="minorHAnsi"/>
          <w:szCs w:val="24"/>
        </w:rPr>
      </w:pPr>
      <w:proofErr w:type="spellStart"/>
      <w:r w:rsidRPr="005024A5">
        <w:rPr>
          <w:rFonts w:cstheme="minorHAnsi"/>
          <w:szCs w:val="24"/>
        </w:rPr>
        <w:t>GTM</w:t>
      </w:r>
      <w:r>
        <w:rPr>
          <w:rFonts w:cstheme="minorHAnsi"/>
          <w:szCs w:val="24"/>
        </w:rPr>
        <w:t>OL</w:t>
      </w:r>
      <w:r w:rsidRPr="005024A5">
        <w:rPr>
          <w:rFonts w:cstheme="minorHAnsi"/>
          <w:szCs w:val="24"/>
        </w:rPr>
        <w:t>NUT</w:t>
      </w:r>
      <w:r>
        <w:rPr>
          <w:rFonts w:cstheme="minorHAnsi"/>
          <w:szCs w:val="24"/>
        </w:rPr>
        <w:t>_dup</w:t>
      </w:r>
      <w:proofErr w:type="spellEnd"/>
    </w:p>
    <w:p w14:paraId="653FB630" w14:textId="567778D8" w:rsidR="0027456E" w:rsidRDefault="0027456E" w:rsidP="0027456E">
      <w:pPr>
        <w:pStyle w:val="ListParagraph"/>
        <w:numPr>
          <w:ilvl w:val="1"/>
          <w:numId w:val="60"/>
        </w:numPr>
        <w:rPr>
          <w:rFonts w:cstheme="minorHAnsi"/>
          <w:szCs w:val="24"/>
        </w:rPr>
      </w:pPr>
      <w:r w:rsidRPr="005024A5">
        <w:rPr>
          <w:rFonts w:cstheme="minorHAnsi"/>
          <w:szCs w:val="24"/>
        </w:rPr>
        <w:t>Suspect FECCOL on</w:t>
      </w:r>
      <w:r>
        <w:rPr>
          <w:rFonts w:cstheme="minorHAnsi"/>
          <w:szCs w:val="24"/>
        </w:rPr>
        <w:t xml:space="preserve"> </w:t>
      </w:r>
      <w:r>
        <w:rPr>
          <w:rFonts w:cstheme="minorHAnsi"/>
          <w:szCs w:val="24"/>
        </w:rPr>
        <w:t>11/02</w:t>
      </w:r>
      <w:r>
        <w:rPr>
          <w:rFonts w:cstheme="minorHAnsi"/>
          <w:szCs w:val="24"/>
        </w:rPr>
        <w:t xml:space="preserve">/2017 </w:t>
      </w:r>
      <w:r>
        <w:rPr>
          <w:rFonts w:cstheme="minorHAnsi"/>
          <w:szCs w:val="24"/>
        </w:rPr>
        <w:t>10:40</w:t>
      </w:r>
      <w:r>
        <w:rPr>
          <w:rFonts w:cstheme="minorHAnsi"/>
          <w:szCs w:val="24"/>
        </w:rPr>
        <w:t xml:space="preserve">; </w:t>
      </w:r>
      <w:r w:rsidRPr="005024A5">
        <w:rPr>
          <w:rFonts w:cstheme="minorHAnsi"/>
          <w:szCs w:val="24"/>
        </w:rPr>
        <w:t>Results based on colony counts outside acceptable range.</w:t>
      </w:r>
    </w:p>
    <w:p w14:paraId="0DAB3513" w14:textId="77777777" w:rsidR="009E496B" w:rsidRPr="00434740" w:rsidRDefault="009E496B" w:rsidP="00434740">
      <w:pPr>
        <w:pStyle w:val="ListParagraph"/>
        <w:ind w:left="2160"/>
        <w:rPr>
          <w:rFonts w:cstheme="minorHAnsi"/>
          <w:b/>
          <w:bCs/>
          <w:szCs w:val="24"/>
        </w:rPr>
      </w:pPr>
    </w:p>
    <w:p w14:paraId="0C25064A" w14:textId="77777777" w:rsidR="00434740" w:rsidRDefault="005C4BFE" w:rsidP="005C4BFE">
      <w:pPr>
        <w:pStyle w:val="ListParagraph"/>
        <w:ind w:left="1440" w:hanging="720"/>
        <w:rPr>
          <w:rFonts w:cstheme="minorHAnsi"/>
          <w:b/>
          <w:bCs/>
          <w:szCs w:val="24"/>
        </w:rPr>
      </w:pPr>
      <w:r w:rsidRPr="00434740">
        <w:rPr>
          <w:rFonts w:cstheme="minorHAnsi"/>
          <w:b/>
          <w:bCs/>
          <w:szCs w:val="24"/>
        </w:rPr>
        <w:t xml:space="preserve">December </w:t>
      </w:r>
      <w:r w:rsidR="001A0870" w:rsidRPr="00434740">
        <w:rPr>
          <w:rFonts w:cstheme="minorHAnsi"/>
          <w:b/>
          <w:bCs/>
          <w:szCs w:val="24"/>
        </w:rPr>
        <w:t xml:space="preserve">1-31, </w:t>
      </w:r>
      <w:r w:rsidRPr="00434740">
        <w:rPr>
          <w:rFonts w:cstheme="minorHAnsi"/>
          <w:b/>
          <w:bCs/>
          <w:szCs w:val="24"/>
        </w:rPr>
        <w:t>2017</w:t>
      </w:r>
    </w:p>
    <w:p w14:paraId="1718D803" w14:textId="66A595BC" w:rsidR="005C4BFE" w:rsidRPr="00434740" w:rsidRDefault="00434740" w:rsidP="005C4BFE">
      <w:pPr>
        <w:pStyle w:val="ListParagraph"/>
        <w:ind w:left="1440" w:hanging="720"/>
        <w:rPr>
          <w:rFonts w:cstheme="minorHAnsi"/>
          <w:b/>
          <w:bCs/>
          <w:szCs w:val="24"/>
        </w:rPr>
      </w:pPr>
      <w:r>
        <w:rPr>
          <w:rFonts w:cstheme="minorHAnsi"/>
          <w:szCs w:val="24"/>
        </w:rPr>
        <w:t xml:space="preserve">All sites taken at a lower tide due to duck hunting closure on Guana Lake until 12:00. </w:t>
      </w:r>
      <w:r w:rsidR="009E496B">
        <w:rPr>
          <w:rFonts w:cstheme="minorHAnsi"/>
          <w:b/>
          <w:bCs/>
          <w:szCs w:val="24"/>
        </w:rPr>
        <w:br/>
      </w:r>
    </w:p>
    <w:p w14:paraId="6FE8CE4D" w14:textId="77777777" w:rsidR="006D78EA" w:rsidRPr="005024A5" w:rsidRDefault="006D78EA" w:rsidP="006D78EA">
      <w:pPr>
        <w:pStyle w:val="ListParagraph"/>
        <w:numPr>
          <w:ilvl w:val="0"/>
          <w:numId w:val="57"/>
        </w:numPr>
        <w:rPr>
          <w:rFonts w:cstheme="minorHAnsi"/>
          <w:szCs w:val="24"/>
        </w:rPr>
      </w:pPr>
      <w:r w:rsidRPr="005024A5">
        <w:rPr>
          <w:rFonts w:cstheme="minorHAnsi"/>
          <w:szCs w:val="24"/>
        </w:rPr>
        <w:t>GTM</w:t>
      </w:r>
      <w:r>
        <w:rPr>
          <w:rFonts w:cstheme="minorHAnsi"/>
          <w:szCs w:val="24"/>
        </w:rPr>
        <w:t>RN</w:t>
      </w:r>
      <w:r w:rsidRPr="005024A5">
        <w:rPr>
          <w:rFonts w:cstheme="minorHAnsi"/>
          <w:szCs w:val="24"/>
        </w:rPr>
        <w:t>NUT</w:t>
      </w:r>
    </w:p>
    <w:p w14:paraId="513F6246" w14:textId="7380D428" w:rsidR="006D78EA"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12/13/2017 12:52; </w:t>
      </w:r>
      <w:r w:rsidRPr="005024A5">
        <w:rPr>
          <w:rFonts w:cstheme="minorHAnsi"/>
          <w:szCs w:val="24"/>
        </w:rPr>
        <w:t>Results based on colony counts outside acceptable range.</w:t>
      </w:r>
    </w:p>
    <w:p w14:paraId="07A9EC7A" w14:textId="77777777" w:rsidR="006D78EA" w:rsidRDefault="006D78EA" w:rsidP="006D78EA">
      <w:pPr>
        <w:pStyle w:val="ListParagraph"/>
        <w:numPr>
          <w:ilvl w:val="0"/>
          <w:numId w:val="57"/>
        </w:numPr>
        <w:rPr>
          <w:rFonts w:cstheme="minorHAnsi"/>
          <w:szCs w:val="24"/>
        </w:rPr>
      </w:pPr>
      <w:r>
        <w:rPr>
          <w:rFonts w:cstheme="minorHAnsi"/>
          <w:szCs w:val="24"/>
        </w:rPr>
        <w:t>GTMLSNUT</w:t>
      </w:r>
    </w:p>
    <w:p w14:paraId="1CE1BE04" w14:textId="057CD570" w:rsidR="006D78EA" w:rsidRPr="005024A5"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12/13/2017 13:26; </w:t>
      </w:r>
      <w:r w:rsidRPr="005024A5">
        <w:rPr>
          <w:rFonts w:cstheme="minorHAnsi"/>
          <w:szCs w:val="24"/>
        </w:rPr>
        <w:t>Results based on colony counts outside acceptable range.</w:t>
      </w:r>
    </w:p>
    <w:p w14:paraId="1B43740D" w14:textId="77777777" w:rsidR="006D78EA" w:rsidRDefault="006D78EA" w:rsidP="006D78EA">
      <w:pPr>
        <w:pStyle w:val="ListParagraph"/>
        <w:numPr>
          <w:ilvl w:val="0"/>
          <w:numId w:val="57"/>
        </w:numPr>
        <w:rPr>
          <w:rFonts w:cstheme="minorHAnsi"/>
          <w:szCs w:val="24"/>
        </w:rPr>
      </w:pPr>
      <w:r>
        <w:rPr>
          <w:rFonts w:cstheme="minorHAnsi"/>
          <w:szCs w:val="24"/>
        </w:rPr>
        <w:t>GTMGRNUT</w:t>
      </w:r>
    </w:p>
    <w:p w14:paraId="05C7CCFA" w14:textId="4A4D6BDC" w:rsidR="006D78EA" w:rsidRPr="005024A5"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12/13/2017 12:04; </w:t>
      </w:r>
      <w:r w:rsidRPr="005024A5">
        <w:rPr>
          <w:rFonts w:cstheme="minorHAnsi"/>
          <w:szCs w:val="24"/>
        </w:rPr>
        <w:t>Results based on colony counts outside acceptable range.</w:t>
      </w:r>
    </w:p>
    <w:p w14:paraId="5D0F336A" w14:textId="0D0F32F2" w:rsidR="006D78EA" w:rsidRDefault="006D78EA" w:rsidP="006D78EA">
      <w:pPr>
        <w:pStyle w:val="ListParagraph"/>
        <w:numPr>
          <w:ilvl w:val="0"/>
          <w:numId w:val="57"/>
        </w:numPr>
        <w:rPr>
          <w:rFonts w:cstheme="minorHAnsi"/>
          <w:szCs w:val="24"/>
        </w:rPr>
      </w:pPr>
      <w:r>
        <w:rPr>
          <w:rFonts w:cstheme="minorHAnsi"/>
          <w:szCs w:val="24"/>
        </w:rPr>
        <w:t>GTMLMNUT</w:t>
      </w:r>
    </w:p>
    <w:p w14:paraId="2B3443DF" w14:textId="50020CAC" w:rsidR="006D78EA" w:rsidRDefault="006D78EA" w:rsidP="006D78EA">
      <w:pPr>
        <w:pStyle w:val="ListParagraph"/>
        <w:numPr>
          <w:ilvl w:val="1"/>
          <w:numId w:val="57"/>
        </w:numPr>
        <w:rPr>
          <w:rFonts w:cstheme="minorHAnsi"/>
          <w:szCs w:val="24"/>
        </w:rPr>
      </w:pPr>
      <w:r w:rsidRPr="005024A5">
        <w:rPr>
          <w:rFonts w:cstheme="minorHAnsi"/>
          <w:szCs w:val="24"/>
        </w:rPr>
        <w:t>Suspect FECCOL on</w:t>
      </w:r>
      <w:r>
        <w:rPr>
          <w:rFonts w:cstheme="minorHAnsi"/>
          <w:szCs w:val="24"/>
        </w:rPr>
        <w:t xml:space="preserve"> 12/13/2017 14:03; </w:t>
      </w:r>
      <w:r w:rsidRPr="005024A5">
        <w:rPr>
          <w:rFonts w:cstheme="minorHAnsi"/>
          <w:szCs w:val="24"/>
        </w:rPr>
        <w:t>Results based on colony counts outside acceptable rang</w:t>
      </w:r>
      <w:r>
        <w:rPr>
          <w:rFonts w:cstheme="minorHAnsi"/>
          <w:szCs w:val="24"/>
        </w:rPr>
        <w:t>e.</w:t>
      </w:r>
    </w:p>
    <w:p w14:paraId="0F1C9E1A" w14:textId="77777777" w:rsidR="006D78EA" w:rsidRDefault="006D78EA" w:rsidP="006D78EA">
      <w:pPr>
        <w:pStyle w:val="ListParagraph"/>
        <w:numPr>
          <w:ilvl w:val="0"/>
          <w:numId w:val="57"/>
        </w:numPr>
        <w:rPr>
          <w:rFonts w:cstheme="minorHAnsi"/>
          <w:szCs w:val="24"/>
        </w:rPr>
      </w:pPr>
      <w:r>
        <w:rPr>
          <w:rFonts w:cstheme="minorHAnsi"/>
          <w:szCs w:val="24"/>
        </w:rPr>
        <w:t>GTMMKNUT</w:t>
      </w:r>
    </w:p>
    <w:p w14:paraId="7B463FE8" w14:textId="01D55803" w:rsidR="005C4BFE" w:rsidRPr="006D78EA" w:rsidRDefault="006D78EA" w:rsidP="006D78EA">
      <w:pPr>
        <w:pStyle w:val="ListParagraph"/>
        <w:numPr>
          <w:ilvl w:val="1"/>
          <w:numId w:val="57"/>
        </w:numPr>
        <w:rPr>
          <w:rFonts w:cstheme="minorHAnsi"/>
          <w:szCs w:val="24"/>
        </w:rPr>
      </w:pPr>
      <w:r>
        <w:rPr>
          <w:rFonts w:cstheme="minorHAnsi"/>
          <w:szCs w:val="24"/>
        </w:rPr>
        <w:t>Suspect FECCOL on 12/13/2017 15:15; Results based on colony counts outside acceptable range.</w:t>
      </w:r>
    </w:p>
    <w:p w14:paraId="1A44773D" w14:textId="77777777" w:rsidR="005C4BFE" w:rsidRPr="005C4BFE" w:rsidRDefault="005C4BFE" w:rsidP="005C4BFE">
      <w:pPr>
        <w:rPr>
          <w:rFonts w:cstheme="minorHAnsi"/>
          <w:szCs w:val="24"/>
        </w:rPr>
      </w:pPr>
    </w:p>
    <w:sectPr w:rsidR="005C4BFE" w:rsidRPr="005C4B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Lee" w:date="2019-08-27T11:21:00Z" w:initials="JL">
    <w:p w14:paraId="5C5E9270" w14:textId="6E693EE8" w:rsidR="00375F8B" w:rsidRDefault="00375F8B">
      <w:pPr>
        <w:pStyle w:val="CommentText"/>
      </w:pPr>
      <w:r>
        <w:rPr>
          <w:rStyle w:val="CommentReference"/>
        </w:rPr>
        <w:annotationRef/>
      </w:r>
      <w:r>
        <w:t>Do I need to add Silas since he was involved with the pilot study?</w:t>
      </w:r>
    </w:p>
  </w:comment>
  <w:comment w:id="1" w:author="Dunnigan, Shannon" w:date="2020-01-07T13:28:00Z" w:initials="DS">
    <w:p w14:paraId="6CFB5963" w14:textId="7FF4BEBC" w:rsidR="00375F8B" w:rsidRDefault="00375F8B">
      <w:pPr>
        <w:pStyle w:val="CommentText"/>
      </w:pPr>
      <w:r>
        <w:rPr>
          <w:rStyle w:val="CommentReference"/>
        </w:rPr>
        <w:annotationRef/>
      </w:r>
      <w:r>
        <w:t>Not necessary for this project.</w:t>
      </w:r>
    </w:p>
  </w:comment>
  <w:comment w:id="2" w:author="Jessica Lee" w:date="2019-08-16T12:03:00Z" w:initials="JL">
    <w:p w14:paraId="661CDF0E" w14:textId="6DF0E915" w:rsidR="00375F8B" w:rsidRDefault="00375F8B">
      <w:pPr>
        <w:pStyle w:val="CommentText"/>
      </w:pPr>
      <w:r>
        <w:rPr>
          <w:rStyle w:val="CommentReference"/>
        </w:rPr>
        <w:annotationRef/>
      </w:r>
      <w:r>
        <w:t>Need to make this more Guana specific.</w:t>
      </w:r>
    </w:p>
  </w:comment>
  <w:comment w:id="3" w:author="Jessica Lee" w:date="2019-08-16T13:43:00Z" w:initials="JL">
    <w:p w14:paraId="569CF200" w14:textId="2FCEBD66" w:rsidR="00375F8B" w:rsidRDefault="00375F8B">
      <w:pPr>
        <w:pStyle w:val="CommentText"/>
      </w:pPr>
      <w:r>
        <w:rPr>
          <w:rStyle w:val="CommentReference"/>
        </w:rPr>
        <w:annotationRef/>
      </w:r>
      <w:r>
        <w:t>Added Shannon’s description from the report. Still need to clean it up and remove the bits that don’t really pertain to Guana Water System</w:t>
      </w:r>
    </w:p>
  </w:comment>
  <w:comment w:id="5" w:author="Jessica Lee" w:date="2019-08-16T13:46:00Z" w:initials="JL">
    <w:p w14:paraId="685515A8" w14:textId="7FF1B7A0" w:rsidR="00375F8B" w:rsidRDefault="00375F8B">
      <w:pPr>
        <w:pStyle w:val="CommentText"/>
      </w:pPr>
      <w:r>
        <w:rPr>
          <w:rStyle w:val="CommentReference"/>
        </w:rPr>
        <w:annotationRef/>
      </w:r>
      <w:r>
        <w:t>Old map. Only includes 5 initial sites.</w:t>
      </w:r>
    </w:p>
  </w:comment>
  <w:comment w:id="6" w:author="Jessica Lee" w:date="2019-08-16T13:48:00Z" w:initials="JL">
    <w:p w14:paraId="6FE5544A" w14:textId="19D0AA5A" w:rsidR="00375F8B" w:rsidRDefault="00375F8B">
      <w:pPr>
        <w:pStyle w:val="CommentText"/>
      </w:pPr>
      <w:r>
        <w:rPr>
          <w:rStyle w:val="CommentReference"/>
        </w:rPr>
        <w:annotationRef/>
      </w:r>
      <w:r>
        <w:t>Changed pic to the 10 site map pic</w:t>
      </w:r>
    </w:p>
  </w:comment>
  <w:comment w:id="7" w:author="Dunnigan, Shannon [2]" w:date="2024-03-11T20:20:00Z" w:initials="SD">
    <w:p w14:paraId="2232ABE8" w14:textId="77777777" w:rsidR="00DD0DC1" w:rsidRDefault="00DD0DC1" w:rsidP="00DD0DC1">
      <w:pPr>
        <w:pStyle w:val="CommentText"/>
      </w:pPr>
      <w:r>
        <w:rPr>
          <w:rStyle w:val="CommentReference"/>
        </w:rPr>
        <w:annotationRef/>
      </w:r>
      <w:r>
        <w:t>Would SEACAR be better to reference?</w:t>
      </w:r>
    </w:p>
  </w:comment>
  <w:comment w:id="8" w:author="Dix, Nikki" w:date="2018-10-09T09:19:00Z" w:initials="DN">
    <w:p w14:paraId="077DB94F" w14:textId="6E3F85F3" w:rsidR="00375F8B" w:rsidRDefault="00375F8B">
      <w:pPr>
        <w:pStyle w:val="CommentText"/>
      </w:pPr>
      <w:r>
        <w:rPr>
          <w:rStyle w:val="CommentReference"/>
        </w:rPr>
        <w:annotationRef/>
      </w:r>
      <w:r>
        <w:t>Is there a citation or link for this?</w:t>
      </w:r>
    </w:p>
  </w:comment>
  <w:comment w:id="9" w:author="Jessica Lee" w:date="2019-08-27T11:06:00Z" w:initials="JL">
    <w:p w14:paraId="00AB1AE3" w14:textId="1F97B733" w:rsidR="00375F8B" w:rsidRDefault="00375F8B">
      <w:pPr>
        <w:pStyle w:val="CommentText"/>
      </w:pPr>
      <w:r>
        <w:rPr>
          <w:rStyle w:val="CommentReference"/>
        </w:rPr>
        <w:annotationRef/>
      </w:r>
      <w:r>
        <w:t>Added</w:t>
      </w:r>
    </w:p>
  </w:comment>
  <w:comment w:id="10" w:author="Dunnigan, Shannon [2]" w:date="2024-03-11T20:21:00Z" w:initials="SD">
    <w:p w14:paraId="69AADBFA" w14:textId="77777777" w:rsidR="00DD0DC1" w:rsidRDefault="00DD0DC1" w:rsidP="00DD0DC1">
      <w:pPr>
        <w:pStyle w:val="CommentText"/>
      </w:pPr>
      <w:r>
        <w:rPr>
          <w:rStyle w:val="CommentReference"/>
        </w:rPr>
        <w:annotationRef/>
      </w:r>
      <w:r>
        <w:t>This is SWMP, correct for Guana</w:t>
      </w:r>
    </w:p>
  </w:comment>
  <w:comment w:id="11" w:author="Dunnigan, Shannon [2]" w:date="2024-03-11T20:23:00Z" w:initials="SD">
    <w:p w14:paraId="0624C49B" w14:textId="77777777" w:rsidR="00DD0DC1" w:rsidRDefault="00DD0DC1" w:rsidP="00DD0DC1">
      <w:pPr>
        <w:pStyle w:val="CommentText"/>
      </w:pPr>
      <w:r>
        <w:rPr>
          <w:rStyle w:val="CommentReference"/>
        </w:rPr>
        <w:annotationRef/>
      </w:r>
      <w:r>
        <w:t>This is for FDEP lab...need to confirm it’s the same for ALS</w:t>
      </w:r>
    </w:p>
  </w:comment>
  <w:comment w:id="12" w:author="Dunnigan, Shannon [2]" w:date="2024-03-11T20:25:00Z" w:initials="SD">
    <w:p w14:paraId="056DA890" w14:textId="77777777" w:rsidR="005C4BFE" w:rsidRDefault="005C4BFE" w:rsidP="005C4BFE">
      <w:pPr>
        <w:pStyle w:val="CommentText"/>
      </w:pPr>
      <w:r>
        <w:rPr>
          <w:rStyle w:val="CommentReference"/>
        </w:rPr>
        <w:annotationRef/>
      </w:r>
      <w:r>
        <w:t>Confirm and update Parameter acronymns</w:t>
      </w:r>
    </w:p>
  </w:comment>
  <w:comment w:id="14" w:author="Dunnigan, Shannon [2]" w:date="2024-03-11T20:26:00Z" w:initials="SD">
    <w:p w14:paraId="4C2932F2" w14:textId="77777777" w:rsidR="005C4BFE" w:rsidRDefault="005C4BFE" w:rsidP="005C4BFE">
      <w:pPr>
        <w:pStyle w:val="CommentText"/>
      </w:pPr>
      <w:r>
        <w:rPr>
          <w:rStyle w:val="CommentReference"/>
        </w:rPr>
        <w:annotationRef/>
      </w:r>
      <w:r>
        <w:t>Make sure all are the same</w:t>
      </w:r>
    </w:p>
  </w:comment>
  <w:comment w:id="15" w:author="Dunnigan, Shannon [2]" w:date="2024-03-11T20:26:00Z" w:initials="SD">
    <w:p w14:paraId="6E3EBAC7" w14:textId="77777777" w:rsidR="005C4BFE" w:rsidRDefault="005C4BFE" w:rsidP="005C4BFE">
      <w:pPr>
        <w:pStyle w:val="CommentText"/>
      </w:pPr>
      <w:r>
        <w:rPr>
          <w:rStyle w:val="CommentReference"/>
        </w:rPr>
        <w:annotationRef/>
      </w:r>
      <w:r>
        <w:t>This is all SWMP</w:t>
      </w:r>
    </w:p>
  </w:comment>
  <w:comment w:id="16" w:author="Dunnigan, Shannon [2]" w:date="2024-03-11T20:27:00Z" w:initials="SD">
    <w:p w14:paraId="16BFEE18" w14:textId="77777777" w:rsidR="005C4BFE" w:rsidRDefault="005C4BFE" w:rsidP="005C4BFE">
      <w:pPr>
        <w:pStyle w:val="CommentText"/>
      </w:pPr>
      <w:r>
        <w:rPr>
          <w:rStyle w:val="CommentReference"/>
        </w:rPr>
        <w:annotationRef/>
      </w:r>
      <w:r>
        <w:t>Do we want to include sample hold time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E9270" w15:done="1"/>
  <w15:commentEx w15:paraId="6CFB5963" w15:paraIdParent="5C5E9270" w15:done="1"/>
  <w15:commentEx w15:paraId="661CDF0E" w15:done="1"/>
  <w15:commentEx w15:paraId="569CF200" w15:paraIdParent="661CDF0E" w15:done="1"/>
  <w15:commentEx w15:paraId="685515A8" w15:done="1"/>
  <w15:commentEx w15:paraId="6FE5544A" w15:paraIdParent="685515A8" w15:done="1"/>
  <w15:commentEx w15:paraId="2232ABE8" w15:done="0"/>
  <w15:commentEx w15:paraId="077DB94F" w15:done="1"/>
  <w15:commentEx w15:paraId="00AB1AE3" w15:paraIdParent="077DB94F" w15:done="1"/>
  <w15:commentEx w15:paraId="69AADBFA" w15:done="1"/>
  <w15:commentEx w15:paraId="0624C49B" w15:done="0"/>
  <w15:commentEx w15:paraId="056DA890" w15:done="1"/>
  <w15:commentEx w15:paraId="4C2932F2" w15:done="0"/>
  <w15:commentEx w15:paraId="6E3EBAC7" w15:done="0"/>
  <w15:commentEx w15:paraId="16BFE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FC42A2" w16cex:dateUtc="2024-03-12T00:20:00Z"/>
  <w16cex:commentExtensible w16cex:durableId="555D8985" w16cex:dateUtc="2024-03-12T00:21:00Z"/>
  <w16cex:commentExtensible w16cex:durableId="6F9AB0CB" w16cex:dateUtc="2024-03-12T00:23:00Z"/>
  <w16cex:commentExtensible w16cex:durableId="32480E4F" w16cex:dateUtc="2024-03-12T00:25:00Z"/>
  <w16cex:commentExtensible w16cex:durableId="45101B63" w16cex:dateUtc="2024-03-12T00:26:00Z"/>
  <w16cex:commentExtensible w16cex:durableId="1A2AE02C" w16cex:dateUtc="2024-03-12T00:26:00Z"/>
  <w16cex:commentExtensible w16cex:durableId="176F1D07" w16cex:dateUtc="2024-03-12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E9270" w16cid:durableId="210F90C3"/>
  <w16cid:commentId w16cid:paraId="6CFB5963" w16cid:durableId="21BF05E0"/>
  <w16cid:commentId w16cid:paraId="661CDF0E" w16cid:durableId="210119F4"/>
  <w16cid:commentId w16cid:paraId="569CF200" w16cid:durableId="21013191"/>
  <w16cid:commentId w16cid:paraId="685515A8" w16cid:durableId="21013229"/>
  <w16cid:commentId w16cid:paraId="6FE5544A" w16cid:durableId="210132BC"/>
  <w16cid:commentId w16cid:paraId="2232ABE8" w16cid:durableId="2DFC42A2"/>
  <w16cid:commentId w16cid:paraId="077DB94F" w16cid:durableId="1F66F111"/>
  <w16cid:commentId w16cid:paraId="00AB1AE3" w16cid:durableId="210F8D2F"/>
  <w16cid:commentId w16cid:paraId="69AADBFA" w16cid:durableId="555D8985"/>
  <w16cid:commentId w16cid:paraId="0624C49B" w16cid:durableId="6F9AB0CB"/>
  <w16cid:commentId w16cid:paraId="056DA890" w16cid:durableId="32480E4F"/>
  <w16cid:commentId w16cid:paraId="4C2932F2" w16cid:durableId="45101B63"/>
  <w16cid:commentId w16cid:paraId="6E3EBAC7" w16cid:durableId="1A2AE02C"/>
  <w16cid:commentId w16cid:paraId="16BFEE18" w16cid:durableId="176F1D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A31"/>
    <w:multiLevelType w:val="hybridMultilevel"/>
    <w:tmpl w:val="E914356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C95E99"/>
    <w:multiLevelType w:val="hybridMultilevel"/>
    <w:tmpl w:val="D0AE1DF4"/>
    <w:lvl w:ilvl="0" w:tplc="5E9A98F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3492A"/>
    <w:multiLevelType w:val="hybridMultilevel"/>
    <w:tmpl w:val="3F0281AA"/>
    <w:lvl w:ilvl="0" w:tplc="12D0FFB2">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426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E024EB"/>
    <w:multiLevelType w:val="hybridMultilevel"/>
    <w:tmpl w:val="2E2CC1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6DB253B"/>
    <w:multiLevelType w:val="multilevel"/>
    <w:tmpl w:val="467E9F54"/>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452744"/>
    <w:multiLevelType w:val="hybridMultilevel"/>
    <w:tmpl w:val="2236EB0C"/>
    <w:lvl w:ilvl="0" w:tplc="0B063156">
      <w:start w:val="1"/>
      <w:numFmt w:val="decimal"/>
      <w:lvlText w:val="%1)"/>
      <w:lvlJc w:val="left"/>
      <w:pPr>
        <w:ind w:left="720" w:hanging="360"/>
      </w:pPr>
      <w:rPr>
        <w:rFonts w:hint="default"/>
        <w:b/>
        <w:i w:val="0"/>
      </w:rPr>
    </w:lvl>
    <w:lvl w:ilvl="1" w:tplc="A650BF5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C3167"/>
    <w:multiLevelType w:val="hybridMultilevel"/>
    <w:tmpl w:val="4AF62440"/>
    <w:lvl w:ilvl="0" w:tplc="117E6998">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32FC2"/>
    <w:multiLevelType w:val="hybridMultilevel"/>
    <w:tmpl w:val="AF02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65B4C"/>
    <w:multiLevelType w:val="hybridMultilevel"/>
    <w:tmpl w:val="5FF6BD94"/>
    <w:lvl w:ilvl="0" w:tplc="E79498F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62D4F"/>
    <w:multiLevelType w:val="hybridMultilevel"/>
    <w:tmpl w:val="B964A49A"/>
    <w:lvl w:ilvl="0" w:tplc="4EAEDA1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C227FC"/>
    <w:multiLevelType w:val="hybridMultilevel"/>
    <w:tmpl w:val="377E5724"/>
    <w:lvl w:ilvl="0" w:tplc="E108B46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911C7B36">
      <w:start w:val="1"/>
      <w:numFmt w:val="lowerLetter"/>
      <w:lvlText w:val="%3."/>
      <w:lvlJc w:val="left"/>
      <w:pPr>
        <w:ind w:left="14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AF2382"/>
    <w:multiLevelType w:val="hybridMultilevel"/>
    <w:tmpl w:val="BECA01F6"/>
    <w:lvl w:ilvl="0" w:tplc="B1C683C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CC66A1"/>
    <w:multiLevelType w:val="hybridMultilevel"/>
    <w:tmpl w:val="02443AC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5D2CFF"/>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8C57635"/>
    <w:multiLevelType w:val="hybridMultilevel"/>
    <w:tmpl w:val="BB38D7B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225A3D"/>
    <w:multiLevelType w:val="hybridMultilevel"/>
    <w:tmpl w:val="CC3EDE04"/>
    <w:lvl w:ilvl="0" w:tplc="DCF40064">
      <w:start w:val="1"/>
      <w:numFmt w:val="lowerLetter"/>
      <w:lvlText w:val="%1)"/>
      <w:lvlJc w:val="left"/>
      <w:pPr>
        <w:tabs>
          <w:tab w:val="num" w:pos="1440"/>
        </w:tabs>
        <w:ind w:left="1440" w:hanging="360"/>
      </w:pPr>
      <w:rPr>
        <w:rFonts w:hint="default"/>
        <w:b/>
      </w:rPr>
    </w:lvl>
    <w:lvl w:ilvl="1" w:tplc="3B5804C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FC1ABD"/>
    <w:multiLevelType w:val="hybridMultilevel"/>
    <w:tmpl w:val="15F6CE02"/>
    <w:lvl w:ilvl="0" w:tplc="0409000F">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247B5D"/>
    <w:multiLevelType w:val="hybridMultilevel"/>
    <w:tmpl w:val="EB024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B942AAC"/>
    <w:multiLevelType w:val="hybridMultilevel"/>
    <w:tmpl w:val="1D06B1FE"/>
    <w:lvl w:ilvl="0" w:tplc="911C7B36">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2AB3DBF"/>
    <w:multiLevelType w:val="hybridMultilevel"/>
    <w:tmpl w:val="43D0DF32"/>
    <w:lvl w:ilvl="0" w:tplc="8004924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1807CE"/>
    <w:multiLevelType w:val="hybridMultilevel"/>
    <w:tmpl w:val="91B0A124"/>
    <w:lvl w:ilvl="0" w:tplc="C4F45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8AD3706"/>
    <w:multiLevelType w:val="hybridMultilevel"/>
    <w:tmpl w:val="54744A38"/>
    <w:lvl w:ilvl="0" w:tplc="1014340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84242D"/>
    <w:multiLevelType w:val="hybridMultilevel"/>
    <w:tmpl w:val="04F6895C"/>
    <w:lvl w:ilvl="0" w:tplc="B058C65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81CB4"/>
    <w:multiLevelType w:val="hybridMultilevel"/>
    <w:tmpl w:val="AA9EFCFE"/>
    <w:lvl w:ilvl="0" w:tplc="6D025C9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2A57D2"/>
    <w:multiLevelType w:val="hybridMultilevel"/>
    <w:tmpl w:val="A1640D2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53813"/>
    <w:multiLevelType w:val="hybridMultilevel"/>
    <w:tmpl w:val="CDC8202E"/>
    <w:lvl w:ilvl="0" w:tplc="7222016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E54238"/>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40F54A88"/>
    <w:multiLevelType w:val="hybridMultilevel"/>
    <w:tmpl w:val="002AB3F8"/>
    <w:lvl w:ilvl="0" w:tplc="12D0FFB2">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369E4"/>
    <w:multiLevelType w:val="hybridMultilevel"/>
    <w:tmpl w:val="2A02DC3A"/>
    <w:lvl w:ilvl="0" w:tplc="FF087B2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36716"/>
    <w:multiLevelType w:val="hybridMultilevel"/>
    <w:tmpl w:val="48A0A0F6"/>
    <w:lvl w:ilvl="0" w:tplc="117E6998">
      <w:start w:val="1"/>
      <w:numFmt w:val="lowerLetter"/>
      <w:lvlText w:val="%1."/>
      <w:lvlJc w:val="left"/>
      <w:pPr>
        <w:ind w:left="1800" w:hanging="360"/>
      </w:pPr>
      <w:rPr>
        <w:rFonts w:asciiTheme="minorHAnsi" w:hAnsiTheme="minorHAns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B7C1697"/>
    <w:multiLevelType w:val="hybridMultilevel"/>
    <w:tmpl w:val="C69AB984"/>
    <w:lvl w:ilvl="0" w:tplc="B888D8D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3C4E68"/>
    <w:multiLevelType w:val="hybridMultilevel"/>
    <w:tmpl w:val="8D5EF7C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FAF3016"/>
    <w:multiLevelType w:val="hybridMultilevel"/>
    <w:tmpl w:val="22D82188"/>
    <w:lvl w:ilvl="0" w:tplc="A5321B46">
      <w:start w:val="1"/>
      <w:numFmt w:val="lowerLetter"/>
      <w:lvlText w:val="%1."/>
      <w:lvlJc w:val="left"/>
      <w:pPr>
        <w:ind w:left="216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994B25"/>
    <w:multiLevelType w:val="hybridMultilevel"/>
    <w:tmpl w:val="255C9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0FF1C9B"/>
    <w:multiLevelType w:val="hybridMultilevel"/>
    <w:tmpl w:val="4DDEB5B8"/>
    <w:lvl w:ilvl="0" w:tplc="BA90A71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B2596D"/>
    <w:multiLevelType w:val="hybridMultilevel"/>
    <w:tmpl w:val="89FAB6BA"/>
    <w:lvl w:ilvl="0" w:tplc="04090011">
      <w:start w:val="1"/>
      <w:numFmt w:val="decimal"/>
      <w:lvlText w:val="%1)"/>
      <w:lvlJc w:val="left"/>
      <w:pPr>
        <w:tabs>
          <w:tab w:val="num" w:pos="720"/>
        </w:tabs>
        <w:ind w:left="720" w:hanging="360"/>
      </w:pPr>
      <w:rPr>
        <w:rFonts w:hint="default"/>
      </w:rPr>
    </w:lvl>
    <w:lvl w:ilvl="1" w:tplc="DCF40064">
      <w:start w:val="1"/>
      <w:numFmt w:val="lowerLetter"/>
      <w:lvlText w:val="%2)"/>
      <w:lvlJc w:val="left"/>
      <w:pPr>
        <w:tabs>
          <w:tab w:val="num" w:pos="1440"/>
        </w:tabs>
        <w:ind w:left="1440" w:hanging="360"/>
      </w:pPr>
      <w:rPr>
        <w:rFonts w:hint="default"/>
        <w:b/>
      </w:rPr>
    </w:lvl>
    <w:lvl w:ilvl="2" w:tplc="04090011">
      <w:start w:val="1"/>
      <w:numFmt w:val="decimal"/>
      <w:lvlText w:val="%3)"/>
      <w:lvlJc w:val="left"/>
      <w:pPr>
        <w:tabs>
          <w:tab w:val="num" w:pos="2340"/>
        </w:tabs>
        <w:ind w:left="2340" w:hanging="360"/>
      </w:pPr>
      <w:rPr>
        <w:rFonts w:hint="default"/>
      </w:rPr>
    </w:lvl>
    <w:lvl w:ilvl="3" w:tplc="45D087A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48F419E"/>
    <w:multiLevelType w:val="hybridMultilevel"/>
    <w:tmpl w:val="EF1EFCAC"/>
    <w:lvl w:ilvl="0" w:tplc="049416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4AD2F31"/>
    <w:multiLevelType w:val="hybridMultilevel"/>
    <w:tmpl w:val="3766BCAE"/>
    <w:lvl w:ilvl="0" w:tplc="045CB4F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D73848"/>
    <w:multiLevelType w:val="hybridMultilevel"/>
    <w:tmpl w:val="AAD65CA6"/>
    <w:lvl w:ilvl="0" w:tplc="F24620C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130F37"/>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5A3E46F0"/>
    <w:multiLevelType w:val="hybridMultilevel"/>
    <w:tmpl w:val="BAD2B614"/>
    <w:lvl w:ilvl="0" w:tplc="B50E87A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3C46F3"/>
    <w:multiLevelType w:val="hybridMultilevel"/>
    <w:tmpl w:val="392CC6BC"/>
    <w:lvl w:ilvl="0" w:tplc="3C54E5F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05F40"/>
    <w:multiLevelType w:val="hybridMultilevel"/>
    <w:tmpl w:val="DDB649D4"/>
    <w:lvl w:ilvl="0" w:tplc="BC8E246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196D33"/>
    <w:multiLevelType w:val="hybridMultilevel"/>
    <w:tmpl w:val="0BD89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0E498A"/>
    <w:multiLevelType w:val="hybridMultilevel"/>
    <w:tmpl w:val="FC7A6C8E"/>
    <w:lvl w:ilvl="0" w:tplc="B404B3F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1B03F7"/>
    <w:multiLevelType w:val="hybridMultilevel"/>
    <w:tmpl w:val="1D06B1FE"/>
    <w:lvl w:ilvl="0" w:tplc="FFFFFFFF">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65A65FFD"/>
    <w:multiLevelType w:val="hybridMultilevel"/>
    <w:tmpl w:val="492ED400"/>
    <w:lvl w:ilvl="0" w:tplc="911C7B36">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7">
      <w:start w:val="1"/>
      <w:numFmt w:val="lowerLetter"/>
      <w:lvlText w:val="%3)"/>
      <w:lvlJc w:val="left"/>
      <w:pPr>
        <w:ind w:left="306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65170E9"/>
    <w:multiLevelType w:val="hybridMultilevel"/>
    <w:tmpl w:val="F39C42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69D63B5"/>
    <w:multiLevelType w:val="hybridMultilevel"/>
    <w:tmpl w:val="D7C06B02"/>
    <w:lvl w:ilvl="0" w:tplc="EEC20DB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D13473"/>
    <w:multiLevelType w:val="hybridMultilevel"/>
    <w:tmpl w:val="37485734"/>
    <w:lvl w:ilvl="0" w:tplc="16DC41B6">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3E7152"/>
    <w:multiLevelType w:val="hybridMultilevel"/>
    <w:tmpl w:val="229AE03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92005"/>
    <w:multiLevelType w:val="hybridMultilevel"/>
    <w:tmpl w:val="7A8A8B2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575B1"/>
    <w:multiLevelType w:val="hybridMultilevel"/>
    <w:tmpl w:val="F9DE3DB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5F7F32"/>
    <w:multiLevelType w:val="hybridMultilevel"/>
    <w:tmpl w:val="D17AF4E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6F0A1DAF"/>
    <w:multiLevelType w:val="hybridMultilevel"/>
    <w:tmpl w:val="EB024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733467CD"/>
    <w:multiLevelType w:val="hybridMultilevel"/>
    <w:tmpl w:val="CBB8E1CA"/>
    <w:lvl w:ilvl="0" w:tplc="CFA0C57E">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534881"/>
    <w:multiLevelType w:val="hybridMultilevel"/>
    <w:tmpl w:val="FADEAD82"/>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BF6FF7"/>
    <w:multiLevelType w:val="hybridMultilevel"/>
    <w:tmpl w:val="8D102D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7ACC4A3E"/>
    <w:multiLevelType w:val="hybridMultilevel"/>
    <w:tmpl w:val="1D665534"/>
    <w:lvl w:ilvl="0" w:tplc="D6D423E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101737">
    <w:abstractNumId w:val="5"/>
  </w:num>
  <w:num w:numId="2" w16cid:durableId="1361274199">
    <w:abstractNumId w:val="36"/>
  </w:num>
  <w:num w:numId="3" w16cid:durableId="1005522606">
    <w:abstractNumId w:val="44"/>
  </w:num>
  <w:num w:numId="4" w16cid:durableId="1423574366">
    <w:abstractNumId w:val="8"/>
  </w:num>
  <w:num w:numId="5" w16cid:durableId="633562878">
    <w:abstractNumId w:val="6"/>
  </w:num>
  <w:num w:numId="6" w16cid:durableId="1696616963">
    <w:abstractNumId w:val="17"/>
  </w:num>
  <w:num w:numId="7" w16cid:durableId="25107828">
    <w:abstractNumId w:val="48"/>
  </w:num>
  <w:num w:numId="8" w16cid:durableId="1606379604">
    <w:abstractNumId w:val="21"/>
  </w:num>
  <w:num w:numId="9" w16cid:durableId="1907255386">
    <w:abstractNumId w:val="58"/>
  </w:num>
  <w:num w:numId="10" w16cid:durableId="1068267858">
    <w:abstractNumId w:val="30"/>
  </w:num>
  <w:num w:numId="11" w16cid:durableId="48578265">
    <w:abstractNumId w:val="37"/>
  </w:num>
  <w:num w:numId="12" w16cid:durableId="783888376">
    <w:abstractNumId w:val="38"/>
  </w:num>
  <w:num w:numId="13" w16cid:durableId="951518698">
    <w:abstractNumId w:val="10"/>
  </w:num>
  <w:num w:numId="14" w16cid:durableId="1623608472">
    <w:abstractNumId w:val="20"/>
  </w:num>
  <w:num w:numId="15" w16cid:durableId="798377981">
    <w:abstractNumId w:val="7"/>
  </w:num>
  <w:num w:numId="16" w16cid:durableId="761219783">
    <w:abstractNumId w:val="33"/>
  </w:num>
  <w:num w:numId="17" w16cid:durableId="1054234704">
    <w:abstractNumId w:val="2"/>
  </w:num>
  <w:num w:numId="18" w16cid:durableId="1040597031">
    <w:abstractNumId w:val="34"/>
  </w:num>
  <w:num w:numId="19" w16cid:durableId="1392000103">
    <w:abstractNumId w:val="28"/>
  </w:num>
  <w:num w:numId="20" w16cid:durableId="743526894">
    <w:abstractNumId w:val="16"/>
  </w:num>
  <w:num w:numId="21" w16cid:durableId="1782140144">
    <w:abstractNumId w:val="32"/>
  </w:num>
  <w:num w:numId="22" w16cid:durableId="533420284">
    <w:abstractNumId w:val="50"/>
  </w:num>
  <w:num w:numId="23" w16cid:durableId="226691188">
    <w:abstractNumId w:val="56"/>
  </w:num>
  <w:num w:numId="24" w16cid:durableId="1483695742">
    <w:abstractNumId w:val="49"/>
  </w:num>
  <w:num w:numId="25" w16cid:durableId="1794014070">
    <w:abstractNumId w:val="59"/>
  </w:num>
  <w:num w:numId="26" w16cid:durableId="1717967981">
    <w:abstractNumId w:val="26"/>
  </w:num>
  <w:num w:numId="27" w16cid:durableId="1693603486">
    <w:abstractNumId w:val="57"/>
  </w:num>
  <w:num w:numId="28" w16cid:durableId="1959601352">
    <w:abstractNumId w:val="1"/>
  </w:num>
  <w:num w:numId="29" w16cid:durableId="1863739731">
    <w:abstractNumId w:val="13"/>
  </w:num>
  <w:num w:numId="30" w16cid:durableId="277763260">
    <w:abstractNumId w:val="54"/>
  </w:num>
  <w:num w:numId="31" w16cid:durableId="1336882776">
    <w:abstractNumId w:val="43"/>
  </w:num>
  <w:num w:numId="32" w16cid:durableId="83382256">
    <w:abstractNumId w:val="23"/>
  </w:num>
  <w:num w:numId="33" w16cid:durableId="385303448">
    <w:abstractNumId w:val="12"/>
  </w:num>
  <w:num w:numId="34" w16cid:durableId="584653185">
    <w:abstractNumId w:val="0"/>
  </w:num>
  <w:num w:numId="35" w16cid:durableId="1890532629">
    <w:abstractNumId w:val="53"/>
  </w:num>
  <w:num w:numId="36" w16cid:durableId="2041198154">
    <w:abstractNumId w:val="35"/>
  </w:num>
  <w:num w:numId="37" w16cid:durableId="1108237352">
    <w:abstractNumId w:val="39"/>
  </w:num>
  <w:num w:numId="38" w16cid:durableId="1854804114">
    <w:abstractNumId w:val="24"/>
  </w:num>
  <w:num w:numId="39" w16cid:durableId="1920820389">
    <w:abstractNumId w:val="45"/>
  </w:num>
  <w:num w:numId="40" w16cid:durableId="1710492105">
    <w:abstractNumId w:val="42"/>
  </w:num>
  <w:num w:numId="41" w16cid:durableId="391201908">
    <w:abstractNumId w:val="52"/>
  </w:num>
  <w:num w:numId="42" w16cid:durableId="1003433861">
    <w:abstractNumId w:val="25"/>
  </w:num>
  <w:num w:numId="43" w16cid:durableId="1242568759">
    <w:abstractNumId w:val="15"/>
  </w:num>
  <w:num w:numId="44" w16cid:durableId="333460558">
    <w:abstractNumId w:val="41"/>
  </w:num>
  <w:num w:numId="45" w16cid:durableId="1049762601">
    <w:abstractNumId w:val="31"/>
  </w:num>
  <w:num w:numId="46" w16cid:durableId="1054502907">
    <w:abstractNumId w:val="9"/>
  </w:num>
  <w:num w:numId="47" w16cid:durableId="263273097">
    <w:abstractNumId w:val="29"/>
  </w:num>
  <w:num w:numId="48" w16cid:durableId="1196652282">
    <w:abstractNumId w:val="4"/>
  </w:num>
  <w:num w:numId="49" w16cid:durableId="461457528">
    <w:abstractNumId w:val="51"/>
  </w:num>
  <w:num w:numId="50" w16cid:durableId="1223370429">
    <w:abstractNumId w:val="22"/>
  </w:num>
  <w:num w:numId="51" w16cid:durableId="1657878622">
    <w:abstractNumId w:val="18"/>
  </w:num>
  <w:num w:numId="52" w16cid:durableId="292836474">
    <w:abstractNumId w:val="3"/>
  </w:num>
  <w:num w:numId="53" w16cid:durableId="526647909">
    <w:abstractNumId w:val="27"/>
  </w:num>
  <w:num w:numId="54" w16cid:durableId="1577010596">
    <w:abstractNumId w:val="40"/>
  </w:num>
  <w:num w:numId="55" w16cid:durableId="1245260044">
    <w:abstractNumId w:val="19"/>
  </w:num>
  <w:num w:numId="56" w16cid:durableId="2049262162">
    <w:abstractNumId w:val="55"/>
  </w:num>
  <w:num w:numId="57" w16cid:durableId="1818955169">
    <w:abstractNumId w:val="14"/>
  </w:num>
  <w:num w:numId="58" w16cid:durableId="591166339">
    <w:abstractNumId w:val="11"/>
  </w:num>
  <w:num w:numId="59" w16cid:durableId="1635023298">
    <w:abstractNumId w:val="47"/>
  </w:num>
  <w:num w:numId="60" w16cid:durableId="1406954074">
    <w:abstractNumId w:val="4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Lee">
    <w15:presenceInfo w15:providerId="Windows Live" w15:userId="b01f79efdbf14bb8"/>
  </w15:person>
  <w15:person w15:author="Dunnigan, Shannon">
    <w15:presenceInfo w15:providerId="AD" w15:userId="S-1-5-21-1004336348-1214440339-1801674531-95397"/>
  </w15:person>
  <w15:person w15:author="Dunnigan, Shannon [2]">
    <w15:presenceInfo w15:providerId="AD" w15:userId="S::Shannon.Dunnigan@dep.state.fl.us::855a10f4-c4e6-4438-a479-e9d285e8a5dc"/>
  </w15:person>
  <w15:person w15:author="Dix, Nikki">
    <w15:presenceInfo w15:providerId="AD" w15:userId="S-1-5-21-1004336348-1214440339-1801674531-79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CB"/>
    <w:rsid w:val="00012160"/>
    <w:rsid w:val="00013870"/>
    <w:rsid w:val="00030865"/>
    <w:rsid w:val="00033094"/>
    <w:rsid w:val="000353ED"/>
    <w:rsid w:val="00043D81"/>
    <w:rsid w:val="000618BF"/>
    <w:rsid w:val="00065FCE"/>
    <w:rsid w:val="000823B7"/>
    <w:rsid w:val="00095D43"/>
    <w:rsid w:val="000A6A79"/>
    <w:rsid w:val="000C280B"/>
    <w:rsid w:val="000C32D4"/>
    <w:rsid w:val="000E5211"/>
    <w:rsid w:val="000E6913"/>
    <w:rsid w:val="00167246"/>
    <w:rsid w:val="001A0870"/>
    <w:rsid w:val="001C098C"/>
    <w:rsid w:val="001C26A1"/>
    <w:rsid w:val="001C4E02"/>
    <w:rsid w:val="001F0FFA"/>
    <w:rsid w:val="002051BB"/>
    <w:rsid w:val="00222828"/>
    <w:rsid w:val="00252088"/>
    <w:rsid w:val="002612AC"/>
    <w:rsid w:val="0027456E"/>
    <w:rsid w:val="002A18CB"/>
    <w:rsid w:val="002A2A84"/>
    <w:rsid w:val="002B39BC"/>
    <w:rsid w:val="002D2487"/>
    <w:rsid w:val="002E396E"/>
    <w:rsid w:val="00333636"/>
    <w:rsid w:val="00375F8B"/>
    <w:rsid w:val="00395A6F"/>
    <w:rsid w:val="003A1F05"/>
    <w:rsid w:val="003A5C5E"/>
    <w:rsid w:val="003A6FD8"/>
    <w:rsid w:val="003B1A69"/>
    <w:rsid w:val="003B742C"/>
    <w:rsid w:val="003D2E32"/>
    <w:rsid w:val="003F6DF3"/>
    <w:rsid w:val="00433E82"/>
    <w:rsid w:val="00434740"/>
    <w:rsid w:val="00435B24"/>
    <w:rsid w:val="00436B12"/>
    <w:rsid w:val="00437257"/>
    <w:rsid w:val="00445131"/>
    <w:rsid w:val="00486B72"/>
    <w:rsid w:val="004C1256"/>
    <w:rsid w:val="005024A5"/>
    <w:rsid w:val="0050307C"/>
    <w:rsid w:val="00510D0C"/>
    <w:rsid w:val="00537B7C"/>
    <w:rsid w:val="0056168C"/>
    <w:rsid w:val="00572D15"/>
    <w:rsid w:val="00576BAA"/>
    <w:rsid w:val="00584C4C"/>
    <w:rsid w:val="005871D7"/>
    <w:rsid w:val="00587C19"/>
    <w:rsid w:val="005A48E6"/>
    <w:rsid w:val="005B02DB"/>
    <w:rsid w:val="005C4BFE"/>
    <w:rsid w:val="005C6EB6"/>
    <w:rsid w:val="006543BE"/>
    <w:rsid w:val="00654E92"/>
    <w:rsid w:val="006635AA"/>
    <w:rsid w:val="00683D41"/>
    <w:rsid w:val="00685454"/>
    <w:rsid w:val="00694A3A"/>
    <w:rsid w:val="006D2DF5"/>
    <w:rsid w:val="006D78EA"/>
    <w:rsid w:val="006F6EB8"/>
    <w:rsid w:val="00715E03"/>
    <w:rsid w:val="00727768"/>
    <w:rsid w:val="007353E5"/>
    <w:rsid w:val="007371EA"/>
    <w:rsid w:val="00754FD6"/>
    <w:rsid w:val="00782280"/>
    <w:rsid w:val="007C0456"/>
    <w:rsid w:val="007C20E1"/>
    <w:rsid w:val="007F64F8"/>
    <w:rsid w:val="00816C43"/>
    <w:rsid w:val="00913A79"/>
    <w:rsid w:val="009879B5"/>
    <w:rsid w:val="009B2362"/>
    <w:rsid w:val="009B4F19"/>
    <w:rsid w:val="009C562C"/>
    <w:rsid w:val="009E234B"/>
    <w:rsid w:val="009E496B"/>
    <w:rsid w:val="009F4165"/>
    <w:rsid w:val="009F6CAB"/>
    <w:rsid w:val="00A04EC7"/>
    <w:rsid w:val="00A13A4F"/>
    <w:rsid w:val="00A6699C"/>
    <w:rsid w:val="00A7673C"/>
    <w:rsid w:val="00A86D97"/>
    <w:rsid w:val="00AA2785"/>
    <w:rsid w:val="00AF1E2E"/>
    <w:rsid w:val="00AF2DCB"/>
    <w:rsid w:val="00B03A49"/>
    <w:rsid w:val="00B05199"/>
    <w:rsid w:val="00B1137C"/>
    <w:rsid w:val="00B42AA5"/>
    <w:rsid w:val="00B60C56"/>
    <w:rsid w:val="00B80159"/>
    <w:rsid w:val="00B90647"/>
    <w:rsid w:val="00B906F7"/>
    <w:rsid w:val="00B943DA"/>
    <w:rsid w:val="00BA2194"/>
    <w:rsid w:val="00BC6D2C"/>
    <w:rsid w:val="00BF396C"/>
    <w:rsid w:val="00BF567C"/>
    <w:rsid w:val="00BF5BCB"/>
    <w:rsid w:val="00C004BC"/>
    <w:rsid w:val="00C24723"/>
    <w:rsid w:val="00C32436"/>
    <w:rsid w:val="00C4684C"/>
    <w:rsid w:val="00C528E6"/>
    <w:rsid w:val="00C57697"/>
    <w:rsid w:val="00C670F0"/>
    <w:rsid w:val="00C804A8"/>
    <w:rsid w:val="00C806CF"/>
    <w:rsid w:val="00CD55EA"/>
    <w:rsid w:val="00D27994"/>
    <w:rsid w:val="00D83CE7"/>
    <w:rsid w:val="00D9233C"/>
    <w:rsid w:val="00DB38F9"/>
    <w:rsid w:val="00DD0DC1"/>
    <w:rsid w:val="00DD2AA4"/>
    <w:rsid w:val="00DE2C1C"/>
    <w:rsid w:val="00E22925"/>
    <w:rsid w:val="00E319FB"/>
    <w:rsid w:val="00E42684"/>
    <w:rsid w:val="00E749BB"/>
    <w:rsid w:val="00E76677"/>
    <w:rsid w:val="00E95E69"/>
    <w:rsid w:val="00F214C9"/>
    <w:rsid w:val="00F30AB7"/>
    <w:rsid w:val="00F81B0B"/>
    <w:rsid w:val="00FB35DF"/>
    <w:rsid w:val="00FD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46B3"/>
  <w15:chartTrackingRefBased/>
  <w15:docId w15:val="{A0E7C6A5-08D9-4B5B-82C4-86753B20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3">
    <w:name w:val="List Table 1 Light Accent 3"/>
    <w:basedOn w:val="TableNormal"/>
    <w:uiPriority w:val="46"/>
    <w:rsid w:val="00AF2DC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yperlink">
    <w:name w:val="Hyperlink"/>
    <w:basedOn w:val="DefaultParagraphFont"/>
    <w:uiPriority w:val="99"/>
    <w:unhideWhenUsed/>
    <w:rsid w:val="003B1A69"/>
    <w:rPr>
      <w:color w:val="467886" w:themeColor="hyperlink"/>
      <w:u w:val="single"/>
    </w:rPr>
  </w:style>
  <w:style w:type="character" w:customStyle="1" w:styleId="UnresolvedMention1">
    <w:name w:val="Unresolved Mention1"/>
    <w:basedOn w:val="DefaultParagraphFont"/>
    <w:uiPriority w:val="99"/>
    <w:semiHidden/>
    <w:unhideWhenUsed/>
    <w:rsid w:val="003B1A69"/>
    <w:rPr>
      <w:color w:val="808080"/>
      <w:shd w:val="clear" w:color="auto" w:fill="E6E6E6"/>
    </w:rPr>
  </w:style>
  <w:style w:type="paragraph" w:styleId="ListParagraph">
    <w:name w:val="List Paragraph"/>
    <w:basedOn w:val="Normal"/>
    <w:uiPriority w:val="34"/>
    <w:qFormat/>
    <w:rsid w:val="003B1A69"/>
    <w:pPr>
      <w:ind w:left="720"/>
      <w:contextualSpacing/>
    </w:pPr>
  </w:style>
  <w:style w:type="paragraph" w:styleId="BodyTextIndent2">
    <w:name w:val="Body Text Indent 2"/>
    <w:basedOn w:val="Normal"/>
    <w:link w:val="BodyTextIndent2Char"/>
    <w:rsid w:val="003B1A6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B1A69"/>
    <w:rPr>
      <w:rFonts w:ascii="Times New Roman" w:eastAsia="Times New Roman" w:hAnsi="Times New Roman" w:cs="Times New Roman"/>
      <w:sz w:val="24"/>
      <w:szCs w:val="24"/>
    </w:rPr>
  </w:style>
  <w:style w:type="table" w:styleId="TableGrid">
    <w:name w:val="Table Grid"/>
    <w:basedOn w:val="TableNormal"/>
    <w:uiPriority w:val="39"/>
    <w:rsid w:val="009F4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36B1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36B1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49BB"/>
    <w:rPr>
      <w:sz w:val="16"/>
      <w:szCs w:val="16"/>
    </w:rPr>
  </w:style>
  <w:style w:type="paragraph" w:styleId="CommentText">
    <w:name w:val="annotation text"/>
    <w:basedOn w:val="Normal"/>
    <w:link w:val="CommentTextChar"/>
    <w:uiPriority w:val="99"/>
    <w:unhideWhenUsed/>
    <w:rsid w:val="00E749BB"/>
    <w:pPr>
      <w:spacing w:line="240" w:lineRule="auto"/>
    </w:pPr>
    <w:rPr>
      <w:sz w:val="20"/>
      <w:szCs w:val="20"/>
    </w:rPr>
  </w:style>
  <w:style w:type="character" w:customStyle="1" w:styleId="CommentTextChar">
    <w:name w:val="Comment Text Char"/>
    <w:basedOn w:val="DefaultParagraphFont"/>
    <w:link w:val="CommentText"/>
    <w:uiPriority w:val="99"/>
    <w:rsid w:val="00E749BB"/>
    <w:rPr>
      <w:sz w:val="20"/>
      <w:szCs w:val="20"/>
    </w:rPr>
  </w:style>
  <w:style w:type="paragraph" w:styleId="CommentSubject">
    <w:name w:val="annotation subject"/>
    <w:basedOn w:val="CommentText"/>
    <w:next w:val="CommentText"/>
    <w:link w:val="CommentSubjectChar"/>
    <w:uiPriority w:val="99"/>
    <w:semiHidden/>
    <w:unhideWhenUsed/>
    <w:rsid w:val="00E749BB"/>
    <w:rPr>
      <w:b/>
      <w:bCs/>
    </w:rPr>
  </w:style>
  <w:style w:type="character" w:customStyle="1" w:styleId="CommentSubjectChar">
    <w:name w:val="Comment Subject Char"/>
    <w:basedOn w:val="CommentTextChar"/>
    <w:link w:val="CommentSubject"/>
    <w:uiPriority w:val="99"/>
    <w:semiHidden/>
    <w:rsid w:val="00E749BB"/>
    <w:rPr>
      <w:b/>
      <w:bCs/>
      <w:sz w:val="20"/>
      <w:szCs w:val="20"/>
    </w:rPr>
  </w:style>
  <w:style w:type="paragraph" w:styleId="BalloonText">
    <w:name w:val="Balloon Text"/>
    <w:basedOn w:val="Normal"/>
    <w:link w:val="BalloonTextChar"/>
    <w:uiPriority w:val="99"/>
    <w:semiHidden/>
    <w:unhideWhenUsed/>
    <w:rsid w:val="00E7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9BB"/>
    <w:rPr>
      <w:rFonts w:ascii="Segoe UI" w:hAnsi="Segoe UI" w:cs="Segoe UI"/>
      <w:sz w:val="18"/>
      <w:szCs w:val="18"/>
    </w:rPr>
  </w:style>
  <w:style w:type="character" w:styleId="PlaceholderText">
    <w:name w:val="Placeholder Text"/>
    <w:basedOn w:val="DefaultParagraphFont"/>
    <w:uiPriority w:val="99"/>
    <w:semiHidden/>
    <w:rsid w:val="000353ED"/>
    <w:rPr>
      <w:color w:val="808080"/>
    </w:rPr>
  </w:style>
  <w:style w:type="table" w:styleId="PlainTable1">
    <w:name w:val="Plain Table 1"/>
    <w:basedOn w:val="TableNormal"/>
    <w:uiPriority w:val="41"/>
    <w:rsid w:val="004C1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F396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rsid w:val="00D2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27994"/>
    <w:rPr>
      <w:rFonts w:ascii="Arial Unicode MS" w:eastAsia="Arial Unicode MS" w:hAnsi="Arial Unicode MS" w:cs="Arial Unicode MS"/>
      <w:sz w:val="20"/>
      <w:szCs w:val="20"/>
    </w:rPr>
  </w:style>
  <w:style w:type="paragraph" w:styleId="BodyTextIndent">
    <w:name w:val="Body Text Indent"/>
    <w:basedOn w:val="Normal"/>
    <w:link w:val="BodyTextIndentChar"/>
    <w:rsid w:val="00D2799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7994"/>
    <w:rPr>
      <w:rFonts w:ascii="Times New Roman" w:eastAsia="Times New Roman" w:hAnsi="Times New Roman" w:cs="Times New Roman"/>
      <w:sz w:val="24"/>
      <w:szCs w:val="24"/>
    </w:rPr>
  </w:style>
  <w:style w:type="paragraph" w:styleId="PlainText">
    <w:name w:val="Plain Text"/>
    <w:basedOn w:val="Normal"/>
    <w:link w:val="PlainTextChar"/>
    <w:rsid w:val="00C806CF"/>
    <w:pPr>
      <w:spacing w:before="100" w:beforeAutospacing="1" w:after="100" w:afterAutospacing="1" w:line="240" w:lineRule="auto"/>
    </w:pPr>
    <w:rPr>
      <w:rFonts w:ascii="Times New Roman" w:eastAsia="Calibri" w:hAnsi="Times New Roman" w:cs="Times New Roman"/>
      <w:color w:val="000000"/>
      <w:sz w:val="24"/>
      <w:szCs w:val="24"/>
    </w:rPr>
  </w:style>
  <w:style w:type="character" w:customStyle="1" w:styleId="PlainTextChar">
    <w:name w:val="Plain Text Char"/>
    <w:basedOn w:val="DefaultParagraphFont"/>
    <w:link w:val="PlainText"/>
    <w:rsid w:val="00C806CF"/>
    <w:rPr>
      <w:rFonts w:ascii="Times New Roman" w:eastAsia="Calibri" w:hAnsi="Times New Roman" w:cs="Times New Roman"/>
      <w:color w:val="000000"/>
      <w:sz w:val="24"/>
      <w:szCs w:val="24"/>
    </w:rPr>
  </w:style>
  <w:style w:type="character" w:styleId="UnresolvedMention">
    <w:name w:val="Unresolved Mention"/>
    <w:basedOn w:val="DefaultParagraphFont"/>
    <w:uiPriority w:val="99"/>
    <w:semiHidden/>
    <w:unhideWhenUsed/>
    <w:rsid w:val="00375F8B"/>
    <w:rPr>
      <w:color w:val="605E5C"/>
      <w:shd w:val="clear" w:color="auto" w:fill="E1DFDD"/>
    </w:rPr>
  </w:style>
  <w:style w:type="paragraph" w:styleId="Revision">
    <w:name w:val="Revision"/>
    <w:hidden/>
    <w:uiPriority w:val="99"/>
    <w:semiHidden/>
    <w:rsid w:val="00DD0DC1"/>
    <w:pPr>
      <w:spacing w:after="0" w:line="240" w:lineRule="auto"/>
    </w:pPr>
  </w:style>
  <w:style w:type="table" w:styleId="ListTable1Light-Accent6">
    <w:name w:val="List Table 1 Light Accent 6"/>
    <w:basedOn w:val="TableNormal"/>
    <w:uiPriority w:val="46"/>
    <w:rsid w:val="001C098C"/>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1Light">
    <w:name w:val="List Table 1 Light"/>
    <w:basedOn w:val="TableNormal"/>
    <w:uiPriority w:val="46"/>
    <w:rsid w:val="001C098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C098C"/>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
    <w:name w:val="Grid Table 2"/>
    <w:basedOn w:val="TableNormal"/>
    <w:uiPriority w:val="47"/>
    <w:rsid w:val="00395A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395A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421">
      <w:bodyDiv w:val="1"/>
      <w:marLeft w:val="0"/>
      <w:marRight w:val="0"/>
      <w:marTop w:val="0"/>
      <w:marBottom w:val="0"/>
      <w:divBdr>
        <w:top w:val="none" w:sz="0" w:space="0" w:color="auto"/>
        <w:left w:val="none" w:sz="0" w:space="0" w:color="auto"/>
        <w:bottom w:val="none" w:sz="0" w:space="0" w:color="auto"/>
        <w:right w:val="none" w:sz="0" w:space="0" w:color="auto"/>
      </w:divBdr>
    </w:div>
    <w:div w:id="207573612">
      <w:bodyDiv w:val="1"/>
      <w:marLeft w:val="0"/>
      <w:marRight w:val="0"/>
      <w:marTop w:val="0"/>
      <w:marBottom w:val="0"/>
      <w:divBdr>
        <w:top w:val="none" w:sz="0" w:space="0" w:color="auto"/>
        <w:left w:val="none" w:sz="0" w:space="0" w:color="auto"/>
        <w:bottom w:val="none" w:sz="0" w:space="0" w:color="auto"/>
        <w:right w:val="none" w:sz="0" w:space="0" w:color="auto"/>
      </w:divBdr>
    </w:div>
    <w:div w:id="410196920">
      <w:bodyDiv w:val="1"/>
      <w:marLeft w:val="0"/>
      <w:marRight w:val="0"/>
      <w:marTop w:val="0"/>
      <w:marBottom w:val="0"/>
      <w:divBdr>
        <w:top w:val="none" w:sz="0" w:space="0" w:color="auto"/>
        <w:left w:val="none" w:sz="0" w:space="0" w:color="auto"/>
        <w:bottom w:val="none" w:sz="0" w:space="0" w:color="auto"/>
        <w:right w:val="none" w:sz="0" w:space="0" w:color="auto"/>
      </w:divBdr>
    </w:div>
    <w:div w:id="602491576">
      <w:bodyDiv w:val="1"/>
      <w:marLeft w:val="0"/>
      <w:marRight w:val="0"/>
      <w:marTop w:val="0"/>
      <w:marBottom w:val="0"/>
      <w:divBdr>
        <w:top w:val="none" w:sz="0" w:space="0" w:color="auto"/>
        <w:left w:val="none" w:sz="0" w:space="0" w:color="auto"/>
        <w:bottom w:val="none" w:sz="0" w:space="0" w:color="auto"/>
        <w:right w:val="none" w:sz="0" w:space="0" w:color="auto"/>
      </w:divBdr>
    </w:div>
    <w:div w:id="607548133">
      <w:bodyDiv w:val="1"/>
      <w:marLeft w:val="0"/>
      <w:marRight w:val="0"/>
      <w:marTop w:val="0"/>
      <w:marBottom w:val="0"/>
      <w:divBdr>
        <w:top w:val="none" w:sz="0" w:space="0" w:color="auto"/>
        <w:left w:val="none" w:sz="0" w:space="0" w:color="auto"/>
        <w:bottom w:val="none" w:sz="0" w:space="0" w:color="auto"/>
        <w:right w:val="none" w:sz="0" w:space="0" w:color="auto"/>
      </w:divBdr>
    </w:div>
    <w:div w:id="688455970">
      <w:bodyDiv w:val="1"/>
      <w:marLeft w:val="0"/>
      <w:marRight w:val="0"/>
      <w:marTop w:val="0"/>
      <w:marBottom w:val="0"/>
      <w:divBdr>
        <w:top w:val="none" w:sz="0" w:space="0" w:color="auto"/>
        <w:left w:val="none" w:sz="0" w:space="0" w:color="auto"/>
        <w:bottom w:val="none" w:sz="0" w:space="0" w:color="auto"/>
        <w:right w:val="none" w:sz="0" w:space="0" w:color="auto"/>
      </w:divBdr>
    </w:div>
    <w:div w:id="721445767">
      <w:bodyDiv w:val="1"/>
      <w:marLeft w:val="0"/>
      <w:marRight w:val="0"/>
      <w:marTop w:val="0"/>
      <w:marBottom w:val="0"/>
      <w:divBdr>
        <w:top w:val="none" w:sz="0" w:space="0" w:color="auto"/>
        <w:left w:val="none" w:sz="0" w:space="0" w:color="auto"/>
        <w:bottom w:val="none" w:sz="0" w:space="0" w:color="auto"/>
        <w:right w:val="none" w:sz="0" w:space="0" w:color="auto"/>
      </w:divBdr>
    </w:div>
    <w:div w:id="737704922">
      <w:bodyDiv w:val="1"/>
      <w:marLeft w:val="0"/>
      <w:marRight w:val="0"/>
      <w:marTop w:val="0"/>
      <w:marBottom w:val="0"/>
      <w:divBdr>
        <w:top w:val="none" w:sz="0" w:space="0" w:color="auto"/>
        <w:left w:val="none" w:sz="0" w:space="0" w:color="auto"/>
        <w:bottom w:val="none" w:sz="0" w:space="0" w:color="auto"/>
        <w:right w:val="none" w:sz="0" w:space="0" w:color="auto"/>
      </w:divBdr>
    </w:div>
    <w:div w:id="766344256">
      <w:bodyDiv w:val="1"/>
      <w:marLeft w:val="0"/>
      <w:marRight w:val="0"/>
      <w:marTop w:val="0"/>
      <w:marBottom w:val="0"/>
      <w:divBdr>
        <w:top w:val="none" w:sz="0" w:space="0" w:color="auto"/>
        <w:left w:val="none" w:sz="0" w:space="0" w:color="auto"/>
        <w:bottom w:val="none" w:sz="0" w:space="0" w:color="auto"/>
        <w:right w:val="none" w:sz="0" w:space="0" w:color="auto"/>
      </w:divBdr>
    </w:div>
    <w:div w:id="802621262">
      <w:bodyDiv w:val="1"/>
      <w:marLeft w:val="0"/>
      <w:marRight w:val="0"/>
      <w:marTop w:val="0"/>
      <w:marBottom w:val="0"/>
      <w:divBdr>
        <w:top w:val="none" w:sz="0" w:space="0" w:color="auto"/>
        <w:left w:val="none" w:sz="0" w:space="0" w:color="auto"/>
        <w:bottom w:val="none" w:sz="0" w:space="0" w:color="auto"/>
        <w:right w:val="none" w:sz="0" w:space="0" w:color="auto"/>
      </w:divBdr>
    </w:div>
    <w:div w:id="808328866">
      <w:bodyDiv w:val="1"/>
      <w:marLeft w:val="0"/>
      <w:marRight w:val="0"/>
      <w:marTop w:val="0"/>
      <w:marBottom w:val="0"/>
      <w:divBdr>
        <w:top w:val="none" w:sz="0" w:space="0" w:color="auto"/>
        <w:left w:val="none" w:sz="0" w:space="0" w:color="auto"/>
        <w:bottom w:val="none" w:sz="0" w:space="0" w:color="auto"/>
        <w:right w:val="none" w:sz="0" w:space="0" w:color="auto"/>
      </w:divBdr>
    </w:div>
    <w:div w:id="851530268">
      <w:bodyDiv w:val="1"/>
      <w:marLeft w:val="0"/>
      <w:marRight w:val="0"/>
      <w:marTop w:val="0"/>
      <w:marBottom w:val="0"/>
      <w:divBdr>
        <w:top w:val="none" w:sz="0" w:space="0" w:color="auto"/>
        <w:left w:val="none" w:sz="0" w:space="0" w:color="auto"/>
        <w:bottom w:val="none" w:sz="0" w:space="0" w:color="auto"/>
        <w:right w:val="none" w:sz="0" w:space="0" w:color="auto"/>
      </w:divBdr>
    </w:div>
    <w:div w:id="955453681">
      <w:bodyDiv w:val="1"/>
      <w:marLeft w:val="0"/>
      <w:marRight w:val="0"/>
      <w:marTop w:val="0"/>
      <w:marBottom w:val="0"/>
      <w:divBdr>
        <w:top w:val="none" w:sz="0" w:space="0" w:color="auto"/>
        <w:left w:val="none" w:sz="0" w:space="0" w:color="auto"/>
        <w:bottom w:val="none" w:sz="0" w:space="0" w:color="auto"/>
        <w:right w:val="none" w:sz="0" w:space="0" w:color="auto"/>
      </w:divBdr>
    </w:div>
    <w:div w:id="1345085836">
      <w:bodyDiv w:val="1"/>
      <w:marLeft w:val="0"/>
      <w:marRight w:val="0"/>
      <w:marTop w:val="0"/>
      <w:marBottom w:val="0"/>
      <w:divBdr>
        <w:top w:val="none" w:sz="0" w:space="0" w:color="auto"/>
        <w:left w:val="none" w:sz="0" w:space="0" w:color="auto"/>
        <w:bottom w:val="none" w:sz="0" w:space="0" w:color="auto"/>
        <w:right w:val="none" w:sz="0" w:space="0" w:color="auto"/>
      </w:divBdr>
    </w:div>
    <w:div w:id="1596792345">
      <w:bodyDiv w:val="1"/>
      <w:marLeft w:val="0"/>
      <w:marRight w:val="0"/>
      <w:marTop w:val="0"/>
      <w:marBottom w:val="0"/>
      <w:divBdr>
        <w:top w:val="none" w:sz="0" w:space="0" w:color="auto"/>
        <w:left w:val="none" w:sz="0" w:space="0" w:color="auto"/>
        <w:bottom w:val="none" w:sz="0" w:space="0" w:color="auto"/>
        <w:right w:val="none" w:sz="0" w:space="0" w:color="auto"/>
      </w:divBdr>
    </w:div>
    <w:div w:id="18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errsdata.org" TargetMode="External"/><Relationship Id="rId18" Type="http://schemas.openxmlformats.org/officeDocument/2006/relationships/hyperlink" Target="http://www.floridahealth.gov/licensing-and-regulation/environmental-laboratories/environmental-laboratory-certification/index.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mailto:Nikki.Dix@FloridaDEP.gov" TargetMode="External"/><Relationship Id="rId12" Type="http://schemas.openxmlformats.org/officeDocument/2006/relationships/hyperlink" Target="mailto:Shannon.Dunnigan@FloridaDEP.gov" TargetMode="External"/><Relationship Id="rId17" Type="http://schemas.openxmlformats.org/officeDocument/2006/relationships/hyperlink" Target="mailto:Nikki.Dix@FloridaDEP.gov" TargetMode="External"/><Relationship Id="rId2" Type="http://schemas.openxmlformats.org/officeDocument/2006/relationships/numbering" Target="numbering.xml"/><Relationship Id="rId16" Type="http://schemas.openxmlformats.org/officeDocument/2006/relationships/hyperlink" Target="https://www.freshfromflorida.com/Business-Services/Aquaculture/Shellfish-Harvesting-Area-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ikki.Dix@FloridaDEP.gov" TargetMode="External"/><Relationship Id="rId11" Type="http://schemas.openxmlformats.org/officeDocument/2006/relationships/hyperlink" Target="mailto:James.Tomazinis@FloridaDEP.gov"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hyperlink" Target="https://www.astm.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tmnerr.org/oys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3C0B-4C4A-477E-8D77-5DFA1A34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5223</Words>
  <Characters>29773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Dunnigan, Shannon</cp:lastModifiedBy>
  <cp:revision>8</cp:revision>
  <dcterms:created xsi:type="dcterms:W3CDTF">2024-03-07T17:26:00Z</dcterms:created>
  <dcterms:modified xsi:type="dcterms:W3CDTF">2024-03-12T19:00:00Z</dcterms:modified>
</cp:coreProperties>
</file>