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2" w14:textId="1F72185F" w:rsidR="00E5028B" w:rsidRPr="002A57AF" w:rsidRDefault="00441AB5" w:rsidP="00564778">
      <w:pPr>
        <w:pStyle w:val="NoSpacing"/>
        <w:outlineLvl w:val="0"/>
        <w:rPr>
          <w:rFonts w:ascii="Times New Roman" w:hAnsi="Times New Roman" w:cs="Times New Roman"/>
          <w:b/>
          <w:sz w:val="28"/>
          <w:szCs w:val="28"/>
        </w:rPr>
      </w:pPr>
      <w:r w:rsidRPr="002A57AF">
        <w:rPr>
          <w:rFonts w:ascii="Times New Roman" w:hAnsi="Times New Roman" w:cs="Times New Roman"/>
          <w:b/>
          <w:sz w:val="28"/>
          <w:szCs w:val="28"/>
        </w:rPr>
        <w:t xml:space="preserve">Guana </w:t>
      </w:r>
      <w:r w:rsidR="008072C0" w:rsidRPr="002A57AF">
        <w:rPr>
          <w:rFonts w:ascii="Times New Roman" w:hAnsi="Times New Roman" w:cs="Times New Roman"/>
          <w:b/>
          <w:sz w:val="28"/>
          <w:szCs w:val="28"/>
        </w:rPr>
        <w:t>Water Quality Project</w:t>
      </w:r>
      <w:r w:rsidR="00F43F06" w:rsidRPr="002A57AF">
        <w:rPr>
          <w:rFonts w:ascii="Times New Roman" w:hAnsi="Times New Roman" w:cs="Times New Roman"/>
          <w:b/>
          <w:sz w:val="28"/>
          <w:szCs w:val="28"/>
        </w:rPr>
        <w:t xml:space="preserve"> Metadata</w:t>
      </w:r>
    </w:p>
    <w:p w14:paraId="30715CD8" w14:textId="2890A524" w:rsidR="00441AB5" w:rsidRPr="002A57AF" w:rsidRDefault="00441AB5" w:rsidP="00564778">
      <w:pPr>
        <w:pStyle w:val="NoSpacing"/>
        <w:outlineLvl w:val="0"/>
        <w:rPr>
          <w:rFonts w:ascii="Times New Roman" w:hAnsi="Times New Roman" w:cs="Times New Roman"/>
          <w:b/>
          <w:sz w:val="28"/>
          <w:szCs w:val="28"/>
        </w:rPr>
      </w:pPr>
      <w:r w:rsidRPr="002A57AF">
        <w:rPr>
          <w:rFonts w:ascii="Times New Roman" w:hAnsi="Times New Roman" w:cs="Times New Roman"/>
          <w:b/>
          <w:sz w:val="28"/>
          <w:szCs w:val="28"/>
        </w:rPr>
        <w:t xml:space="preserve">Guana </w:t>
      </w:r>
      <w:proofErr w:type="spellStart"/>
      <w:r w:rsidRPr="002A57AF">
        <w:rPr>
          <w:rFonts w:ascii="Times New Roman" w:hAnsi="Times New Roman" w:cs="Times New Roman"/>
          <w:b/>
          <w:sz w:val="28"/>
          <w:szCs w:val="28"/>
        </w:rPr>
        <w:t>Tolomato</w:t>
      </w:r>
      <w:proofErr w:type="spellEnd"/>
      <w:r w:rsidRPr="002A57AF">
        <w:rPr>
          <w:rFonts w:ascii="Times New Roman" w:hAnsi="Times New Roman" w:cs="Times New Roman"/>
          <w:b/>
          <w:sz w:val="28"/>
          <w:szCs w:val="28"/>
        </w:rPr>
        <w:t xml:space="preserve"> Matanzas National Estuarine Research Reserve </w:t>
      </w:r>
    </w:p>
    <w:p w14:paraId="00000003" w14:textId="2267AA9A" w:rsidR="00E5028B" w:rsidRPr="002A57AF" w:rsidRDefault="00F43F06" w:rsidP="00564778">
      <w:pPr>
        <w:pStyle w:val="NoSpacing"/>
        <w:outlineLvl w:val="0"/>
        <w:rPr>
          <w:rFonts w:ascii="Times New Roman" w:hAnsi="Times New Roman" w:cs="Times New Roman"/>
          <w:b/>
          <w:sz w:val="28"/>
          <w:szCs w:val="28"/>
        </w:rPr>
      </w:pPr>
      <w:r w:rsidRPr="002A57AF">
        <w:rPr>
          <w:rFonts w:ascii="Times New Roman" w:hAnsi="Times New Roman" w:cs="Times New Roman"/>
          <w:b/>
          <w:sz w:val="28"/>
          <w:szCs w:val="28"/>
        </w:rPr>
        <w:t xml:space="preserve">July 2017 – </w:t>
      </w:r>
      <w:r w:rsidR="00AE032E">
        <w:rPr>
          <w:rFonts w:ascii="Times New Roman" w:hAnsi="Times New Roman" w:cs="Times New Roman"/>
          <w:b/>
          <w:sz w:val="28"/>
          <w:szCs w:val="28"/>
        </w:rPr>
        <w:t>May</w:t>
      </w:r>
      <w:r w:rsidRPr="002A57AF">
        <w:rPr>
          <w:rFonts w:ascii="Times New Roman" w:hAnsi="Times New Roman" w:cs="Times New Roman"/>
          <w:b/>
          <w:sz w:val="28"/>
          <w:szCs w:val="28"/>
        </w:rPr>
        <w:t xml:space="preserve"> 202</w:t>
      </w:r>
      <w:r w:rsidR="00AE032E">
        <w:rPr>
          <w:rFonts w:ascii="Times New Roman" w:hAnsi="Times New Roman" w:cs="Times New Roman"/>
          <w:b/>
          <w:sz w:val="28"/>
          <w:szCs w:val="28"/>
        </w:rPr>
        <w:t>3</w:t>
      </w:r>
    </w:p>
    <w:p w14:paraId="00000004" w14:textId="091D7DAC" w:rsidR="00E5028B" w:rsidRPr="002A57AF" w:rsidRDefault="00F43F06" w:rsidP="00564778">
      <w:pPr>
        <w:pStyle w:val="NoSpacing"/>
        <w:outlineLvl w:val="0"/>
        <w:rPr>
          <w:rFonts w:ascii="Times New Roman" w:hAnsi="Times New Roman" w:cs="Times New Roman"/>
          <w:b/>
          <w:sz w:val="28"/>
          <w:szCs w:val="28"/>
        </w:rPr>
      </w:pPr>
      <w:r w:rsidRPr="002A57AF">
        <w:rPr>
          <w:rFonts w:ascii="Times New Roman" w:hAnsi="Times New Roman" w:cs="Times New Roman"/>
          <w:b/>
          <w:sz w:val="28"/>
          <w:szCs w:val="28"/>
        </w:rPr>
        <w:t xml:space="preserve">Latest Update: </w:t>
      </w:r>
      <w:r w:rsidR="00532211">
        <w:rPr>
          <w:rFonts w:ascii="Times New Roman" w:hAnsi="Times New Roman" w:cs="Times New Roman"/>
          <w:b/>
          <w:sz w:val="28"/>
          <w:szCs w:val="28"/>
        </w:rPr>
        <w:t>June 8, 2023</w:t>
      </w:r>
    </w:p>
    <w:p w14:paraId="00000005" w14:textId="77777777" w:rsidR="00E5028B" w:rsidRPr="00447E81" w:rsidRDefault="00E5028B" w:rsidP="005E72FA">
      <w:pPr>
        <w:pStyle w:val="NoSpacing"/>
        <w:rPr>
          <w:rFonts w:ascii="Times New Roman" w:hAnsi="Times New Roman" w:cs="Times New Roman"/>
        </w:rPr>
      </w:pPr>
    </w:p>
    <w:p w14:paraId="00000006" w14:textId="6CF537CE" w:rsidR="00E5028B" w:rsidRPr="002A57AF" w:rsidRDefault="00F43F06" w:rsidP="00D22893">
      <w:pPr>
        <w:pStyle w:val="NoSpacing"/>
        <w:rPr>
          <w:rFonts w:ascii="Times New Roman" w:hAnsi="Times New Roman" w:cs="Times New Roman"/>
          <w:sz w:val="24"/>
          <w:szCs w:val="24"/>
        </w:rPr>
      </w:pPr>
      <w:r w:rsidRPr="002A57AF">
        <w:rPr>
          <w:rFonts w:ascii="Times New Roman" w:hAnsi="Times New Roman" w:cs="Times New Roman"/>
          <w:sz w:val="24"/>
          <w:szCs w:val="24"/>
        </w:rPr>
        <w:t>Note: This is a provisional metadata document. Contents of this document are subject to change throughout the QAQC process</w:t>
      </w:r>
      <w:r w:rsidR="00354994" w:rsidRPr="002A57AF">
        <w:rPr>
          <w:rFonts w:ascii="Times New Roman" w:hAnsi="Times New Roman" w:cs="Times New Roman"/>
          <w:sz w:val="24"/>
          <w:szCs w:val="24"/>
        </w:rPr>
        <w:t>,</w:t>
      </w:r>
      <w:r w:rsidRPr="002A57AF">
        <w:rPr>
          <w:rFonts w:ascii="Times New Roman" w:hAnsi="Times New Roman" w:cs="Times New Roman"/>
          <w:sz w:val="24"/>
          <w:szCs w:val="24"/>
        </w:rPr>
        <w:t xml:space="preserve"> and </w:t>
      </w:r>
      <w:r w:rsidR="00354994" w:rsidRPr="002A57AF">
        <w:rPr>
          <w:rFonts w:ascii="Times New Roman" w:hAnsi="Times New Roman" w:cs="Times New Roman"/>
          <w:sz w:val="24"/>
          <w:szCs w:val="24"/>
        </w:rPr>
        <w:t>this</w:t>
      </w:r>
      <w:r w:rsidRPr="002A57AF">
        <w:rPr>
          <w:rFonts w:ascii="Times New Roman" w:hAnsi="Times New Roman" w:cs="Times New Roman"/>
          <w:sz w:val="24"/>
          <w:szCs w:val="24"/>
        </w:rPr>
        <w:t xml:space="preserve"> should not be considered a final record of data documentation </w:t>
      </w:r>
      <w:r w:rsidR="002A69DE" w:rsidRPr="002A57AF">
        <w:rPr>
          <w:rFonts w:ascii="Times New Roman" w:hAnsi="Times New Roman" w:cs="Times New Roman"/>
          <w:sz w:val="24"/>
          <w:szCs w:val="24"/>
        </w:rPr>
        <w:t>until that process is complete.</w:t>
      </w:r>
      <w:r w:rsidRPr="002A57AF">
        <w:rPr>
          <w:rFonts w:ascii="Times New Roman" w:hAnsi="Times New Roman" w:cs="Times New Roman"/>
          <w:sz w:val="24"/>
          <w:szCs w:val="24"/>
        </w:rPr>
        <w:t xml:space="preserve"> </w:t>
      </w:r>
    </w:p>
    <w:p w14:paraId="00000007" w14:textId="77777777" w:rsidR="00E5028B" w:rsidRPr="002A57AF" w:rsidRDefault="00E5028B" w:rsidP="005E72FA">
      <w:pPr>
        <w:pStyle w:val="NoSpacing"/>
        <w:rPr>
          <w:rFonts w:ascii="Times New Roman" w:hAnsi="Times New Roman" w:cs="Times New Roman"/>
          <w:sz w:val="24"/>
          <w:szCs w:val="24"/>
        </w:rPr>
      </w:pPr>
    </w:p>
    <w:p w14:paraId="00000008" w14:textId="63D54298" w:rsidR="00E5028B" w:rsidRPr="0068086D" w:rsidRDefault="005E72FA" w:rsidP="00766FAB">
      <w:pPr>
        <w:pStyle w:val="NoSpacing"/>
        <w:outlineLvl w:val="0"/>
        <w:rPr>
          <w:rFonts w:ascii="Times New Roman" w:hAnsi="Times New Roman" w:cs="Times New Roman"/>
          <w:b/>
          <w:color w:val="000000"/>
          <w:sz w:val="28"/>
          <w:szCs w:val="28"/>
        </w:rPr>
      </w:pPr>
      <w:r w:rsidRPr="0068086D">
        <w:rPr>
          <w:rFonts w:ascii="Times New Roman" w:hAnsi="Times New Roman" w:cs="Times New Roman"/>
          <w:b/>
          <w:color w:val="000000"/>
          <w:sz w:val="28"/>
          <w:szCs w:val="28"/>
        </w:rPr>
        <w:t>I.  D</w:t>
      </w:r>
      <w:r w:rsidR="00F43F06" w:rsidRPr="0068086D">
        <w:rPr>
          <w:rFonts w:ascii="Times New Roman" w:hAnsi="Times New Roman" w:cs="Times New Roman"/>
          <w:b/>
          <w:color w:val="000000"/>
          <w:sz w:val="28"/>
          <w:szCs w:val="28"/>
        </w:rPr>
        <w:t>ata Set and Research Descriptors</w:t>
      </w:r>
    </w:p>
    <w:p w14:paraId="00000009" w14:textId="77777777" w:rsidR="00E5028B" w:rsidRPr="00447E81" w:rsidRDefault="00E5028B" w:rsidP="005E72FA">
      <w:pPr>
        <w:pStyle w:val="NoSpacing"/>
        <w:rPr>
          <w:rFonts w:ascii="Times New Roman" w:hAnsi="Times New Roman" w:cs="Times New Roman"/>
          <w:color w:val="000000"/>
        </w:rPr>
      </w:pPr>
    </w:p>
    <w:p w14:paraId="0000000A" w14:textId="216F32E8" w:rsidR="00E5028B" w:rsidRPr="0068086D" w:rsidRDefault="005E72FA" w:rsidP="00C849F2">
      <w:pPr>
        <w:pStyle w:val="NoSpacing"/>
        <w:outlineLvl w:val="1"/>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1) </w:t>
      </w:r>
      <w:proofErr w:type="gramStart"/>
      <w:r w:rsidR="00F43F06" w:rsidRPr="0068086D">
        <w:rPr>
          <w:rFonts w:ascii="Times New Roman" w:hAnsi="Times New Roman" w:cs="Times New Roman"/>
          <w:b/>
          <w:color w:val="000000"/>
          <w:sz w:val="24"/>
          <w:szCs w:val="24"/>
        </w:rPr>
        <w:t>Principle</w:t>
      </w:r>
      <w:proofErr w:type="gramEnd"/>
      <w:r w:rsidR="00F43F06" w:rsidRPr="0068086D">
        <w:rPr>
          <w:rFonts w:ascii="Times New Roman" w:hAnsi="Times New Roman" w:cs="Times New Roman"/>
          <w:b/>
          <w:color w:val="000000"/>
          <w:sz w:val="24"/>
          <w:szCs w:val="24"/>
        </w:rPr>
        <w:t xml:space="preserve"> Investigators and </w:t>
      </w:r>
      <w:r w:rsidR="00354994" w:rsidRPr="0068086D">
        <w:rPr>
          <w:rFonts w:ascii="Times New Roman" w:hAnsi="Times New Roman" w:cs="Times New Roman"/>
          <w:b/>
          <w:color w:val="000000"/>
          <w:sz w:val="24"/>
          <w:szCs w:val="24"/>
        </w:rPr>
        <w:t>C</w:t>
      </w:r>
      <w:r w:rsidR="00F43F06" w:rsidRPr="0068086D">
        <w:rPr>
          <w:rFonts w:ascii="Times New Roman" w:hAnsi="Times New Roman" w:cs="Times New Roman"/>
          <w:b/>
          <w:color w:val="000000"/>
          <w:sz w:val="24"/>
          <w:szCs w:val="24"/>
        </w:rPr>
        <w:t xml:space="preserve">ontact </w:t>
      </w:r>
      <w:r w:rsidR="00354994" w:rsidRPr="0068086D">
        <w:rPr>
          <w:rFonts w:ascii="Times New Roman" w:hAnsi="Times New Roman" w:cs="Times New Roman"/>
          <w:b/>
          <w:color w:val="000000"/>
          <w:sz w:val="24"/>
          <w:szCs w:val="24"/>
        </w:rPr>
        <w:t>P</w:t>
      </w:r>
      <w:r w:rsidR="00F43F06" w:rsidRPr="0068086D">
        <w:rPr>
          <w:rFonts w:ascii="Times New Roman" w:hAnsi="Times New Roman" w:cs="Times New Roman"/>
          <w:b/>
          <w:color w:val="000000"/>
          <w:sz w:val="24"/>
          <w:szCs w:val="24"/>
        </w:rPr>
        <w:t>ersons</w:t>
      </w:r>
    </w:p>
    <w:p w14:paraId="0000000B" w14:textId="77777777" w:rsidR="00E5028B" w:rsidRPr="0068086D" w:rsidRDefault="00E5028B" w:rsidP="00C849F2">
      <w:pPr>
        <w:pStyle w:val="NoSpacing"/>
        <w:rPr>
          <w:rFonts w:ascii="Times New Roman" w:hAnsi="Times New Roman" w:cs="Times New Roman"/>
          <w:color w:val="000000"/>
          <w:sz w:val="24"/>
          <w:szCs w:val="24"/>
        </w:rPr>
      </w:pPr>
    </w:p>
    <w:p w14:paraId="0000000C" w14:textId="77777777" w:rsidR="00E5028B" w:rsidRPr="0068086D" w:rsidRDefault="00F43F06" w:rsidP="00C849F2">
      <w:pPr>
        <w:pStyle w:val="NoSpacing"/>
        <w:ind w:left="720"/>
        <w:outlineLvl w:val="2"/>
        <w:rPr>
          <w:rFonts w:ascii="Times New Roman" w:hAnsi="Times New Roman" w:cs="Times New Roman"/>
          <w:color w:val="000000"/>
          <w:sz w:val="24"/>
          <w:szCs w:val="24"/>
          <w:u w:val="single"/>
        </w:rPr>
      </w:pPr>
      <w:r w:rsidRPr="0068086D">
        <w:rPr>
          <w:rFonts w:ascii="Times New Roman" w:hAnsi="Times New Roman" w:cs="Times New Roman"/>
          <w:color w:val="000000"/>
          <w:sz w:val="24"/>
          <w:szCs w:val="24"/>
          <w:u w:val="single"/>
        </w:rPr>
        <w:t>Principal Investigator</w:t>
      </w:r>
    </w:p>
    <w:p w14:paraId="0000000D" w14:textId="7F83A8B5" w:rsidR="00E5028B" w:rsidRPr="0068086D" w:rsidRDefault="00971470" w:rsidP="00C849F2">
      <w:pPr>
        <w:pStyle w:val="NoSpacing"/>
        <w:ind w:left="720"/>
        <w:rPr>
          <w:rFonts w:ascii="Times New Roman" w:hAnsi="Times New Roman" w:cs="Times New Roman"/>
          <w:sz w:val="24"/>
          <w:szCs w:val="24"/>
        </w:rPr>
      </w:pPr>
      <w:r w:rsidRPr="0068086D">
        <w:rPr>
          <w:rFonts w:ascii="Times New Roman" w:hAnsi="Times New Roman" w:cs="Times New Roman"/>
          <w:sz w:val="24"/>
          <w:szCs w:val="24"/>
        </w:rPr>
        <w:t xml:space="preserve">Dr. </w:t>
      </w:r>
      <w:r w:rsidR="00F43F06" w:rsidRPr="0068086D">
        <w:rPr>
          <w:rFonts w:ascii="Times New Roman" w:hAnsi="Times New Roman" w:cs="Times New Roman"/>
          <w:sz w:val="24"/>
          <w:szCs w:val="24"/>
        </w:rPr>
        <w:t>Nikki Dix, Research Coordinator</w:t>
      </w:r>
    </w:p>
    <w:p w14:paraId="0000000E" w14:textId="77777777" w:rsidR="00E5028B" w:rsidRPr="0068086D" w:rsidRDefault="00F43F06" w:rsidP="00C849F2">
      <w:pPr>
        <w:pStyle w:val="NoSpacing"/>
        <w:ind w:left="720"/>
        <w:rPr>
          <w:rFonts w:ascii="Times New Roman" w:hAnsi="Times New Roman" w:cs="Times New Roman"/>
          <w:color w:val="0563C1"/>
          <w:sz w:val="24"/>
          <w:szCs w:val="24"/>
          <w:u w:val="single"/>
        </w:rPr>
      </w:pPr>
      <w:r w:rsidRPr="0068086D">
        <w:rPr>
          <w:rFonts w:ascii="Times New Roman" w:hAnsi="Times New Roman" w:cs="Times New Roman"/>
          <w:sz w:val="24"/>
          <w:szCs w:val="24"/>
        </w:rPr>
        <w:t xml:space="preserve">Guana </w:t>
      </w:r>
      <w:proofErr w:type="spellStart"/>
      <w:r w:rsidRPr="0068086D">
        <w:rPr>
          <w:rFonts w:ascii="Times New Roman" w:hAnsi="Times New Roman" w:cs="Times New Roman"/>
          <w:sz w:val="24"/>
          <w:szCs w:val="24"/>
        </w:rPr>
        <w:t>Tolomato</w:t>
      </w:r>
      <w:proofErr w:type="spellEnd"/>
      <w:r w:rsidRPr="0068086D">
        <w:rPr>
          <w:rFonts w:ascii="Times New Roman" w:hAnsi="Times New Roman" w:cs="Times New Roman"/>
          <w:sz w:val="24"/>
          <w:szCs w:val="24"/>
        </w:rPr>
        <w:t xml:space="preserve"> Matanzas National Estuarine Research Reserve</w:t>
      </w:r>
      <w:r w:rsidRPr="0068086D">
        <w:rPr>
          <w:rFonts w:ascii="Times New Roman" w:hAnsi="Times New Roman" w:cs="Times New Roman"/>
          <w:sz w:val="24"/>
          <w:szCs w:val="24"/>
        </w:rPr>
        <w:br/>
        <w:t>505 Guana River Road</w:t>
      </w:r>
      <w:r w:rsidRPr="0068086D">
        <w:rPr>
          <w:rFonts w:ascii="Times New Roman" w:hAnsi="Times New Roman" w:cs="Times New Roman"/>
          <w:sz w:val="24"/>
          <w:szCs w:val="24"/>
        </w:rPr>
        <w:br/>
        <w:t>Ponte Vedra Beach, FL 32082</w:t>
      </w:r>
      <w:r w:rsidRPr="0068086D">
        <w:rPr>
          <w:rFonts w:ascii="Times New Roman" w:hAnsi="Times New Roman" w:cs="Times New Roman"/>
          <w:sz w:val="24"/>
          <w:szCs w:val="24"/>
        </w:rPr>
        <w:br/>
        <w:t>(904) 823-4500</w:t>
      </w:r>
      <w:r w:rsidRPr="0068086D">
        <w:rPr>
          <w:rFonts w:ascii="Times New Roman" w:hAnsi="Times New Roman" w:cs="Times New Roman"/>
          <w:sz w:val="24"/>
          <w:szCs w:val="24"/>
        </w:rPr>
        <w:br/>
      </w:r>
      <w:hyperlink r:id="rId12">
        <w:r w:rsidRPr="0068086D">
          <w:rPr>
            <w:rFonts w:ascii="Times New Roman" w:hAnsi="Times New Roman" w:cs="Times New Roman"/>
            <w:color w:val="0563C1"/>
            <w:sz w:val="24"/>
            <w:szCs w:val="24"/>
            <w:u w:val="single"/>
          </w:rPr>
          <w:t>Nikki.Dix@FloridaDEP.gov</w:t>
        </w:r>
      </w:hyperlink>
    </w:p>
    <w:p w14:paraId="0000000F" w14:textId="77777777" w:rsidR="00E5028B" w:rsidRPr="0068086D" w:rsidRDefault="00E5028B" w:rsidP="00C849F2">
      <w:pPr>
        <w:pStyle w:val="NoSpacing"/>
        <w:rPr>
          <w:rFonts w:ascii="Times New Roman" w:hAnsi="Times New Roman" w:cs="Times New Roman"/>
          <w:color w:val="000000"/>
          <w:sz w:val="24"/>
          <w:szCs w:val="24"/>
        </w:rPr>
      </w:pPr>
    </w:p>
    <w:p w14:paraId="00000010" w14:textId="77777777" w:rsidR="00E5028B" w:rsidRPr="0068086D" w:rsidRDefault="00F43F06" w:rsidP="00C849F2">
      <w:pPr>
        <w:pStyle w:val="NoSpacing"/>
        <w:ind w:left="720"/>
        <w:outlineLvl w:val="2"/>
        <w:rPr>
          <w:rFonts w:ascii="Times New Roman" w:hAnsi="Times New Roman" w:cs="Times New Roman"/>
          <w:color w:val="000000"/>
          <w:sz w:val="24"/>
          <w:szCs w:val="24"/>
          <w:u w:val="single"/>
        </w:rPr>
      </w:pPr>
      <w:r w:rsidRPr="0068086D">
        <w:rPr>
          <w:rFonts w:ascii="Times New Roman" w:hAnsi="Times New Roman" w:cs="Times New Roman"/>
          <w:color w:val="000000"/>
          <w:sz w:val="24"/>
          <w:szCs w:val="24"/>
          <w:u w:val="single"/>
        </w:rPr>
        <w:t>Technicians</w:t>
      </w:r>
    </w:p>
    <w:p w14:paraId="00000011" w14:textId="78EC2C73"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Shannon Dunnigan, System-Wide Monitoring Program Manager </w:t>
      </w:r>
    </w:p>
    <w:p w14:paraId="0489473C" w14:textId="77777777" w:rsidR="00C849F2"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Guana </w:t>
      </w:r>
      <w:proofErr w:type="spellStart"/>
      <w:r w:rsidRPr="0068086D">
        <w:rPr>
          <w:rFonts w:ascii="Times New Roman" w:hAnsi="Times New Roman" w:cs="Times New Roman"/>
          <w:color w:val="000000"/>
          <w:sz w:val="24"/>
          <w:szCs w:val="24"/>
        </w:rPr>
        <w:t>Tolomato</w:t>
      </w:r>
      <w:proofErr w:type="spellEnd"/>
      <w:r w:rsidRPr="0068086D">
        <w:rPr>
          <w:rFonts w:ascii="Times New Roman" w:hAnsi="Times New Roman" w:cs="Times New Roman"/>
          <w:color w:val="000000"/>
          <w:sz w:val="24"/>
          <w:szCs w:val="24"/>
        </w:rPr>
        <w:t xml:space="preserve"> Matanzas National Estuarine Research Reserve</w:t>
      </w:r>
      <w:r w:rsidRPr="0068086D">
        <w:rPr>
          <w:rFonts w:ascii="Times New Roman" w:hAnsi="Times New Roman" w:cs="Times New Roman"/>
          <w:color w:val="000000"/>
          <w:sz w:val="24"/>
          <w:szCs w:val="24"/>
        </w:rPr>
        <w:br/>
        <w:t>Data management and analysis</w:t>
      </w:r>
      <w:r w:rsidRPr="0068086D">
        <w:rPr>
          <w:rFonts w:ascii="Times New Roman" w:hAnsi="Times New Roman" w:cs="Times New Roman"/>
          <w:color w:val="000000"/>
          <w:sz w:val="24"/>
          <w:szCs w:val="24"/>
        </w:rPr>
        <w:br/>
        <w:t>505 Guana River Road</w:t>
      </w:r>
      <w:r w:rsidRPr="0068086D">
        <w:rPr>
          <w:rFonts w:ascii="Times New Roman" w:hAnsi="Times New Roman" w:cs="Times New Roman"/>
          <w:color w:val="000000"/>
          <w:sz w:val="24"/>
          <w:szCs w:val="24"/>
        </w:rPr>
        <w:br/>
        <w:t>Ponte Vedra Beach, FL 32082</w:t>
      </w:r>
      <w:r w:rsidRPr="0068086D">
        <w:rPr>
          <w:rFonts w:ascii="Times New Roman" w:hAnsi="Times New Roman" w:cs="Times New Roman"/>
          <w:color w:val="000000"/>
          <w:sz w:val="24"/>
          <w:szCs w:val="24"/>
        </w:rPr>
        <w:br/>
        <w:t>(904) 823-4500</w:t>
      </w:r>
    </w:p>
    <w:p w14:paraId="00000013" w14:textId="3C78A87D" w:rsidR="00E5028B" w:rsidRPr="0068086D" w:rsidRDefault="002E4265" w:rsidP="00C849F2">
      <w:pPr>
        <w:pStyle w:val="NoSpacing"/>
        <w:ind w:left="720"/>
        <w:rPr>
          <w:rFonts w:ascii="Times New Roman" w:hAnsi="Times New Roman" w:cs="Times New Roman"/>
          <w:color w:val="000000"/>
          <w:sz w:val="24"/>
          <w:szCs w:val="24"/>
        </w:rPr>
      </w:pPr>
      <w:hyperlink r:id="rId13" w:history="1">
        <w:r w:rsidR="00C849F2" w:rsidRPr="00267C4B">
          <w:rPr>
            <w:rStyle w:val="Hyperlink"/>
            <w:rFonts w:ascii="Times New Roman" w:hAnsi="Times New Roman" w:cs="Times New Roman"/>
            <w:sz w:val="24"/>
            <w:szCs w:val="24"/>
          </w:rPr>
          <w:t>Shannon.Dunnigan@FloridaDEP.gov</w:t>
        </w:r>
      </w:hyperlink>
      <w:r w:rsidR="00F43F06" w:rsidRPr="0068086D">
        <w:rPr>
          <w:rFonts w:ascii="Times New Roman" w:hAnsi="Times New Roman" w:cs="Times New Roman"/>
          <w:color w:val="000000"/>
          <w:sz w:val="24"/>
          <w:szCs w:val="24"/>
        </w:rPr>
        <w:t xml:space="preserve"> </w:t>
      </w:r>
    </w:p>
    <w:p w14:paraId="00000014" w14:textId="77777777" w:rsidR="00E5028B" w:rsidRPr="0068086D" w:rsidRDefault="00E5028B" w:rsidP="00C849F2">
      <w:pPr>
        <w:pStyle w:val="NoSpacing"/>
        <w:ind w:left="720"/>
      </w:pPr>
    </w:p>
    <w:p w14:paraId="6DF87AA4" w14:textId="77777777" w:rsidR="00AE032E" w:rsidRPr="0068086D" w:rsidRDefault="00AE032E" w:rsidP="00AE032E">
      <w:pPr>
        <w:pStyle w:val="NoSpacing"/>
        <w:ind w:left="720"/>
        <w:outlineLvl w:val="2"/>
        <w:rPr>
          <w:rFonts w:ascii="Times New Roman" w:eastAsia="Quattrocento Sans" w:hAnsi="Times New Roman" w:cs="Times New Roman"/>
          <w:color w:val="000000"/>
          <w:sz w:val="24"/>
          <w:szCs w:val="24"/>
        </w:rPr>
      </w:pPr>
      <w:r w:rsidRPr="0068086D">
        <w:rPr>
          <w:rFonts w:ascii="Times New Roman" w:hAnsi="Times New Roman" w:cs="Times New Roman"/>
          <w:color w:val="000000"/>
          <w:sz w:val="24"/>
          <w:szCs w:val="24"/>
        </w:rPr>
        <w:t>Jessica Lee, </w:t>
      </w:r>
      <w:r>
        <w:rPr>
          <w:rFonts w:ascii="Times New Roman" w:hAnsi="Times New Roman" w:cs="Times New Roman"/>
          <w:color w:val="000000"/>
          <w:sz w:val="24"/>
          <w:szCs w:val="24"/>
        </w:rPr>
        <w:t>Guana Water Quality Technician</w:t>
      </w:r>
    </w:p>
    <w:p w14:paraId="7085E63A" w14:textId="77777777" w:rsidR="00AE032E" w:rsidRDefault="00AE032E" w:rsidP="00AE032E">
      <w:pPr>
        <w:pStyle w:val="NoSpacing"/>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Guana </w:t>
      </w:r>
      <w:proofErr w:type="spellStart"/>
      <w:r>
        <w:rPr>
          <w:rFonts w:ascii="Times New Roman" w:hAnsi="Times New Roman" w:cs="Times New Roman"/>
          <w:color w:val="000000"/>
          <w:sz w:val="24"/>
          <w:szCs w:val="24"/>
        </w:rPr>
        <w:t>Tolomato</w:t>
      </w:r>
      <w:proofErr w:type="spellEnd"/>
      <w:r>
        <w:rPr>
          <w:rFonts w:ascii="Times New Roman" w:hAnsi="Times New Roman" w:cs="Times New Roman"/>
          <w:color w:val="000000"/>
          <w:sz w:val="24"/>
          <w:szCs w:val="24"/>
        </w:rPr>
        <w:t xml:space="preserve"> Matanzas National Estuarine Research Reserve</w:t>
      </w:r>
    </w:p>
    <w:p w14:paraId="5BDE3AA0" w14:textId="77777777" w:rsidR="00AE032E" w:rsidRDefault="00AE032E" w:rsidP="00AE032E">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Data collection</w:t>
      </w:r>
      <w:r>
        <w:rPr>
          <w:rFonts w:ascii="Times New Roman" w:hAnsi="Times New Roman" w:cs="Times New Roman"/>
          <w:color w:val="000000"/>
          <w:sz w:val="24"/>
          <w:szCs w:val="24"/>
        </w:rPr>
        <w:t>, management,</w:t>
      </w:r>
      <w:r w:rsidRPr="0068086D">
        <w:rPr>
          <w:rFonts w:ascii="Times New Roman" w:hAnsi="Times New Roman" w:cs="Times New Roman"/>
          <w:color w:val="000000"/>
          <w:sz w:val="24"/>
          <w:szCs w:val="24"/>
        </w:rPr>
        <w:t xml:space="preserve"> and analysis</w:t>
      </w:r>
    </w:p>
    <w:p w14:paraId="777BFA31" w14:textId="77777777" w:rsidR="00AE032E" w:rsidRDefault="00AE032E" w:rsidP="00AE032E">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505 Guana River Road</w:t>
      </w:r>
      <w:r w:rsidRPr="0068086D">
        <w:rPr>
          <w:rFonts w:ascii="Times New Roman" w:hAnsi="Times New Roman" w:cs="Times New Roman"/>
          <w:color w:val="000000"/>
          <w:sz w:val="24"/>
          <w:szCs w:val="24"/>
        </w:rPr>
        <w:br/>
        <w:t>Ponte Vedra Beach, FL 32082</w:t>
      </w:r>
      <w:r w:rsidRPr="0068086D">
        <w:rPr>
          <w:rFonts w:ascii="Times New Roman" w:hAnsi="Times New Roman" w:cs="Times New Roman"/>
          <w:color w:val="000000"/>
          <w:sz w:val="24"/>
          <w:szCs w:val="24"/>
        </w:rPr>
        <w:br/>
        <w:t>(904) 823-4500</w:t>
      </w:r>
    </w:p>
    <w:p w14:paraId="6A3A237B" w14:textId="77777777" w:rsidR="00AE032E" w:rsidRDefault="002E4265" w:rsidP="00AE032E">
      <w:pPr>
        <w:pStyle w:val="NoSpacing"/>
        <w:ind w:left="720"/>
        <w:rPr>
          <w:rFonts w:ascii="Times New Roman" w:hAnsi="Times New Roman" w:cs="Times New Roman"/>
          <w:color w:val="0563C1"/>
          <w:sz w:val="24"/>
          <w:szCs w:val="24"/>
          <w:u w:val="single"/>
        </w:rPr>
      </w:pPr>
      <w:hyperlink r:id="rId14" w:history="1">
        <w:r w:rsidR="00AE032E" w:rsidRPr="00267C4B">
          <w:rPr>
            <w:rStyle w:val="Hyperlink"/>
            <w:rFonts w:ascii="Times New Roman" w:hAnsi="Times New Roman" w:cs="Times New Roman"/>
            <w:sz w:val="24"/>
            <w:szCs w:val="24"/>
          </w:rPr>
          <w:t>Jessica.lee@floridadep.gov</w:t>
        </w:r>
      </w:hyperlink>
    </w:p>
    <w:p w14:paraId="53702549" w14:textId="77777777" w:rsidR="00AE032E" w:rsidRPr="00C849F2" w:rsidRDefault="00AE032E" w:rsidP="00AE032E">
      <w:pPr>
        <w:pStyle w:val="NoSpacing"/>
        <w:ind w:left="720"/>
        <w:rPr>
          <w:rFonts w:ascii="Times New Roman" w:hAnsi="Times New Roman" w:cs="Times New Roman"/>
          <w:color w:val="000000"/>
          <w:sz w:val="24"/>
          <w:szCs w:val="24"/>
        </w:rPr>
      </w:pPr>
    </w:p>
    <w:p w14:paraId="00000015" w14:textId="0D72CBF5" w:rsidR="00E5028B" w:rsidRPr="00EC1766" w:rsidRDefault="00F43F06" w:rsidP="004D12CA">
      <w:pPr>
        <w:pStyle w:val="NoSpacing"/>
        <w:ind w:left="720"/>
        <w:rPr>
          <w:rFonts w:ascii="Times New Roman" w:hAnsi="Times New Roman" w:cs="Times New Roman"/>
          <w:b/>
          <w:bCs/>
          <w:color w:val="000000"/>
          <w:sz w:val="24"/>
          <w:szCs w:val="24"/>
        </w:rPr>
      </w:pPr>
      <w:r w:rsidRPr="00EC1766">
        <w:rPr>
          <w:rFonts w:ascii="Times New Roman" w:hAnsi="Times New Roman" w:cs="Times New Roman"/>
          <w:bCs/>
          <w:color w:val="000000"/>
          <w:sz w:val="24"/>
          <w:szCs w:val="24"/>
        </w:rPr>
        <w:t>Olivia Roorbach, Guana Water Quality Technician</w:t>
      </w:r>
    </w:p>
    <w:p w14:paraId="00000016" w14:textId="77777777"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Guana </w:t>
      </w:r>
      <w:proofErr w:type="spellStart"/>
      <w:r w:rsidRPr="0068086D">
        <w:rPr>
          <w:rFonts w:ascii="Times New Roman" w:hAnsi="Times New Roman" w:cs="Times New Roman"/>
          <w:color w:val="000000"/>
          <w:sz w:val="24"/>
          <w:szCs w:val="24"/>
        </w:rPr>
        <w:t>Tolomato</w:t>
      </w:r>
      <w:proofErr w:type="spellEnd"/>
      <w:r w:rsidRPr="0068086D">
        <w:rPr>
          <w:rFonts w:ascii="Times New Roman" w:hAnsi="Times New Roman" w:cs="Times New Roman"/>
          <w:color w:val="000000"/>
          <w:sz w:val="24"/>
          <w:szCs w:val="24"/>
        </w:rPr>
        <w:t xml:space="preserve"> Matanzas National Estuarine Research Reserve</w:t>
      </w:r>
    </w:p>
    <w:p w14:paraId="00000017" w14:textId="120E7EA0"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Data collection</w:t>
      </w:r>
      <w:r w:rsidR="00971470" w:rsidRPr="0068086D">
        <w:rPr>
          <w:rFonts w:ascii="Times New Roman" w:hAnsi="Times New Roman" w:cs="Times New Roman"/>
          <w:color w:val="000000"/>
          <w:sz w:val="24"/>
          <w:szCs w:val="24"/>
        </w:rPr>
        <w:t xml:space="preserve">, </w:t>
      </w:r>
      <w:r w:rsidR="00F77480" w:rsidRPr="0068086D">
        <w:rPr>
          <w:rFonts w:ascii="Times New Roman" w:hAnsi="Times New Roman" w:cs="Times New Roman"/>
          <w:color w:val="000000"/>
          <w:sz w:val="24"/>
          <w:szCs w:val="24"/>
        </w:rPr>
        <w:t>management</w:t>
      </w:r>
      <w:r w:rsidR="00B422CB"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analysis</w:t>
      </w:r>
    </w:p>
    <w:p w14:paraId="4977C1D7" w14:textId="77777777" w:rsidR="00C849F2"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505 Guana River Road</w:t>
      </w:r>
      <w:r w:rsidRPr="0068086D">
        <w:rPr>
          <w:rFonts w:ascii="Times New Roman" w:hAnsi="Times New Roman" w:cs="Times New Roman"/>
          <w:color w:val="000000"/>
          <w:sz w:val="24"/>
          <w:szCs w:val="24"/>
        </w:rPr>
        <w:br/>
        <w:t>Ponte Vedra Beach, FL 32082</w:t>
      </w:r>
      <w:r w:rsidRPr="0068086D">
        <w:rPr>
          <w:rFonts w:ascii="Times New Roman" w:hAnsi="Times New Roman" w:cs="Times New Roman"/>
          <w:color w:val="000000"/>
          <w:sz w:val="24"/>
          <w:szCs w:val="24"/>
        </w:rPr>
        <w:br/>
        <w:t>(904) 823-4500</w:t>
      </w:r>
    </w:p>
    <w:p w14:paraId="1E34EEE4" w14:textId="4BF47DC8" w:rsidR="00C849F2" w:rsidRDefault="002E4265" w:rsidP="00C849F2">
      <w:pPr>
        <w:pStyle w:val="NoSpacing"/>
        <w:ind w:left="720"/>
        <w:rPr>
          <w:rFonts w:ascii="Times New Roman" w:hAnsi="Times New Roman" w:cs="Times New Roman"/>
          <w:color w:val="000000"/>
          <w:sz w:val="24"/>
          <w:szCs w:val="24"/>
        </w:rPr>
      </w:pPr>
      <w:hyperlink r:id="rId15" w:history="1">
        <w:r w:rsidR="00C849F2" w:rsidRPr="00267C4B">
          <w:rPr>
            <w:rStyle w:val="Hyperlink"/>
            <w:rFonts w:ascii="Times New Roman" w:hAnsi="Times New Roman" w:cs="Times New Roman"/>
            <w:sz w:val="24"/>
            <w:szCs w:val="24"/>
          </w:rPr>
          <w:t>Olivia.roorbach@floridadep.gov</w:t>
        </w:r>
      </w:hyperlink>
    </w:p>
    <w:p w14:paraId="20306407" w14:textId="77777777" w:rsidR="00C849F2" w:rsidRPr="00C849F2" w:rsidRDefault="00C849F2" w:rsidP="00C849F2">
      <w:pPr>
        <w:pStyle w:val="NoSpacing"/>
        <w:ind w:left="720"/>
        <w:rPr>
          <w:rFonts w:ascii="Times New Roman" w:hAnsi="Times New Roman" w:cs="Times New Roman"/>
          <w:color w:val="000000"/>
          <w:sz w:val="24"/>
          <w:szCs w:val="24"/>
        </w:rPr>
      </w:pPr>
    </w:p>
    <w:p w14:paraId="4FD46D72" w14:textId="77777777" w:rsidR="004D12CA" w:rsidRDefault="004D12CA" w:rsidP="004D12CA">
      <w:pPr>
        <w:pStyle w:val="NoSpacing"/>
        <w:ind w:firstLine="720"/>
        <w:outlineLvl w:val="2"/>
        <w:rPr>
          <w:rFonts w:ascii="Times New Roman" w:hAnsi="Times New Roman" w:cs="Times New Roman"/>
          <w:bCs/>
          <w:color w:val="000000"/>
          <w:sz w:val="24"/>
          <w:szCs w:val="24"/>
          <w:u w:val="single"/>
        </w:rPr>
      </w:pPr>
    </w:p>
    <w:p w14:paraId="269E5B79" w14:textId="6DFE4CC7" w:rsidR="0068086D" w:rsidRDefault="00C849F2" w:rsidP="004D12CA">
      <w:pPr>
        <w:pStyle w:val="NoSpacing"/>
        <w:ind w:firstLine="720"/>
        <w:outlineLvl w:val="2"/>
        <w:rPr>
          <w:rFonts w:ascii="Times New Roman" w:hAnsi="Times New Roman" w:cs="Times New Roman"/>
          <w:b/>
          <w:color w:val="000000"/>
          <w:sz w:val="24"/>
          <w:szCs w:val="24"/>
        </w:rPr>
      </w:pPr>
      <w:r w:rsidRPr="00C849F2">
        <w:rPr>
          <w:rFonts w:ascii="Times New Roman" w:hAnsi="Times New Roman" w:cs="Times New Roman"/>
          <w:bCs/>
          <w:color w:val="000000"/>
          <w:sz w:val="24"/>
          <w:szCs w:val="24"/>
          <w:u w:val="single"/>
        </w:rPr>
        <w:t>Laboratory Contact</w:t>
      </w:r>
      <w:r>
        <w:rPr>
          <w:rFonts w:ascii="Times New Roman" w:hAnsi="Times New Roman" w:cs="Times New Roman"/>
          <w:bCs/>
          <w:color w:val="000000"/>
          <w:sz w:val="24"/>
          <w:szCs w:val="24"/>
          <w:u w:val="single"/>
        </w:rPr>
        <w:t>s</w:t>
      </w:r>
    </w:p>
    <w:p w14:paraId="00000023" w14:textId="77777777" w:rsidR="00E5028B" w:rsidRPr="0068086D" w:rsidRDefault="00F43F06" w:rsidP="00C849F2">
      <w:pPr>
        <w:pStyle w:val="NoSpacing"/>
        <w:ind w:left="720"/>
        <w:outlineLvl w:val="2"/>
        <w:rPr>
          <w:rFonts w:ascii="Times New Roman" w:hAnsi="Times New Roman" w:cs="Times New Roman"/>
          <w:color w:val="000000"/>
          <w:sz w:val="24"/>
          <w:szCs w:val="24"/>
        </w:rPr>
      </w:pPr>
      <w:r w:rsidRPr="0068086D">
        <w:rPr>
          <w:rFonts w:ascii="Times New Roman" w:hAnsi="Times New Roman" w:cs="Times New Roman"/>
          <w:color w:val="000000"/>
          <w:sz w:val="24"/>
          <w:szCs w:val="24"/>
        </w:rPr>
        <w:t>Jerry Allen, Client Services Manager</w:t>
      </w:r>
    </w:p>
    <w:p w14:paraId="00000024" w14:textId="61E33903"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Advanced Environmental Laboratories, Inc. </w:t>
      </w:r>
    </w:p>
    <w:p w14:paraId="00000025" w14:textId="77777777"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6681 Southpoint Pkwy,</w:t>
      </w:r>
    </w:p>
    <w:p w14:paraId="00000026" w14:textId="77777777"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Jacksonville, FL 32216</w:t>
      </w:r>
    </w:p>
    <w:p w14:paraId="00000027" w14:textId="77777777" w:rsidR="00E5028B" w:rsidRPr="0068086D"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(904) 363-9350</w:t>
      </w:r>
    </w:p>
    <w:p w14:paraId="00000028" w14:textId="2200B95C" w:rsidR="00E5028B" w:rsidRPr="0068086D" w:rsidRDefault="002E4265" w:rsidP="00C849F2">
      <w:pPr>
        <w:pStyle w:val="NoSpacing"/>
        <w:ind w:left="720"/>
        <w:rPr>
          <w:rFonts w:ascii="Times New Roman" w:hAnsi="Times New Roman" w:cs="Times New Roman"/>
          <w:color w:val="000000"/>
          <w:sz w:val="24"/>
          <w:szCs w:val="24"/>
        </w:rPr>
      </w:pPr>
      <w:hyperlink r:id="rId16" w:history="1">
        <w:r w:rsidR="00354994" w:rsidRPr="0068086D">
          <w:rPr>
            <w:rStyle w:val="Hyperlink"/>
            <w:rFonts w:ascii="Times New Roman" w:hAnsi="Times New Roman" w:cs="Times New Roman"/>
            <w:sz w:val="24"/>
            <w:szCs w:val="24"/>
          </w:rPr>
          <w:t>Jallen@aellab.com</w:t>
        </w:r>
      </w:hyperlink>
    </w:p>
    <w:p w14:paraId="00000029" w14:textId="77777777" w:rsidR="00E5028B" w:rsidRPr="0068086D" w:rsidRDefault="00E5028B" w:rsidP="00C849F2">
      <w:pPr>
        <w:pStyle w:val="NoSpacing"/>
        <w:ind w:left="720"/>
        <w:rPr>
          <w:rFonts w:ascii="Times New Roman" w:hAnsi="Times New Roman" w:cs="Times New Roman"/>
          <w:color w:val="000000"/>
          <w:sz w:val="24"/>
          <w:szCs w:val="24"/>
        </w:rPr>
      </w:pPr>
    </w:p>
    <w:p w14:paraId="0000002A" w14:textId="77777777" w:rsidR="00E5028B" w:rsidRPr="0068086D" w:rsidRDefault="00F43F06" w:rsidP="00C849F2">
      <w:pPr>
        <w:pStyle w:val="NoSpacing"/>
        <w:ind w:left="720"/>
        <w:outlineLvl w:val="2"/>
        <w:rPr>
          <w:rFonts w:ascii="Times New Roman" w:hAnsi="Times New Roman" w:cs="Times New Roman"/>
          <w:color w:val="000000"/>
          <w:sz w:val="24"/>
          <w:szCs w:val="24"/>
        </w:rPr>
      </w:pPr>
      <w:r w:rsidRPr="0068086D">
        <w:rPr>
          <w:rFonts w:ascii="Times New Roman" w:hAnsi="Times New Roman" w:cs="Times New Roman"/>
          <w:color w:val="000000"/>
          <w:sz w:val="24"/>
          <w:szCs w:val="24"/>
        </w:rPr>
        <w:t>Mandy Sullivan, Project Manager</w:t>
      </w:r>
    </w:p>
    <w:p w14:paraId="10AA01D6" w14:textId="77777777" w:rsidR="00C849F2"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ALS Environmental</w:t>
      </w:r>
      <w:r w:rsidRPr="0068086D">
        <w:rPr>
          <w:rFonts w:ascii="Times New Roman" w:hAnsi="Times New Roman" w:cs="Times New Roman"/>
          <w:color w:val="000000"/>
          <w:sz w:val="24"/>
          <w:szCs w:val="24"/>
        </w:rPr>
        <w:br/>
        <w:t>9143 Phillips Highway, Suite 200</w:t>
      </w:r>
      <w:r w:rsidRPr="0068086D">
        <w:rPr>
          <w:rFonts w:ascii="Times New Roman" w:hAnsi="Times New Roman" w:cs="Times New Roman"/>
          <w:color w:val="000000"/>
          <w:sz w:val="24"/>
          <w:szCs w:val="24"/>
        </w:rPr>
        <w:br/>
        <w:t>Jacksonville, FL 32256</w:t>
      </w:r>
      <w:r w:rsidRPr="0068086D">
        <w:rPr>
          <w:rFonts w:ascii="Times New Roman" w:hAnsi="Times New Roman" w:cs="Times New Roman"/>
          <w:color w:val="000000"/>
          <w:sz w:val="24"/>
          <w:szCs w:val="24"/>
        </w:rPr>
        <w:br/>
        <w:t>(904) 739-2277</w:t>
      </w:r>
    </w:p>
    <w:p w14:paraId="0000002C" w14:textId="56D2B5A6" w:rsidR="00E5028B" w:rsidRPr="0068086D" w:rsidRDefault="002E4265" w:rsidP="00C849F2">
      <w:pPr>
        <w:pStyle w:val="NoSpacing"/>
        <w:ind w:left="720"/>
        <w:rPr>
          <w:rFonts w:ascii="Times New Roman" w:hAnsi="Times New Roman" w:cs="Times New Roman"/>
          <w:color w:val="000000"/>
          <w:sz w:val="24"/>
          <w:szCs w:val="24"/>
        </w:rPr>
      </w:pPr>
      <w:hyperlink r:id="rId17" w:history="1">
        <w:r w:rsidR="00C849F2" w:rsidRPr="00267C4B">
          <w:rPr>
            <w:rStyle w:val="Hyperlink"/>
            <w:rFonts w:ascii="Times New Roman" w:hAnsi="Times New Roman" w:cs="Times New Roman"/>
            <w:sz w:val="24"/>
            <w:szCs w:val="24"/>
          </w:rPr>
          <w:t>Mandy.sullivan@alsglobal.com</w:t>
        </w:r>
      </w:hyperlink>
    </w:p>
    <w:p w14:paraId="0000002D" w14:textId="77777777" w:rsidR="00E5028B" w:rsidRPr="0068086D" w:rsidRDefault="00E5028B" w:rsidP="00C849F2">
      <w:pPr>
        <w:pStyle w:val="NoSpacing"/>
        <w:ind w:left="720"/>
        <w:rPr>
          <w:rFonts w:ascii="Times New Roman" w:hAnsi="Times New Roman" w:cs="Times New Roman"/>
          <w:color w:val="000000"/>
          <w:sz w:val="24"/>
          <w:szCs w:val="24"/>
        </w:rPr>
      </w:pPr>
    </w:p>
    <w:p w14:paraId="0000002E" w14:textId="77777777" w:rsidR="00E5028B" w:rsidRPr="0068086D" w:rsidRDefault="00F43F06" w:rsidP="00C849F2">
      <w:pPr>
        <w:pStyle w:val="NoSpacing"/>
        <w:ind w:left="720"/>
        <w:outlineLvl w:val="2"/>
        <w:rPr>
          <w:rFonts w:ascii="Times New Roman" w:hAnsi="Times New Roman" w:cs="Times New Roman"/>
          <w:color w:val="000000"/>
          <w:sz w:val="24"/>
          <w:szCs w:val="24"/>
        </w:rPr>
      </w:pPr>
      <w:r w:rsidRPr="0068086D">
        <w:rPr>
          <w:rFonts w:ascii="Times New Roman" w:hAnsi="Times New Roman" w:cs="Times New Roman"/>
          <w:color w:val="000000"/>
          <w:sz w:val="24"/>
          <w:szCs w:val="24"/>
        </w:rPr>
        <w:t>Alicia Hogue, Environmental Administrator</w:t>
      </w:r>
    </w:p>
    <w:p w14:paraId="0000002F" w14:textId="501C1F22" w:rsidR="00E5028B" w:rsidRPr="0068086D" w:rsidRDefault="00F43F06" w:rsidP="00C849F2">
      <w:pPr>
        <w:pStyle w:val="NoSpacing"/>
        <w:ind w:left="720"/>
        <w:rPr>
          <w:rFonts w:ascii="Times New Roman" w:hAnsi="Times New Roman" w:cs="Times New Roman"/>
          <w:sz w:val="24"/>
          <w:szCs w:val="24"/>
        </w:rPr>
      </w:pPr>
      <w:r w:rsidRPr="0068086D">
        <w:rPr>
          <w:rFonts w:ascii="Times New Roman" w:hAnsi="Times New Roman" w:cs="Times New Roman"/>
          <w:sz w:val="24"/>
          <w:szCs w:val="24"/>
        </w:rPr>
        <w:t xml:space="preserve">Department of Environmental Protection </w:t>
      </w:r>
    </w:p>
    <w:p w14:paraId="00000030" w14:textId="77777777" w:rsidR="00E5028B" w:rsidRPr="0068086D" w:rsidRDefault="00F43F06" w:rsidP="00C849F2">
      <w:pPr>
        <w:pStyle w:val="NoSpacing"/>
        <w:ind w:left="720"/>
        <w:rPr>
          <w:rFonts w:ascii="Times New Roman" w:hAnsi="Times New Roman" w:cs="Times New Roman"/>
          <w:sz w:val="24"/>
          <w:szCs w:val="24"/>
        </w:rPr>
      </w:pPr>
      <w:r w:rsidRPr="0068086D">
        <w:rPr>
          <w:rFonts w:ascii="Times New Roman" w:hAnsi="Times New Roman" w:cs="Times New Roman"/>
          <w:sz w:val="24"/>
          <w:szCs w:val="24"/>
        </w:rPr>
        <w:t>2600 Blair Stone Road</w:t>
      </w:r>
    </w:p>
    <w:p w14:paraId="00000031" w14:textId="77777777" w:rsidR="00E5028B" w:rsidRPr="0068086D" w:rsidRDefault="00F43F06" w:rsidP="00C849F2">
      <w:pPr>
        <w:pStyle w:val="NoSpacing"/>
        <w:ind w:left="720"/>
        <w:rPr>
          <w:rFonts w:ascii="Times New Roman" w:hAnsi="Times New Roman" w:cs="Times New Roman"/>
          <w:sz w:val="24"/>
          <w:szCs w:val="24"/>
        </w:rPr>
      </w:pPr>
      <w:r w:rsidRPr="0068086D">
        <w:rPr>
          <w:rFonts w:ascii="Times New Roman" w:hAnsi="Times New Roman" w:cs="Times New Roman"/>
          <w:sz w:val="24"/>
          <w:szCs w:val="24"/>
        </w:rPr>
        <w:t>Tallahassee, FL 32399-2400</w:t>
      </w:r>
    </w:p>
    <w:p w14:paraId="09518180" w14:textId="77777777" w:rsidR="00C849F2" w:rsidRDefault="00F43F06" w:rsidP="00C849F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(850) 245-8171</w:t>
      </w:r>
    </w:p>
    <w:p w14:paraId="00000034" w14:textId="3D1D26FE" w:rsidR="00E5028B" w:rsidRPr="004D12CA" w:rsidRDefault="002E4265" w:rsidP="004D12CA">
      <w:pPr>
        <w:pStyle w:val="NoSpacing"/>
        <w:ind w:left="720"/>
        <w:rPr>
          <w:rFonts w:ascii="Times New Roman" w:hAnsi="Times New Roman" w:cs="Times New Roman"/>
          <w:color w:val="000000"/>
          <w:sz w:val="24"/>
          <w:szCs w:val="24"/>
        </w:rPr>
      </w:pPr>
      <w:hyperlink r:id="rId18" w:history="1">
        <w:r w:rsidR="00C849F2" w:rsidRPr="00267C4B">
          <w:rPr>
            <w:rStyle w:val="Hyperlink"/>
            <w:rFonts w:ascii="Times New Roman" w:hAnsi="Times New Roman" w:cs="Times New Roman"/>
            <w:sz w:val="24"/>
            <w:szCs w:val="24"/>
          </w:rPr>
          <w:t>Alicia.hogue@floridadep.gov</w:t>
        </w:r>
      </w:hyperlink>
    </w:p>
    <w:p w14:paraId="00000035" w14:textId="34C335ED" w:rsidR="00E5028B" w:rsidRPr="0068086D" w:rsidRDefault="005E72FA" w:rsidP="00C849F2">
      <w:pPr>
        <w:pStyle w:val="Heading2"/>
        <w:rPr>
          <w:rFonts w:ascii="Times New Roman" w:hAnsi="Times New Roman" w:cs="Times New Roman"/>
          <w:b w:val="0"/>
          <w:color w:val="000000"/>
          <w:sz w:val="24"/>
          <w:szCs w:val="24"/>
        </w:rPr>
      </w:pPr>
      <w:r w:rsidRPr="0068086D">
        <w:rPr>
          <w:rFonts w:ascii="Times New Roman" w:hAnsi="Times New Roman" w:cs="Times New Roman"/>
          <w:color w:val="000000"/>
          <w:sz w:val="24"/>
          <w:szCs w:val="24"/>
        </w:rPr>
        <w:t xml:space="preserve">2) </w:t>
      </w:r>
      <w:r w:rsidR="00F43F06" w:rsidRPr="0068086D">
        <w:rPr>
          <w:rFonts w:ascii="Times New Roman" w:hAnsi="Times New Roman" w:cs="Times New Roman"/>
          <w:color w:val="000000"/>
          <w:sz w:val="24"/>
          <w:szCs w:val="24"/>
        </w:rPr>
        <w:t>Research Objective</w:t>
      </w:r>
      <w:r w:rsidR="0010094F" w:rsidRPr="0068086D">
        <w:rPr>
          <w:rFonts w:ascii="Times New Roman" w:hAnsi="Times New Roman" w:cs="Times New Roman"/>
          <w:color w:val="000000"/>
          <w:sz w:val="24"/>
          <w:szCs w:val="24"/>
        </w:rPr>
        <w:t>s</w:t>
      </w:r>
      <w:r w:rsidR="00F43F06" w:rsidRPr="0068086D">
        <w:rPr>
          <w:rFonts w:ascii="Times New Roman" w:hAnsi="Times New Roman" w:cs="Times New Roman"/>
          <w:color w:val="000000"/>
          <w:sz w:val="24"/>
          <w:szCs w:val="24"/>
        </w:rPr>
        <w:t xml:space="preserve"> </w:t>
      </w:r>
      <w:r w:rsidR="00E3630E" w:rsidRPr="0068086D">
        <w:rPr>
          <w:rFonts w:ascii="Times New Roman" w:hAnsi="Times New Roman" w:cs="Times New Roman"/>
          <w:color w:val="000000"/>
          <w:sz w:val="24"/>
          <w:szCs w:val="24"/>
        </w:rPr>
        <w:t>and</w:t>
      </w:r>
      <w:r w:rsidR="008072C0" w:rsidRPr="0068086D">
        <w:rPr>
          <w:rFonts w:ascii="Times New Roman" w:hAnsi="Times New Roman" w:cs="Times New Roman"/>
          <w:color w:val="000000"/>
          <w:sz w:val="24"/>
          <w:szCs w:val="24"/>
        </w:rPr>
        <w:t xml:space="preserve"> Background</w:t>
      </w:r>
    </w:p>
    <w:p w14:paraId="00000037" w14:textId="7FDDD8A0" w:rsidR="00E5028B" w:rsidRPr="0068086D" w:rsidRDefault="008072C0"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main objective of this study effort was to quantify spatial and temporal variability of selected water quality parameters within the Guana Estuary. </w:t>
      </w:r>
      <w:r w:rsidR="00830365">
        <w:rPr>
          <w:rFonts w:ascii="Times New Roman" w:hAnsi="Times New Roman" w:cs="Times New Roman"/>
          <w:color w:val="000000"/>
          <w:sz w:val="24"/>
          <w:szCs w:val="24"/>
        </w:rPr>
        <w:t>Since w</w:t>
      </w:r>
      <w:r w:rsidRPr="0068086D">
        <w:rPr>
          <w:rFonts w:ascii="Times New Roman" w:hAnsi="Times New Roman" w:cs="Times New Roman"/>
          <w:color w:val="000000"/>
          <w:sz w:val="24"/>
          <w:szCs w:val="24"/>
        </w:rPr>
        <w:t>ater quality observations in this system have been limited historically</w:t>
      </w:r>
      <w:r w:rsidR="00354994"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this study aimed to develop a baseline of water quality over a variety of seasonal conditions and a spatial gradient. Secondary objectives included assessing current water quality conditions and studying hydrologic connections at Mickler’s </w:t>
      </w:r>
      <w:r w:rsidR="00A85C11" w:rsidRPr="0068086D">
        <w:rPr>
          <w:rFonts w:ascii="Times New Roman" w:hAnsi="Times New Roman" w:cs="Times New Roman"/>
          <w:color w:val="000000"/>
          <w:sz w:val="24"/>
          <w:szCs w:val="24"/>
        </w:rPr>
        <w:t>W</w:t>
      </w:r>
      <w:r w:rsidRPr="0068086D">
        <w:rPr>
          <w:rFonts w:ascii="Times New Roman" w:hAnsi="Times New Roman" w:cs="Times New Roman"/>
          <w:color w:val="000000"/>
          <w:sz w:val="24"/>
          <w:szCs w:val="24"/>
        </w:rPr>
        <w:t xml:space="preserve">eir and Guana </w:t>
      </w:r>
      <w:r w:rsidR="00A85C11" w:rsidRPr="0068086D">
        <w:rPr>
          <w:rFonts w:ascii="Times New Roman" w:hAnsi="Times New Roman" w:cs="Times New Roman"/>
          <w:color w:val="000000"/>
          <w:sz w:val="24"/>
          <w:szCs w:val="24"/>
        </w:rPr>
        <w:t>D</w:t>
      </w:r>
      <w:r w:rsidRPr="0068086D">
        <w:rPr>
          <w:rFonts w:ascii="Times New Roman" w:hAnsi="Times New Roman" w:cs="Times New Roman"/>
          <w:color w:val="000000"/>
          <w:sz w:val="24"/>
          <w:szCs w:val="24"/>
        </w:rPr>
        <w:t>am.</w:t>
      </w:r>
    </w:p>
    <w:p w14:paraId="0CD202F1" w14:textId="77777777" w:rsidR="008072C0" w:rsidRPr="0068086D" w:rsidRDefault="008072C0" w:rsidP="005E72FA">
      <w:pPr>
        <w:pStyle w:val="NoSpacing"/>
        <w:rPr>
          <w:rFonts w:ascii="Times New Roman" w:hAnsi="Times New Roman" w:cs="Times New Roman"/>
          <w:color w:val="000000"/>
          <w:sz w:val="24"/>
          <w:szCs w:val="24"/>
        </w:rPr>
      </w:pPr>
    </w:p>
    <w:p w14:paraId="29659391" w14:textId="4FEF10E3" w:rsidR="00D7638C" w:rsidRPr="0068086D" w:rsidRDefault="00441AB5"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Inspired by momentous community interest in the health of Guana </w:t>
      </w:r>
      <w:r w:rsidR="008072C0" w:rsidRPr="0068086D">
        <w:rPr>
          <w:rFonts w:ascii="Times New Roman" w:hAnsi="Times New Roman" w:cs="Times New Roman"/>
          <w:color w:val="000000"/>
          <w:sz w:val="24"/>
          <w:szCs w:val="24"/>
        </w:rPr>
        <w:t>Estuary</w:t>
      </w:r>
      <w:r w:rsidRPr="0068086D">
        <w:rPr>
          <w:rFonts w:ascii="Times New Roman" w:hAnsi="Times New Roman" w:cs="Times New Roman"/>
          <w:color w:val="000000"/>
          <w:sz w:val="24"/>
          <w:szCs w:val="24"/>
        </w:rPr>
        <w:t xml:space="preserve">, multiple sponsors, including the Audubon Society and the Friends of the GTM Research Reserve, generously funded an initial year of water quality sampling and subsequent laboratory analyses starting in July 2017. A partnership between the </w:t>
      </w:r>
      <w:r w:rsidR="00E3630E" w:rsidRPr="0068086D">
        <w:rPr>
          <w:rFonts w:ascii="Times New Roman" w:hAnsi="Times New Roman" w:cs="Times New Roman"/>
          <w:bCs/>
          <w:sz w:val="24"/>
          <w:szCs w:val="24"/>
        </w:rPr>
        <w:t xml:space="preserve">Guana </w:t>
      </w:r>
      <w:proofErr w:type="spellStart"/>
      <w:r w:rsidR="00E3630E" w:rsidRPr="0068086D">
        <w:rPr>
          <w:rFonts w:ascii="Times New Roman" w:hAnsi="Times New Roman" w:cs="Times New Roman"/>
          <w:bCs/>
          <w:sz w:val="24"/>
          <w:szCs w:val="24"/>
        </w:rPr>
        <w:t>Tolomato</w:t>
      </w:r>
      <w:proofErr w:type="spellEnd"/>
      <w:r w:rsidR="00E3630E" w:rsidRPr="0068086D">
        <w:rPr>
          <w:rFonts w:ascii="Times New Roman" w:hAnsi="Times New Roman" w:cs="Times New Roman"/>
          <w:bCs/>
          <w:sz w:val="24"/>
          <w:szCs w:val="24"/>
        </w:rPr>
        <w:t xml:space="preserve"> Matanzas National Estuarine Research Reserve</w:t>
      </w:r>
      <w:r w:rsidR="00E3630E" w:rsidRPr="0068086D">
        <w:rPr>
          <w:rFonts w:ascii="Times New Roman" w:hAnsi="Times New Roman" w:cs="Times New Roman"/>
          <w:color w:val="000000"/>
          <w:sz w:val="24"/>
          <w:szCs w:val="24"/>
        </w:rPr>
        <w:t xml:space="preserve"> (GTMNERR)</w:t>
      </w:r>
      <w:r w:rsidRPr="0068086D">
        <w:rPr>
          <w:rFonts w:ascii="Times New Roman" w:hAnsi="Times New Roman" w:cs="Times New Roman"/>
          <w:color w:val="000000"/>
          <w:sz w:val="24"/>
          <w:szCs w:val="24"/>
        </w:rPr>
        <w:t>, Northeast Florida Aquatic Preserves, and Florida Fish and Wildlife Conservation Commission (FWC) was formed to collect monthly water samples. After the one-year pilot study, additional resources were provided by the Florida Department of Environmental Protection’s Division of Environmental Assessment and Restoration and FWC</w:t>
      </w:r>
      <w:r w:rsidR="008072C0" w:rsidRPr="0068086D">
        <w:rPr>
          <w:rFonts w:ascii="Times New Roman" w:hAnsi="Times New Roman" w:cs="Times New Roman"/>
          <w:color w:val="000000"/>
          <w:sz w:val="24"/>
          <w:szCs w:val="24"/>
        </w:rPr>
        <w:t>, increasing the number of sampling stations to as many as 13 in 2022</w:t>
      </w:r>
      <w:r w:rsidRPr="0068086D">
        <w:rPr>
          <w:rFonts w:ascii="Times New Roman" w:hAnsi="Times New Roman" w:cs="Times New Roman"/>
          <w:color w:val="000000"/>
          <w:sz w:val="24"/>
          <w:szCs w:val="24"/>
        </w:rPr>
        <w:t xml:space="preserve"> (Figure 1).</w:t>
      </w:r>
    </w:p>
    <w:p w14:paraId="1B13D68E" w14:textId="631AB3E4" w:rsidR="008072C0" w:rsidRPr="0068086D" w:rsidRDefault="008072C0" w:rsidP="005E72FA">
      <w:pPr>
        <w:pStyle w:val="NoSpacing"/>
        <w:rPr>
          <w:rFonts w:ascii="Times New Roman" w:hAnsi="Times New Roman" w:cs="Times New Roman"/>
          <w:color w:val="000000"/>
          <w:sz w:val="24"/>
          <w:szCs w:val="24"/>
        </w:rPr>
      </w:pPr>
    </w:p>
    <w:p w14:paraId="12741569" w14:textId="544003A7" w:rsidR="008072C0" w:rsidRPr="0068086D" w:rsidRDefault="008072C0"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lastRenderedPageBreak/>
        <w:t>Results from the first two years of sampling were summarized in Dix et al. (2019)</w:t>
      </w:r>
      <w:r w:rsidR="00BE0C72" w:rsidRPr="0068086D">
        <w:rPr>
          <w:rStyle w:val="FootnoteReference"/>
          <w:rFonts w:ascii="Times New Roman" w:hAnsi="Times New Roman" w:cs="Times New Roman"/>
          <w:color w:val="000000"/>
          <w:sz w:val="24"/>
          <w:szCs w:val="24"/>
        </w:rPr>
        <w:footnoteReference w:id="1"/>
      </w:r>
      <w:r w:rsidRPr="0068086D">
        <w:rPr>
          <w:rFonts w:ascii="Times New Roman" w:hAnsi="Times New Roman" w:cs="Times New Roman"/>
          <w:color w:val="000000"/>
          <w:sz w:val="24"/>
          <w:szCs w:val="24"/>
        </w:rPr>
        <w:t xml:space="preserve">, available for </w:t>
      </w:r>
      <w:r w:rsidR="00031AC9">
        <w:rPr>
          <w:rFonts w:ascii="Times New Roman" w:hAnsi="Times New Roman" w:cs="Times New Roman"/>
          <w:color w:val="000000"/>
          <w:sz w:val="24"/>
          <w:szCs w:val="24"/>
        </w:rPr>
        <w:t xml:space="preserve">download at </w:t>
      </w:r>
      <w:hyperlink r:id="rId19" w:history="1">
        <w:r w:rsidR="00031AC9" w:rsidRPr="00267C4B">
          <w:rPr>
            <w:rStyle w:val="Hyperlink"/>
            <w:rFonts w:ascii="Times New Roman" w:hAnsi="Times New Roman" w:cs="Times New Roman"/>
            <w:sz w:val="24"/>
            <w:szCs w:val="24"/>
          </w:rPr>
          <w:t>https://www.researchgate.net/publication/337257540_Guana_Water_Quality_Two-Year_Summary_Report_July_2017-June_2019</w:t>
        </w:r>
      </w:hyperlink>
      <w:r w:rsidR="00031AC9">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 xml:space="preserve"> </w:t>
      </w:r>
    </w:p>
    <w:p w14:paraId="00000038" w14:textId="37565091" w:rsidR="00E5028B" w:rsidRPr="0068086D" w:rsidRDefault="005E72FA" w:rsidP="00C849F2">
      <w:pPr>
        <w:pStyle w:val="Heading2"/>
        <w:rPr>
          <w:rFonts w:ascii="Times New Roman" w:hAnsi="Times New Roman" w:cs="Times New Roman"/>
          <w:b w:val="0"/>
          <w:color w:val="000000"/>
          <w:sz w:val="24"/>
          <w:szCs w:val="24"/>
        </w:rPr>
      </w:pPr>
      <w:r w:rsidRPr="0068086D">
        <w:rPr>
          <w:rFonts w:ascii="Times New Roman" w:hAnsi="Times New Roman" w:cs="Times New Roman"/>
          <w:color w:val="000000"/>
          <w:sz w:val="24"/>
          <w:szCs w:val="24"/>
        </w:rPr>
        <w:t xml:space="preserve">3) </w:t>
      </w:r>
      <w:r w:rsidR="00F43F06" w:rsidRPr="0068086D">
        <w:rPr>
          <w:rFonts w:ascii="Times New Roman" w:hAnsi="Times New Roman" w:cs="Times New Roman"/>
          <w:color w:val="000000"/>
          <w:sz w:val="24"/>
          <w:szCs w:val="24"/>
        </w:rPr>
        <w:t>Research Methods</w:t>
      </w:r>
    </w:p>
    <w:p w14:paraId="0596FBBF" w14:textId="747A3EF0" w:rsidR="00441AB5" w:rsidRPr="0068086D" w:rsidRDefault="00441AB5"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Chemical analyses </w:t>
      </w:r>
      <w:r w:rsidR="007B0B55" w:rsidRPr="0068086D">
        <w:rPr>
          <w:rFonts w:ascii="Times New Roman" w:hAnsi="Times New Roman" w:cs="Times New Roman"/>
          <w:color w:val="000000"/>
          <w:sz w:val="24"/>
          <w:szCs w:val="24"/>
        </w:rPr>
        <w:t xml:space="preserve">measuring </w:t>
      </w:r>
      <w:r w:rsidRPr="0068086D">
        <w:rPr>
          <w:rFonts w:ascii="Times New Roman" w:hAnsi="Times New Roman" w:cs="Times New Roman"/>
          <w:color w:val="000000"/>
          <w:sz w:val="24"/>
          <w:szCs w:val="24"/>
        </w:rPr>
        <w:t>concentrations of nutrients, phytoplankton biomass, bacteria, and other compounds of interest were performed on water samples collected monthly at stations</w:t>
      </w:r>
      <w:r w:rsidR="007B0B55" w:rsidRPr="0068086D">
        <w:rPr>
          <w:rFonts w:ascii="Times New Roman" w:hAnsi="Times New Roman" w:cs="Times New Roman"/>
          <w:color w:val="000000"/>
          <w:sz w:val="24"/>
          <w:szCs w:val="24"/>
        </w:rPr>
        <w:t xml:space="preserve"> spaced</w:t>
      </w:r>
      <w:r w:rsidRPr="0068086D">
        <w:rPr>
          <w:rFonts w:ascii="Times New Roman" w:hAnsi="Times New Roman" w:cs="Times New Roman"/>
          <w:color w:val="000000"/>
          <w:sz w:val="24"/>
          <w:szCs w:val="24"/>
        </w:rPr>
        <w:t xml:space="preserve"> approximately evenly apart along the </w:t>
      </w:r>
      <w:r w:rsidRPr="0068086D">
        <w:rPr>
          <w:rFonts w:ascii="Times New Roman" w:hAnsi="Times New Roman" w:cs="Times New Roman"/>
          <w:sz w:val="24"/>
          <w:szCs w:val="24"/>
        </w:rPr>
        <w:t xml:space="preserve">two waterbodies of the estuary, Guana River and Guana Lake </w:t>
      </w:r>
      <w:r w:rsidRPr="0068086D">
        <w:rPr>
          <w:rFonts w:ascii="Times New Roman" w:hAnsi="Times New Roman" w:cs="Times New Roman"/>
          <w:color w:val="000000"/>
          <w:sz w:val="24"/>
          <w:szCs w:val="24"/>
        </w:rPr>
        <w:t xml:space="preserve">(Figure 1). Three stations (Mickler’s </w:t>
      </w:r>
      <w:r w:rsidR="007B0B55" w:rsidRPr="0068086D">
        <w:rPr>
          <w:rFonts w:ascii="Times New Roman" w:hAnsi="Times New Roman" w:cs="Times New Roman"/>
          <w:color w:val="000000"/>
          <w:sz w:val="24"/>
          <w:szCs w:val="24"/>
        </w:rPr>
        <w:t>W</w:t>
      </w:r>
      <w:r w:rsidRPr="0068086D">
        <w:rPr>
          <w:rFonts w:ascii="Times New Roman" w:hAnsi="Times New Roman" w:cs="Times New Roman"/>
          <w:color w:val="000000"/>
          <w:sz w:val="24"/>
          <w:szCs w:val="24"/>
        </w:rPr>
        <w:t>eir, River North</w:t>
      </w:r>
      <w:r w:rsidR="007B0B55"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Lake South) were located near water control structures. </w:t>
      </w:r>
    </w:p>
    <w:p w14:paraId="393CE3B8" w14:textId="77777777" w:rsidR="00441AB5" w:rsidRPr="0068086D" w:rsidRDefault="00441AB5" w:rsidP="005E72FA">
      <w:pPr>
        <w:pStyle w:val="NoSpacing"/>
        <w:rPr>
          <w:rFonts w:ascii="Times New Roman" w:hAnsi="Times New Roman" w:cs="Times New Roman"/>
          <w:color w:val="000000"/>
          <w:sz w:val="24"/>
          <w:szCs w:val="24"/>
        </w:rPr>
      </w:pPr>
    </w:p>
    <w:p w14:paraId="51B82794" w14:textId="77777777" w:rsidR="003C38BA" w:rsidRDefault="00BD02AD"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During the first year of monitoring (</w:t>
      </w:r>
      <w:r w:rsidR="00F43F06" w:rsidRPr="0068086D">
        <w:rPr>
          <w:rFonts w:ascii="Times New Roman" w:hAnsi="Times New Roman" w:cs="Times New Roman"/>
          <w:sz w:val="24"/>
          <w:szCs w:val="24"/>
        </w:rPr>
        <w:t>July 2017</w:t>
      </w:r>
      <w:r w:rsidR="005C7C90" w:rsidRPr="0068086D">
        <w:rPr>
          <w:rFonts w:ascii="Times New Roman" w:hAnsi="Times New Roman" w:cs="Times New Roman"/>
          <w:sz w:val="24"/>
          <w:szCs w:val="24"/>
        </w:rPr>
        <w:t xml:space="preserve"> to </w:t>
      </w:r>
      <w:r w:rsidRPr="0068086D">
        <w:rPr>
          <w:rFonts w:ascii="Times New Roman" w:hAnsi="Times New Roman" w:cs="Times New Roman"/>
          <w:sz w:val="24"/>
          <w:szCs w:val="24"/>
        </w:rPr>
        <w:t>June 2018)</w:t>
      </w:r>
      <w:r w:rsidR="00F43F06" w:rsidRPr="0068086D">
        <w:rPr>
          <w:rFonts w:ascii="Times New Roman" w:hAnsi="Times New Roman" w:cs="Times New Roman"/>
          <w:sz w:val="24"/>
          <w:szCs w:val="24"/>
        </w:rPr>
        <w:t xml:space="preserve">, five </w:t>
      </w:r>
      <w:r w:rsidR="00B525CB" w:rsidRPr="0068086D">
        <w:rPr>
          <w:rFonts w:ascii="Times New Roman" w:hAnsi="Times New Roman" w:cs="Times New Roman"/>
          <w:sz w:val="24"/>
          <w:szCs w:val="24"/>
        </w:rPr>
        <w:t>stations</w:t>
      </w:r>
      <w:r w:rsidRPr="0068086D">
        <w:rPr>
          <w:rFonts w:ascii="Times New Roman" w:hAnsi="Times New Roman" w:cs="Times New Roman"/>
          <w:sz w:val="24"/>
          <w:szCs w:val="24"/>
        </w:rPr>
        <w:t xml:space="preserve"> were sampled</w:t>
      </w:r>
      <w:r w:rsidR="00B525CB" w:rsidRPr="0068086D">
        <w:rPr>
          <w:rFonts w:ascii="Times New Roman" w:hAnsi="Times New Roman" w:cs="Times New Roman"/>
          <w:sz w:val="24"/>
          <w:szCs w:val="24"/>
        </w:rPr>
        <w:t>:</w:t>
      </w:r>
    </w:p>
    <w:p w14:paraId="0463C66C"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 xml:space="preserve">Mickler’s </w:t>
      </w:r>
      <w:r w:rsidR="007B0B55" w:rsidRPr="0068086D">
        <w:rPr>
          <w:rFonts w:ascii="Times New Roman" w:hAnsi="Times New Roman" w:cs="Times New Roman"/>
          <w:sz w:val="24"/>
          <w:szCs w:val="24"/>
        </w:rPr>
        <w:t>W</w:t>
      </w:r>
      <w:r w:rsidRPr="0068086D">
        <w:rPr>
          <w:rFonts w:ascii="Times New Roman" w:hAnsi="Times New Roman" w:cs="Times New Roman"/>
          <w:sz w:val="24"/>
          <w:szCs w:val="24"/>
        </w:rPr>
        <w:t>eir</w:t>
      </w:r>
    </w:p>
    <w:p w14:paraId="693FBF80"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Lake Middle</w:t>
      </w:r>
    </w:p>
    <w:p w14:paraId="5F9E2C14"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Lake South</w:t>
      </w:r>
    </w:p>
    <w:p w14:paraId="7807FA7C"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 xml:space="preserve">River North </w:t>
      </w:r>
    </w:p>
    <w:p w14:paraId="49D6DE36"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Ri</w:t>
      </w:r>
      <w:r w:rsidR="00B525CB" w:rsidRPr="0068086D">
        <w:rPr>
          <w:rFonts w:ascii="Times New Roman" w:hAnsi="Times New Roman" w:cs="Times New Roman"/>
          <w:sz w:val="24"/>
          <w:szCs w:val="24"/>
        </w:rPr>
        <w:t>ver</w:t>
      </w:r>
      <w:r w:rsidR="00BF3D76" w:rsidRPr="0068086D">
        <w:rPr>
          <w:rFonts w:ascii="Times New Roman" w:hAnsi="Times New Roman" w:cs="Times New Roman"/>
          <w:sz w:val="24"/>
          <w:szCs w:val="24"/>
        </w:rPr>
        <w:t xml:space="preserve"> (Figure 1)</w:t>
      </w:r>
      <w:r w:rsidR="00B525CB" w:rsidRPr="0068086D">
        <w:rPr>
          <w:rFonts w:ascii="Times New Roman" w:hAnsi="Times New Roman" w:cs="Times New Roman"/>
          <w:sz w:val="24"/>
          <w:szCs w:val="24"/>
        </w:rPr>
        <w:t xml:space="preserve">. </w:t>
      </w:r>
    </w:p>
    <w:p w14:paraId="4BC3CD8C" w14:textId="77777777" w:rsidR="003C38BA" w:rsidRDefault="003C38BA" w:rsidP="003C38BA">
      <w:pPr>
        <w:pStyle w:val="NoSpacing"/>
        <w:rPr>
          <w:rFonts w:ascii="Times New Roman" w:hAnsi="Times New Roman" w:cs="Times New Roman"/>
          <w:sz w:val="24"/>
          <w:szCs w:val="24"/>
        </w:rPr>
      </w:pPr>
    </w:p>
    <w:p w14:paraId="77FC14D8" w14:textId="77777777" w:rsidR="003C38BA" w:rsidRDefault="0097468A" w:rsidP="003C38BA">
      <w:pPr>
        <w:pStyle w:val="NoSpacing"/>
        <w:rPr>
          <w:rFonts w:ascii="Times New Roman" w:hAnsi="Times New Roman" w:cs="Times New Roman"/>
          <w:sz w:val="24"/>
          <w:szCs w:val="24"/>
        </w:rPr>
      </w:pPr>
      <w:r w:rsidRPr="0068086D">
        <w:rPr>
          <w:rFonts w:ascii="Times New Roman" w:hAnsi="Times New Roman" w:cs="Times New Roman"/>
          <w:sz w:val="24"/>
          <w:szCs w:val="24"/>
        </w:rPr>
        <w:t>In July of 2018, f</w:t>
      </w:r>
      <w:r w:rsidR="00B525CB" w:rsidRPr="0068086D">
        <w:rPr>
          <w:rFonts w:ascii="Times New Roman" w:hAnsi="Times New Roman" w:cs="Times New Roman"/>
          <w:sz w:val="24"/>
          <w:szCs w:val="24"/>
        </w:rPr>
        <w:t>ive additional locations</w:t>
      </w:r>
      <w:r w:rsidRPr="0068086D">
        <w:rPr>
          <w:rFonts w:ascii="Times New Roman" w:hAnsi="Times New Roman" w:cs="Times New Roman"/>
          <w:sz w:val="24"/>
          <w:szCs w:val="24"/>
        </w:rPr>
        <w:t xml:space="preserve"> were included for a total of ten stations:</w:t>
      </w:r>
      <w:r w:rsidR="00B525CB" w:rsidRPr="0068086D">
        <w:rPr>
          <w:rFonts w:ascii="Times New Roman" w:hAnsi="Times New Roman" w:cs="Times New Roman"/>
          <w:sz w:val="24"/>
          <w:szCs w:val="24"/>
        </w:rPr>
        <w:t xml:space="preserve"> </w:t>
      </w:r>
    </w:p>
    <w:p w14:paraId="06C72269"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Lake 1 (GL1)</w:t>
      </w:r>
    </w:p>
    <w:p w14:paraId="4E01D1DD"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Lake 2 (GL2)</w:t>
      </w:r>
    </w:p>
    <w:p w14:paraId="6CC05737"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Lake 4 (GL4)</w:t>
      </w:r>
    </w:p>
    <w:p w14:paraId="5F540E2C"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River 1 (GR1)</w:t>
      </w:r>
    </w:p>
    <w:p w14:paraId="72EA0E3D" w14:textId="77777777" w:rsidR="003C38BA" w:rsidRDefault="00F43F06"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Guana River 3 (GR3</w:t>
      </w:r>
      <w:r w:rsidR="0097468A" w:rsidRPr="0068086D">
        <w:rPr>
          <w:rFonts w:ascii="Times New Roman" w:hAnsi="Times New Roman" w:cs="Times New Roman"/>
          <w:sz w:val="24"/>
          <w:szCs w:val="24"/>
        </w:rPr>
        <w:t>)</w:t>
      </w:r>
    </w:p>
    <w:p w14:paraId="33F7C645" w14:textId="77777777" w:rsidR="003C38BA" w:rsidRDefault="003C38BA" w:rsidP="003C38BA">
      <w:pPr>
        <w:pStyle w:val="NoSpacing"/>
        <w:rPr>
          <w:rFonts w:ascii="Times New Roman" w:hAnsi="Times New Roman" w:cs="Times New Roman"/>
          <w:sz w:val="24"/>
          <w:szCs w:val="24"/>
        </w:rPr>
      </w:pPr>
    </w:p>
    <w:p w14:paraId="54F0C46E" w14:textId="704BC58F" w:rsidR="003C38BA" w:rsidRDefault="0097468A" w:rsidP="003C38BA">
      <w:pPr>
        <w:pStyle w:val="NoSpacing"/>
        <w:rPr>
          <w:rFonts w:ascii="Times New Roman" w:hAnsi="Times New Roman" w:cs="Times New Roman"/>
          <w:sz w:val="24"/>
          <w:szCs w:val="24"/>
        </w:rPr>
      </w:pPr>
      <w:r w:rsidRPr="0068086D">
        <w:rPr>
          <w:rFonts w:ascii="Times New Roman" w:hAnsi="Times New Roman" w:cs="Times New Roman"/>
          <w:sz w:val="24"/>
          <w:szCs w:val="24"/>
        </w:rPr>
        <w:t>During the latter part of the 2021-2022 fiscal year, e</w:t>
      </w:r>
      <w:r w:rsidR="00F43F06" w:rsidRPr="0068086D">
        <w:rPr>
          <w:rFonts w:ascii="Times New Roman" w:hAnsi="Times New Roman" w:cs="Times New Roman"/>
          <w:sz w:val="24"/>
          <w:szCs w:val="24"/>
        </w:rPr>
        <w:t>xtra funding was available</w:t>
      </w:r>
      <w:r w:rsidR="002A69DE" w:rsidRPr="0068086D">
        <w:rPr>
          <w:rFonts w:ascii="Times New Roman" w:hAnsi="Times New Roman" w:cs="Times New Roman"/>
          <w:sz w:val="24"/>
          <w:szCs w:val="24"/>
        </w:rPr>
        <w:t xml:space="preserve">. Therefore, </w:t>
      </w:r>
      <w:r w:rsidR="00F43F06" w:rsidRPr="0068086D">
        <w:rPr>
          <w:rFonts w:ascii="Times New Roman" w:hAnsi="Times New Roman" w:cs="Times New Roman"/>
          <w:sz w:val="24"/>
          <w:szCs w:val="24"/>
        </w:rPr>
        <w:t>three additional stations were added in April 2022</w:t>
      </w:r>
      <w:r w:rsidR="002A69DE" w:rsidRPr="0068086D">
        <w:rPr>
          <w:rFonts w:ascii="Times New Roman" w:hAnsi="Times New Roman" w:cs="Times New Roman"/>
          <w:sz w:val="24"/>
          <w:szCs w:val="24"/>
        </w:rPr>
        <w:t xml:space="preserve"> and sampled through </w:t>
      </w:r>
      <w:r w:rsidR="00955E20" w:rsidRPr="0068086D">
        <w:rPr>
          <w:rFonts w:ascii="Times New Roman" w:hAnsi="Times New Roman" w:cs="Times New Roman"/>
          <w:sz w:val="24"/>
          <w:szCs w:val="24"/>
        </w:rPr>
        <w:t>June 2022</w:t>
      </w:r>
      <w:r w:rsidR="003C38BA">
        <w:rPr>
          <w:rFonts w:ascii="Times New Roman" w:hAnsi="Times New Roman" w:cs="Times New Roman"/>
          <w:sz w:val="24"/>
          <w:szCs w:val="24"/>
        </w:rPr>
        <w:t xml:space="preserve">. </w:t>
      </w:r>
      <w:r w:rsidR="003C38BA" w:rsidRPr="003C38BA">
        <w:rPr>
          <w:rFonts w:ascii="Times New Roman" w:hAnsi="Times New Roman" w:cs="Times New Roman"/>
          <w:sz w:val="24"/>
          <w:szCs w:val="24"/>
        </w:rPr>
        <w:t xml:space="preserve">These stations helped </w:t>
      </w:r>
      <w:proofErr w:type="gramStart"/>
      <w:r w:rsidR="003C38BA" w:rsidRPr="003C38BA">
        <w:rPr>
          <w:rFonts w:ascii="Times New Roman" w:hAnsi="Times New Roman" w:cs="Times New Roman"/>
          <w:sz w:val="24"/>
          <w:szCs w:val="24"/>
        </w:rPr>
        <w:t>filled</w:t>
      </w:r>
      <w:proofErr w:type="gramEnd"/>
      <w:r w:rsidR="003C38BA" w:rsidRPr="003C38BA">
        <w:rPr>
          <w:rFonts w:ascii="Times New Roman" w:hAnsi="Times New Roman" w:cs="Times New Roman"/>
          <w:sz w:val="24"/>
          <w:szCs w:val="24"/>
        </w:rPr>
        <w:t xml:space="preserve"> in the spatial gaps between other stations, which had previously been observed to be highest in nutrients and phytoplankton biomass.</w:t>
      </w:r>
      <w:r w:rsidR="00B525CB" w:rsidRPr="0068086D">
        <w:rPr>
          <w:rFonts w:ascii="Times New Roman" w:hAnsi="Times New Roman" w:cs="Times New Roman"/>
          <w:sz w:val="24"/>
          <w:szCs w:val="24"/>
        </w:rPr>
        <w:t xml:space="preserve"> </w:t>
      </w:r>
    </w:p>
    <w:p w14:paraId="1C251AAA" w14:textId="77777777" w:rsidR="003C38BA" w:rsidRDefault="00B525CB"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GL1.5</w:t>
      </w:r>
    </w:p>
    <w:p w14:paraId="29F29E77" w14:textId="77777777" w:rsidR="003C38BA" w:rsidRDefault="00B525CB" w:rsidP="003C38BA">
      <w:pPr>
        <w:pStyle w:val="NoSpacing"/>
        <w:numPr>
          <w:ilvl w:val="0"/>
          <w:numId w:val="20"/>
        </w:numPr>
        <w:rPr>
          <w:rFonts w:ascii="Times New Roman" w:hAnsi="Times New Roman" w:cs="Times New Roman"/>
          <w:sz w:val="24"/>
          <w:szCs w:val="24"/>
        </w:rPr>
      </w:pPr>
      <w:r w:rsidRPr="0068086D">
        <w:rPr>
          <w:rFonts w:ascii="Times New Roman" w:hAnsi="Times New Roman" w:cs="Times New Roman"/>
          <w:sz w:val="24"/>
          <w:szCs w:val="24"/>
        </w:rPr>
        <w:t>GL2.5</w:t>
      </w:r>
    </w:p>
    <w:p w14:paraId="00000039" w14:textId="7DE11FF2" w:rsidR="00E5028B" w:rsidRDefault="00B525CB" w:rsidP="004D12CA">
      <w:pPr>
        <w:pStyle w:val="NoSpacing"/>
        <w:numPr>
          <w:ilvl w:val="0"/>
          <w:numId w:val="20"/>
        </w:numPr>
        <w:rPr>
          <w:rFonts w:ascii="Times New Roman" w:hAnsi="Times New Roman" w:cs="Times New Roman"/>
          <w:sz w:val="24"/>
          <w:szCs w:val="24"/>
        </w:rPr>
      </w:pPr>
      <w:r w:rsidRPr="003C38BA">
        <w:rPr>
          <w:rFonts w:ascii="Times New Roman" w:hAnsi="Times New Roman" w:cs="Times New Roman"/>
          <w:sz w:val="24"/>
          <w:szCs w:val="24"/>
        </w:rPr>
        <w:t>GL3.</w:t>
      </w:r>
      <w:r w:rsidR="00441AB5" w:rsidRPr="003C38BA">
        <w:rPr>
          <w:rFonts w:ascii="Times New Roman" w:hAnsi="Times New Roman" w:cs="Times New Roman"/>
          <w:sz w:val="24"/>
          <w:szCs w:val="24"/>
        </w:rPr>
        <w:t>5</w:t>
      </w:r>
    </w:p>
    <w:p w14:paraId="4093889D" w14:textId="76ECD90E" w:rsidR="0081406B" w:rsidRDefault="0081406B" w:rsidP="0081406B">
      <w:pPr>
        <w:pStyle w:val="NoSpacing"/>
        <w:rPr>
          <w:rFonts w:ascii="Times New Roman" w:hAnsi="Times New Roman" w:cs="Times New Roman"/>
          <w:sz w:val="24"/>
          <w:szCs w:val="24"/>
        </w:rPr>
      </w:pPr>
    </w:p>
    <w:p w14:paraId="774FEF1C" w14:textId="096E117E" w:rsidR="0081406B" w:rsidRDefault="0081406B" w:rsidP="0081406B">
      <w:pPr>
        <w:pStyle w:val="NoSpacing"/>
        <w:rPr>
          <w:rFonts w:ascii="Times New Roman" w:hAnsi="Times New Roman" w:cs="Times New Roman"/>
          <w:sz w:val="24"/>
          <w:szCs w:val="24"/>
        </w:rPr>
      </w:pPr>
      <w:r>
        <w:rPr>
          <w:rFonts w:ascii="Times New Roman" w:hAnsi="Times New Roman" w:cs="Times New Roman"/>
          <w:sz w:val="24"/>
          <w:szCs w:val="24"/>
        </w:rPr>
        <w:t xml:space="preserve">Beginning February of 2023, the number of lake and river sampling sites was reduced to five stations: </w:t>
      </w:r>
    </w:p>
    <w:p w14:paraId="0F0D0282" w14:textId="7EFEBCF8" w:rsidR="0081406B" w:rsidRDefault="0081406B" w:rsidP="0081406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GR</w:t>
      </w:r>
    </w:p>
    <w:p w14:paraId="2BCAB7DE" w14:textId="6EB862C7" w:rsidR="0081406B" w:rsidRDefault="0081406B" w:rsidP="0081406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RN</w:t>
      </w:r>
    </w:p>
    <w:p w14:paraId="32B259FD" w14:textId="6A783025" w:rsidR="0081406B" w:rsidRDefault="0081406B" w:rsidP="0081406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LS</w:t>
      </w:r>
    </w:p>
    <w:p w14:paraId="1FDBEEFC" w14:textId="49B01B8E" w:rsidR="0081406B" w:rsidRDefault="0081406B" w:rsidP="0081406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LM</w:t>
      </w:r>
    </w:p>
    <w:p w14:paraId="041DF620" w14:textId="0F16E525" w:rsidR="0081406B" w:rsidRDefault="0081406B" w:rsidP="0081406B">
      <w:pPr>
        <w:pStyle w:val="NoSpacing"/>
        <w:numPr>
          <w:ilvl w:val="0"/>
          <w:numId w:val="20"/>
        </w:numPr>
        <w:rPr>
          <w:rFonts w:ascii="Times New Roman" w:hAnsi="Times New Roman" w:cs="Times New Roman"/>
          <w:sz w:val="24"/>
          <w:szCs w:val="24"/>
        </w:rPr>
      </w:pPr>
      <w:r>
        <w:rPr>
          <w:rFonts w:ascii="Times New Roman" w:hAnsi="Times New Roman" w:cs="Times New Roman"/>
          <w:sz w:val="24"/>
          <w:szCs w:val="24"/>
        </w:rPr>
        <w:t>MK</w:t>
      </w:r>
    </w:p>
    <w:p w14:paraId="07859861" w14:textId="77777777" w:rsidR="0081406B" w:rsidRDefault="0081406B" w:rsidP="0081406B">
      <w:pPr>
        <w:pStyle w:val="NoSpacing"/>
        <w:rPr>
          <w:rFonts w:ascii="Times New Roman" w:hAnsi="Times New Roman" w:cs="Times New Roman"/>
          <w:sz w:val="24"/>
          <w:szCs w:val="24"/>
        </w:rPr>
      </w:pPr>
    </w:p>
    <w:p w14:paraId="7C6162BA" w14:textId="5A97B422" w:rsidR="0081406B" w:rsidRPr="0081406B" w:rsidRDefault="0081406B" w:rsidP="0081406B">
      <w:pPr>
        <w:pStyle w:val="NoSpacing"/>
        <w:rPr>
          <w:rFonts w:ascii="Times New Roman" w:hAnsi="Times New Roman" w:cs="Times New Roman"/>
          <w:sz w:val="24"/>
          <w:szCs w:val="24"/>
        </w:rPr>
      </w:pPr>
      <w:r>
        <w:rPr>
          <w:rFonts w:ascii="Times New Roman" w:hAnsi="Times New Roman" w:cs="Times New Roman"/>
          <w:sz w:val="24"/>
          <w:szCs w:val="24"/>
        </w:rPr>
        <w:t xml:space="preserve">GL2 was again sampled in March and April of 2023 </w:t>
      </w:r>
    </w:p>
    <w:p w14:paraId="65B180BA" w14:textId="77777777" w:rsidR="003C38BA" w:rsidRPr="003C38BA" w:rsidRDefault="003C38BA" w:rsidP="003C38BA">
      <w:pPr>
        <w:pStyle w:val="NoSpacing"/>
        <w:rPr>
          <w:rFonts w:ascii="Times New Roman" w:hAnsi="Times New Roman" w:cs="Times New Roman"/>
          <w:sz w:val="24"/>
          <w:szCs w:val="24"/>
        </w:rPr>
      </w:pPr>
    </w:p>
    <w:p w14:paraId="0000003A" w14:textId="2FDB1B13" w:rsidR="00E5028B" w:rsidRPr="0068086D" w:rsidRDefault="00F43F06" w:rsidP="005E72FA">
      <w:pPr>
        <w:pStyle w:val="NoSpacing"/>
        <w:rPr>
          <w:rFonts w:ascii="Times New Roman" w:hAnsi="Times New Roman" w:cs="Times New Roman"/>
          <w:sz w:val="24"/>
          <w:szCs w:val="24"/>
        </w:rPr>
      </w:pPr>
      <w:r w:rsidRPr="0068086D">
        <w:rPr>
          <w:rFonts w:ascii="Times New Roman" w:hAnsi="Times New Roman" w:cs="Times New Roman"/>
          <w:sz w:val="24"/>
          <w:szCs w:val="24"/>
        </w:rPr>
        <w:lastRenderedPageBreak/>
        <w:t xml:space="preserve">Monthly surface water samples </w:t>
      </w:r>
      <w:r w:rsidR="00BF3D76" w:rsidRPr="0068086D">
        <w:rPr>
          <w:rFonts w:ascii="Times New Roman" w:hAnsi="Times New Roman" w:cs="Times New Roman"/>
          <w:sz w:val="24"/>
          <w:szCs w:val="24"/>
        </w:rPr>
        <w:t>we</w:t>
      </w:r>
      <w:r w:rsidRPr="0068086D">
        <w:rPr>
          <w:rFonts w:ascii="Times New Roman" w:hAnsi="Times New Roman" w:cs="Times New Roman"/>
          <w:sz w:val="24"/>
          <w:szCs w:val="24"/>
        </w:rPr>
        <w:t>re collected during the same ebb tide of each sampling day, from approximately 0.3</w:t>
      </w:r>
      <w:r w:rsidR="00BF3D76" w:rsidRPr="0068086D">
        <w:rPr>
          <w:rFonts w:ascii="Times New Roman" w:hAnsi="Times New Roman" w:cs="Times New Roman"/>
          <w:sz w:val="24"/>
          <w:szCs w:val="24"/>
        </w:rPr>
        <w:t xml:space="preserve"> </w:t>
      </w:r>
      <w:r w:rsidRPr="0068086D">
        <w:rPr>
          <w:rFonts w:ascii="Times New Roman" w:hAnsi="Times New Roman" w:cs="Times New Roman"/>
          <w:sz w:val="24"/>
          <w:szCs w:val="24"/>
        </w:rPr>
        <w:t>m depth</w:t>
      </w:r>
      <w:r w:rsidR="00836D56" w:rsidRPr="0068086D">
        <w:rPr>
          <w:rFonts w:ascii="Times New Roman" w:hAnsi="Times New Roman" w:cs="Times New Roman"/>
          <w:sz w:val="24"/>
          <w:szCs w:val="24"/>
        </w:rPr>
        <w:t>,</w:t>
      </w:r>
      <w:r w:rsidRPr="0068086D">
        <w:rPr>
          <w:rFonts w:ascii="Times New Roman" w:hAnsi="Times New Roman" w:cs="Times New Roman"/>
          <w:sz w:val="24"/>
          <w:szCs w:val="24"/>
        </w:rPr>
        <w:t xml:space="preserve"> and within one to two days of the monthly collections for the </w:t>
      </w:r>
      <w:r w:rsidR="006A796D" w:rsidRPr="0068086D">
        <w:rPr>
          <w:rFonts w:ascii="Times New Roman" w:hAnsi="Times New Roman" w:cs="Times New Roman"/>
          <w:sz w:val="24"/>
          <w:szCs w:val="24"/>
        </w:rPr>
        <w:t xml:space="preserve">GTMNERR </w:t>
      </w:r>
      <w:r w:rsidRPr="0068086D">
        <w:rPr>
          <w:rFonts w:ascii="Times New Roman" w:hAnsi="Times New Roman" w:cs="Times New Roman"/>
          <w:sz w:val="24"/>
          <w:szCs w:val="24"/>
        </w:rPr>
        <w:t xml:space="preserve">System-Wide Monitoring Program. No distinction was made between neap and spring tide conditions. Efforts were made to allow for an antecedent dry period of 72 hours prior to sampling. All water samples were collected in 1-L Nalgene sample bottles that </w:t>
      </w:r>
      <w:r w:rsidR="00BF3D76" w:rsidRPr="0068086D">
        <w:rPr>
          <w:rFonts w:ascii="Times New Roman" w:hAnsi="Times New Roman" w:cs="Times New Roman"/>
          <w:sz w:val="24"/>
          <w:szCs w:val="24"/>
        </w:rPr>
        <w:t>we</w:t>
      </w:r>
      <w:r w:rsidRPr="0068086D">
        <w:rPr>
          <w:rFonts w:ascii="Times New Roman" w:hAnsi="Times New Roman" w:cs="Times New Roman"/>
          <w:sz w:val="24"/>
          <w:szCs w:val="24"/>
        </w:rPr>
        <w:t xml:space="preserve">re double-acid washed with 10% </w:t>
      </w:r>
      <w:r w:rsidR="00BF3D76" w:rsidRPr="0068086D">
        <w:rPr>
          <w:rFonts w:ascii="Times New Roman" w:hAnsi="Times New Roman" w:cs="Times New Roman"/>
          <w:sz w:val="24"/>
          <w:szCs w:val="24"/>
        </w:rPr>
        <w:t>h</w:t>
      </w:r>
      <w:r w:rsidRPr="0068086D">
        <w:rPr>
          <w:rFonts w:ascii="Times New Roman" w:hAnsi="Times New Roman" w:cs="Times New Roman"/>
          <w:sz w:val="24"/>
          <w:szCs w:val="24"/>
        </w:rPr>
        <w:t>ydroc</w:t>
      </w:r>
      <w:r w:rsidR="00BF6AE8" w:rsidRPr="0068086D">
        <w:rPr>
          <w:rFonts w:ascii="Times New Roman" w:hAnsi="Times New Roman" w:cs="Times New Roman"/>
          <w:sz w:val="24"/>
          <w:szCs w:val="24"/>
        </w:rPr>
        <w:t xml:space="preserve">hloric acid and deionized water. The sample bottles </w:t>
      </w:r>
      <w:r w:rsidR="00BF3D76" w:rsidRPr="0068086D">
        <w:rPr>
          <w:rFonts w:ascii="Times New Roman" w:hAnsi="Times New Roman" w:cs="Times New Roman"/>
          <w:sz w:val="24"/>
          <w:szCs w:val="24"/>
        </w:rPr>
        <w:t>we</w:t>
      </w:r>
      <w:r w:rsidR="00BF6AE8" w:rsidRPr="0068086D">
        <w:rPr>
          <w:rFonts w:ascii="Times New Roman" w:hAnsi="Times New Roman" w:cs="Times New Roman"/>
          <w:sz w:val="24"/>
          <w:szCs w:val="24"/>
        </w:rPr>
        <w:t xml:space="preserve">re also </w:t>
      </w:r>
      <w:r w:rsidRPr="0068086D">
        <w:rPr>
          <w:rFonts w:ascii="Times New Roman" w:hAnsi="Times New Roman" w:cs="Times New Roman"/>
          <w:sz w:val="24"/>
          <w:szCs w:val="24"/>
        </w:rPr>
        <w:t xml:space="preserve">rinsed </w:t>
      </w:r>
      <w:r w:rsidR="00BF6AE8" w:rsidRPr="0068086D">
        <w:rPr>
          <w:rFonts w:ascii="Times New Roman" w:hAnsi="Times New Roman" w:cs="Times New Roman"/>
          <w:sz w:val="24"/>
          <w:szCs w:val="24"/>
        </w:rPr>
        <w:t xml:space="preserve">or “seasoned” </w:t>
      </w:r>
      <w:r w:rsidRPr="0068086D">
        <w:rPr>
          <w:rFonts w:ascii="Times New Roman" w:hAnsi="Times New Roman" w:cs="Times New Roman"/>
          <w:sz w:val="24"/>
          <w:szCs w:val="24"/>
        </w:rPr>
        <w:t>with ambient water prior to collection of the sample</w:t>
      </w:r>
      <w:r w:rsidR="00836D56" w:rsidRPr="0068086D">
        <w:rPr>
          <w:rFonts w:ascii="Times New Roman" w:hAnsi="Times New Roman" w:cs="Times New Roman"/>
          <w:sz w:val="24"/>
          <w:szCs w:val="24"/>
        </w:rPr>
        <w:t>,</w:t>
      </w:r>
      <w:r w:rsidRPr="0068086D">
        <w:rPr>
          <w:rFonts w:ascii="Times New Roman" w:hAnsi="Times New Roman" w:cs="Times New Roman"/>
          <w:sz w:val="24"/>
          <w:szCs w:val="24"/>
        </w:rPr>
        <w:t xml:space="preserve"> following Florida Department of Environmental Protection</w:t>
      </w:r>
      <w:r w:rsidR="00BF3D76" w:rsidRPr="0068086D">
        <w:rPr>
          <w:rFonts w:ascii="Times New Roman" w:hAnsi="Times New Roman" w:cs="Times New Roman"/>
          <w:sz w:val="24"/>
          <w:szCs w:val="24"/>
        </w:rPr>
        <w:t xml:space="preserve"> (FDEP)</w:t>
      </w:r>
      <w:r w:rsidRPr="0068086D">
        <w:rPr>
          <w:rFonts w:ascii="Times New Roman" w:hAnsi="Times New Roman" w:cs="Times New Roman"/>
          <w:sz w:val="24"/>
          <w:szCs w:val="24"/>
        </w:rPr>
        <w:t xml:space="preserve"> Surface Water Sampling </w:t>
      </w:r>
      <w:r w:rsidR="00BF3D76" w:rsidRPr="0068086D">
        <w:rPr>
          <w:rFonts w:ascii="Times New Roman" w:hAnsi="Times New Roman" w:cs="Times New Roman"/>
          <w:sz w:val="24"/>
          <w:szCs w:val="24"/>
        </w:rPr>
        <w:t>p</w:t>
      </w:r>
      <w:r w:rsidRPr="0068086D">
        <w:rPr>
          <w:rFonts w:ascii="Times New Roman" w:hAnsi="Times New Roman" w:cs="Times New Roman"/>
          <w:sz w:val="24"/>
          <w:szCs w:val="24"/>
        </w:rPr>
        <w:t>rocedures (FS 2100</w:t>
      </w:r>
      <w:r w:rsidR="0092573A" w:rsidRPr="0068086D">
        <w:rPr>
          <w:rStyle w:val="FootnoteReference"/>
          <w:rFonts w:ascii="Times New Roman" w:hAnsi="Times New Roman" w:cs="Times New Roman"/>
          <w:sz w:val="24"/>
          <w:szCs w:val="24"/>
        </w:rPr>
        <w:footnoteReference w:id="2"/>
      </w:r>
      <w:r w:rsidRPr="0068086D">
        <w:rPr>
          <w:rFonts w:ascii="Times New Roman" w:hAnsi="Times New Roman" w:cs="Times New Roman"/>
          <w:sz w:val="24"/>
          <w:szCs w:val="24"/>
        </w:rPr>
        <w:t xml:space="preserve">). </w:t>
      </w:r>
    </w:p>
    <w:p w14:paraId="79B8D19D" w14:textId="77777777" w:rsidR="00A912E2" w:rsidRPr="0068086D" w:rsidRDefault="00A912E2" w:rsidP="005E72FA">
      <w:pPr>
        <w:pStyle w:val="NoSpacing"/>
        <w:rPr>
          <w:rFonts w:ascii="Times New Roman" w:hAnsi="Times New Roman" w:cs="Times New Roman"/>
          <w:sz w:val="24"/>
          <w:szCs w:val="24"/>
        </w:rPr>
      </w:pPr>
    </w:p>
    <w:p w14:paraId="0000003B" w14:textId="7646DA35" w:rsidR="00E5028B" w:rsidRPr="0068086D" w:rsidRDefault="00BF3D76"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W</w:t>
      </w:r>
      <w:r w:rsidR="003F181E" w:rsidRPr="0068086D">
        <w:rPr>
          <w:rFonts w:ascii="Times New Roman" w:hAnsi="Times New Roman" w:cs="Times New Roman"/>
          <w:sz w:val="24"/>
          <w:szCs w:val="24"/>
        </w:rPr>
        <w:t>ater</w:t>
      </w:r>
      <w:r w:rsidR="00F43F06" w:rsidRPr="0068086D">
        <w:rPr>
          <w:rFonts w:ascii="Times New Roman" w:hAnsi="Times New Roman" w:cs="Times New Roman"/>
          <w:sz w:val="24"/>
          <w:szCs w:val="24"/>
        </w:rPr>
        <w:t xml:space="preserve"> samples were immediately placed on ice. </w:t>
      </w:r>
      <w:proofErr w:type="spellStart"/>
      <w:r w:rsidR="00F43F06" w:rsidRPr="0068086D">
        <w:rPr>
          <w:rFonts w:ascii="Times New Roman" w:hAnsi="Times New Roman" w:cs="Times New Roman"/>
          <w:sz w:val="24"/>
          <w:szCs w:val="24"/>
        </w:rPr>
        <w:t>Nitrite+</w:t>
      </w:r>
      <w:r w:rsidRPr="0068086D">
        <w:rPr>
          <w:rFonts w:ascii="Times New Roman" w:hAnsi="Times New Roman" w:cs="Times New Roman"/>
          <w:sz w:val="24"/>
          <w:szCs w:val="24"/>
        </w:rPr>
        <w:t>n</w:t>
      </w:r>
      <w:r w:rsidR="00F43F06" w:rsidRPr="0068086D">
        <w:rPr>
          <w:rFonts w:ascii="Times New Roman" w:hAnsi="Times New Roman" w:cs="Times New Roman"/>
          <w:sz w:val="24"/>
          <w:szCs w:val="24"/>
        </w:rPr>
        <w:t>itrate</w:t>
      </w:r>
      <w:proofErr w:type="spellEnd"/>
      <w:r w:rsidR="00F43F06" w:rsidRPr="0068086D">
        <w:rPr>
          <w:rFonts w:ascii="Times New Roman" w:hAnsi="Times New Roman" w:cs="Times New Roman"/>
          <w:sz w:val="24"/>
          <w:szCs w:val="24"/>
        </w:rPr>
        <w:t xml:space="preserve">, </w:t>
      </w:r>
      <w:r w:rsidRPr="0068086D">
        <w:rPr>
          <w:rFonts w:ascii="Times New Roman" w:hAnsi="Times New Roman" w:cs="Times New Roman"/>
          <w:sz w:val="24"/>
          <w:szCs w:val="24"/>
        </w:rPr>
        <w:t>t</w:t>
      </w:r>
      <w:r w:rsidR="00F43F06" w:rsidRPr="0068086D">
        <w:rPr>
          <w:rFonts w:ascii="Times New Roman" w:hAnsi="Times New Roman" w:cs="Times New Roman"/>
          <w:sz w:val="24"/>
          <w:szCs w:val="24"/>
        </w:rPr>
        <w:t xml:space="preserve">otal </w:t>
      </w:r>
      <w:r w:rsidRPr="0068086D">
        <w:rPr>
          <w:rFonts w:ascii="Times New Roman" w:hAnsi="Times New Roman" w:cs="Times New Roman"/>
          <w:sz w:val="24"/>
          <w:szCs w:val="24"/>
        </w:rPr>
        <w:t>p</w:t>
      </w:r>
      <w:r w:rsidR="00F43F06" w:rsidRPr="0068086D">
        <w:rPr>
          <w:rFonts w:ascii="Times New Roman" w:hAnsi="Times New Roman" w:cs="Times New Roman"/>
          <w:sz w:val="24"/>
          <w:szCs w:val="24"/>
        </w:rPr>
        <w:t xml:space="preserve">hosphorus, </w:t>
      </w:r>
      <w:r w:rsidRPr="0068086D">
        <w:rPr>
          <w:rFonts w:ascii="Times New Roman" w:hAnsi="Times New Roman" w:cs="Times New Roman"/>
          <w:sz w:val="24"/>
          <w:szCs w:val="24"/>
        </w:rPr>
        <w:t>t</w:t>
      </w:r>
      <w:r w:rsidR="00F43F06" w:rsidRPr="0068086D">
        <w:rPr>
          <w:rFonts w:ascii="Times New Roman" w:hAnsi="Times New Roman" w:cs="Times New Roman"/>
          <w:sz w:val="24"/>
          <w:szCs w:val="24"/>
        </w:rPr>
        <w:t xml:space="preserve">otal </w:t>
      </w:r>
      <w:proofErr w:type="spellStart"/>
      <w:r w:rsidRPr="0068086D">
        <w:rPr>
          <w:rFonts w:ascii="Times New Roman" w:hAnsi="Times New Roman" w:cs="Times New Roman"/>
          <w:sz w:val="24"/>
          <w:szCs w:val="24"/>
        </w:rPr>
        <w:t>k</w:t>
      </w:r>
      <w:r w:rsidR="00F43F06" w:rsidRPr="0068086D">
        <w:rPr>
          <w:rFonts w:ascii="Times New Roman" w:hAnsi="Times New Roman" w:cs="Times New Roman"/>
          <w:sz w:val="24"/>
          <w:szCs w:val="24"/>
        </w:rPr>
        <w:t>jeldahl</w:t>
      </w:r>
      <w:proofErr w:type="spellEnd"/>
      <w:r w:rsidR="00F43F06" w:rsidRPr="0068086D">
        <w:rPr>
          <w:rFonts w:ascii="Times New Roman" w:hAnsi="Times New Roman" w:cs="Times New Roman"/>
          <w:sz w:val="24"/>
          <w:szCs w:val="24"/>
        </w:rPr>
        <w:t xml:space="preserve"> </w:t>
      </w:r>
      <w:r w:rsidRPr="0068086D">
        <w:rPr>
          <w:rFonts w:ascii="Times New Roman" w:hAnsi="Times New Roman" w:cs="Times New Roman"/>
          <w:sz w:val="24"/>
          <w:szCs w:val="24"/>
        </w:rPr>
        <w:t>n</w:t>
      </w:r>
      <w:r w:rsidR="00F43F06" w:rsidRPr="0068086D">
        <w:rPr>
          <w:rFonts w:ascii="Times New Roman" w:hAnsi="Times New Roman" w:cs="Times New Roman"/>
          <w:sz w:val="24"/>
          <w:szCs w:val="24"/>
        </w:rPr>
        <w:t xml:space="preserve">itrogen, </w:t>
      </w:r>
      <w:r w:rsidRPr="0068086D">
        <w:rPr>
          <w:rFonts w:ascii="Times New Roman" w:hAnsi="Times New Roman" w:cs="Times New Roman"/>
          <w:sz w:val="24"/>
          <w:szCs w:val="24"/>
        </w:rPr>
        <w:t>dissolved t</w:t>
      </w:r>
      <w:r w:rsidR="00F43F06" w:rsidRPr="0068086D">
        <w:rPr>
          <w:rFonts w:ascii="Times New Roman" w:hAnsi="Times New Roman" w:cs="Times New Roman"/>
          <w:sz w:val="24"/>
          <w:szCs w:val="24"/>
        </w:rPr>
        <w:t xml:space="preserve">otal </w:t>
      </w:r>
      <w:proofErr w:type="spellStart"/>
      <w:r w:rsidRPr="0068086D">
        <w:rPr>
          <w:rFonts w:ascii="Times New Roman" w:hAnsi="Times New Roman" w:cs="Times New Roman"/>
          <w:sz w:val="24"/>
          <w:szCs w:val="24"/>
        </w:rPr>
        <w:t>k</w:t>
      </w:r>
      <w:r w:rsidR="00F43F06" w:rsidRPr="0068086D">
        <w:rPr>
          <w:rFonts w:ascii="Times New Roman" w:hAnsi="Times New Roman" w:cs="Times New Roman"/>
          <w:sz w:val="24"/>
          <w:szCs w:val="24"/>
        </w:rPr>
        <w:t>jeldahl</w:t>
      </w:r>
      <w:proofErr w:type="spellEnd"/>
      <w:r w:rsidR="00F43F06" w:rsidRPr="0068086D">
        <w:rPr>
          <w:rFonts w:ascii="Times New Roman" w:hAnsi="Times New Roman" w:cs="Times New Roman"/>
          <w:sz w:val="24"/>
          <w:szCs w:val="24"/>
        </w:rPr>
        <w:t xml:space="preserve"> </w:t>
      </w:r>
      <w:r w:rsidRPr="0068086D">
        <w:rPr>
          <w:rFonts w:ascii="Times New Roman" w:hAnsi="Times New Roman" w:cs="Times New Roman"/>
          <w:sz w:val="24"/>
          <w:szCs w:val="24"/>
        </w:rPr>
        <w:t>n</w:t>
      </w:r>
      <w:r w:rsidR="00F43F06" w:rsidRPr="0068086D">
        <w:rPr>
          <w:rFonts w:ascii="Times New Roman" w:hAnsi="Times New Roman" w:cs="Times New Roman"/>
          <w:sz w:val="24"/>
          <w:szCs w:val="24"/>
        </w:rPr>
        <w:t>itrogen</w:t>
      </w:r>
      <w:r w:rsidRPr="0068086D">
        <w:rPr>
          <w:rFonts w:ascii="Times New Roman" w:hAnsi="Times New Roman" w:cs="Times New Roman"/>
          <w:sz w:val="24"/>
          <w:szCs w:val="24"/>
        </w:rPr>
        <w:t>,</w:t>
      </w:r>
      <w:r w:rsidR="003F181E" w:rsidRPr="0068086D">
        <w:rPr>
          <w:rFonts w:ascii="Times New Roman" w:hAnsi="Times New Roman" w:cs="Times New Roman"/>
          <w:sz w:val="24"/>
          <w:szCs w:val="24"/>
        </w:rPr>
        <w:t xml:space="preserve"> and </w:t>
      </w:r>
      <w:r w:rsidRPr="0068086D">
        <w:rPr>
          <w:rFonts w:ascii="Times New Roman" w:hAnsi="Times New Roman" w:cs="Times New Roman"/>
          <w:sz w:val="24"/>
          <w:szCs w:val="24"/>
        </w:rPr>
        <w:t>dissolved a</w:t>
      </w:r>
      <w:r w:rsidR="003F181E" w:rsidRPr="0068086D">
        <w:rPr>
          <w:rFonts w:ascii="Times New Roman" w:hAnsi="Times New Roman" w:cs="Times New Roman"/>
          <w:sz w:val="24"/>
          <w:szCs w:val="24"/>
        </w:rPr>
        <w:t>mmonium</w:t>
      </w:r>
      <w:r w:rsidR="002D30B7" w:rsidRPr="0068086D">
        <w:rPr>
          <w:rFonts w:ascii="Times New Roman" w:hAnsi="Times New Roman" w:cs="Times New Roman"/>
          <w:sz w:val="24"/>
          <w:szCs w:val="24"/>
        </w:rPr>
        <w:t xml:space="preserve"> </w:t>
      </w:r>
      <w:r w:rsidR="00F43F06" w:rsidRPr="0068086D">
        <w:rPr>
          <w:rFonts w:ascii="Times New Roman" w:hAnsi="Times New Roman" w:cs="Times New Roman"/>
          <w:sz w:val="24"/>
          <w:szCs w:val="24"/>
        </w:rPr>
        <w:t xml:space="preserve">samples were also acidified to a pH of 2 using </w:t>
      </w:r>
      <w:r w:rsidRPr="0068086D">
        <w:rPr>
          <w:rFonts w:ascii="Times New Roman" w:hAnsi="Times New Roman" w:cs="Times New Roman"/>
          <w:sz w:val="24"/>
          <w:szCs w:val="24"/>
        </w:rPr>
        <w:t>s</w:t>
      </w:r>
      <w:r w:rsidR="00F43F06" w:rsidRPr="0068086D">
        <w:rPr>
          <w:rFonts w:ascii="Times New Roman" w:hAnsi="Times New Roman" w:cs="Times New Roman"/>
          <w:sz w:val="24"/>
          <w:szCs w:val="24"/>
        </w:rPr>
        <w:t xml:space="preserve">ulfuric </w:t>
      </w:r>
      <w:r w:rsidRPr="0068086D">
        <w:rPr>
          <w:rFonts w:ascii="Times New Roman" w:hAnsi="Times New Roman" w:cs="Times New Roman"/>
          <w:sz w:val="24"/>
          <w:szCs w:val="24"/>
        </w:rPr>
        <w:t>a</w:t>
      </w:r>
      <w:r w:rsidR="00F43F06" w:rsidRPr="0068086D">
        <w:rPr>
          <w:rFonts w:ascii="Times New Roman" w:hAnsi="Times New Roman" w:cs="Times New Roman"/>
          <w:sz w:val="24"/>
          <w:szCs w:val="24"/>
        </w:rPr>
        <w:t xml:space="preserve">cid. Fecal </w:t>
      </w:r>
      <w:r w:rsidRPr="0068086D">
        <w:rPr>
          <w:rFonts w:ascii="Times New Roman" w:hAnsi="Times New Roman" w:cs="Times New Roman"/>
          <w:sz w:val="24"/>
          <w:szCs w:val="24"/>
        </w:rPr>
        <w:t>c</w:t>
      </w:r>
      <w:r w:rsidR="00F43F06" w:rsidRPr="0068086D">
        <w:rPr>
          <w:rFonts w:ascii="Times New Roman" w:hAnsi="Times New Roman" w:cs="Times New Roman"/>
          <w:sz w:val="24"/>
          <w:szCs w:val="24"/>
        </w:rPr>
        <w:t xml:space="preserve">oliform and </w:t>
      </w:r>
      <w:r w:rsidR="00F43F06" w:rsidRPr="0068086D">
        <w:rPr>
          <w:rFonts w:ascii="Times New Roman" w:hAnsi="Times New Roman" w:cs="Times New Roman"/>
          <w:i/>
          <w:iCs/>
          <w:sz w:val="24"/>
          <w:szCs w:val="24"/>
        </w:rPr>
        <w:t>Enterococcus</w:t>
      </w:r>
      <w:r w:rsidR="00F43F06" w:rsidRPr="0068086D">
        <w:rPr>
          <w:rFonts w:ascii="Times New Roman" w:hAnsi="Times New Roman" w:cs="Times New Roman"/>
          <w:sz w:val="24"/>
          <w:szCs w:val="24"/>
        </w:rPr>
        <w:t xml:space="preserve"> samples were preserved with sodium thiosulfate upon collection. Chlorophyll </w:t>
      </w:r>
      <w:proofErr w:type="gramStart"/>
      <w:r w:rsidR="00F43F06" w:rsidRPr="0068086D">
        <w:rPr>
          <w:rFonts w:ascii="Times New Roman" w:hAnsi="Times New Roman" w:cs="Times New Roman"/>
          <w:i/>
          <w:sz w:val="24"/>
          <w:szCs w:val="24"/>
        </w:rPr>
        <w:t>a</w:t>
      </w:r>
      <w:r w:rsidR="00F43F06" w:rsidRPr="0068086D">
        <w:rPr>
          <w:rFonts w:ascii="Times New Roman" w:hAnsi="Times New Roman" w:cs="Times New Roman"/>
          <w:sz w:val="24"/>
          <w:szCs w:val="24"/>
        </w:rPr>
        <w:t xml:space="preserve"> and</w:t>
      </w:r>
      <w:proofErr w:type="gramEnd"/>
      <w:r w:rsidR="00F43F06" w:rsidRPr="0068086D">
        <w:rPr>
          <w:rFonts w:ascii="Times New Roman" w:hAnsi="Times New Roman" w:cs="Times New Roman"/>
          <w:sz w:val="24"/>
          <w:szCs w:val="24"/>
        </w:rPr>
        <w:t xml:space="preserve"> </w:t>
      </w:r>
      <w:r w:rsidRPr="0068086D">
        <w:rPr>
          <w:rFonts w:ascii="Times New Roman" w:hAnsi="Times New Roman" w:cs="Times New Roman"/>
          <w:sz w:val="24"/>
          <w:szCs w:val="24"/>
        </w:rPr>
        <w:t>p</w:t>
      </w:r>
      <w:r w:rsidR="00F43F06" w:rsidRPr="0068086D">
        <w:rPr>
          <w:rFonts w:ascii="Times New Roman" w:hAnsi="Times New Roman" w:cs="Times New Roman"/>
          <w:sz w:val="24"/>
          <w:szCs w:val="24"/>
        </w:rPr>
        <w:t xml:space="preserve">heophytin samples were collected in a dark Nalgene bottle and were filtered immediately upon delivery to the laboratory before analysis. </w:t>
      </w:r>
    </w:p>
    <w:p w14:paraId="6CDA820C" w14:textId="77777777" w:rsidR="00A912E2" w:rsidRPr="0068086D" w:rsidRDefault="00A912E2" w:rsidP="005E72FA">
      <w:pPr>
        <w:pStyle w:val="NoSpacing"/>
        <w:rPr>
          <w:rFonts w:ascii="Times New Roman" w:hAnsi="Times New Roman" w:cs="Times New Roman"/>
          <w:sz w:val="24"/>
          <w:szCs w:val="24"/>
        </w:rPr>
      </w:pPr>
    </w:p>
    <w:p w14:paraId="3BF6B6BA" w14:textId="0249B401" w:rsidR="00D76424" w:rsidRPr="0068086D" w:rsidRDefault="00A91AE2"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During</w:t>
      </w:r>
      <w:r w:rsidR="00F43F06" w:rsidRPr="0068086D">
        <w:rPr>
          <w:rFonts w:ascii="Times New Roman" w:hAnsi="Times New Roman" w:cs="Times New Roman"/>
          <w:sz w:val="24"/>
          <w:szCs w:val="24"/>
        </w:rPr>
        <w:t xml:space="preserve"> sample </w:t>
      </w:r>
      <w:r w:rsidRPr="0068086D">
        <w:rPr>
          <w:rFonts w:ascii="Times New Roman" w:hAnsi="Times New Roman" w:cs="Times New Roman"/>
          <w:sz w:val="24"/>
          <w:szCs w:val="24"/>
        </w:rPr>
        <w:t xml:space="preserve">collection, the </w:t>
      </w:r>
      <w:proofErr w:type="gramStart"/>
      <w:r w:rsidR="00F43F06" w:rsidRPr="0068086D">
        <w:rPr>
          <w:rFonts w:ascii="Times New Roman" w:hAnsi="Times New Roman" w:cs="Times New Roman"/>
          <w:i/>
          <w:sz w:val="24"/>
          <w:szCs w:val="24"/>
        </w:rPr>
        <w:t>in situ</w:t>
      </w:r>
      <w:proofErr w:type="gramEnd"/>
      <w:r w:rsidR="00F43F06" w:rsidRPr="0068086D">
        <w:rPr>
          <w:rFonts w:ascii="Times New Roman" w:hAnsi="Times New Roman" w:cs="Times New Roman"/>
          <w:i/>
          <w:sz w:val="24"/>
          <w:szCs w:val="24"/>
        </w:rPr>
        <w:t xml:space="preserve"> </w:t>
      </w:r>
      <w:r w:rsidR="00F43F06" w:rsidRPr="0068086D">
        <w:rPr>
          <w:rFonts w:ascii="Times New Roman" w:hAnsi="Times New Roman" w:cs="Times New Roman"/>
          <w:sz w:val="24"/>
          <w:szCs w:val="24"/>
        </w:rPr>
        <w:t xml:space="preserve">parameters </w:t>
      </w:r>
      <w:r w:rsidRPr="0068086D">
        <w:rPr>
          <w:rFonts w:ascii="Times New Roman" w:hAnsi="Times New Roman" w:cs="Times New Roman"/>
          <w:sz w:val="24"/>
          <w:szCs w:val="24"/>
        </w:rPr>
        <w:t>included</w:t>
      </w:r>
      <w:r w:rsidR="00F43F06" w:rsidRPr="0068086D">
        <w:rPr>
          <w:rFonts w:ascii="Times New Roman" w:hAnsi="Times New Roman" w:cs="Times New Roman"/>
          <w:sz w:val="24"/>
          <w:szCs w:val="24"/>
        </w:rPr>
        <w:t xml:space="preserve"> water temperature, salinity,</w:t>
      </w:r>
      <w:r w:rsidR="00017759" w:rsidRPr="0068086D">
        <w:rPr>
          <w:rFonts w:ascii="Times New Roman" w:hAnsi="Times New Roman" w:cs="Times New Roman"/>
          <w:sz w:val="24"/>
          <w:szCs w:val="24"/>
        </w:rPr>
        <w:t xml:space="preserve"> dissolved oxygen, pH, chlorophyll and phycoerythrin</w:t>
      </w:r>
      <w:r w:rsidRPr="0068086D">
        <w:rPr>
          <w:rFonts w:ascii="Times New Roman" w:hAnsi="Times New Roman" w:cs="Times New Roman"/>
          <w:sz w:val="24"/>
          <w:szCs w:val="24"/>
        </w:rPr>
        <w:t>.</w:t>
      </w:r>
      <w:r w:rsidR="00017759" w:rsidRPr="0068086D">
        <w:rPr>
          <w:rFonts w:ascii="Times New Roman" w:hAnsi="Times New Roman" w:cs="Times New Roman"/>
          <w:sz w:val="24"/>
          <w:szCs w:val="24"/>
        </w:rPr>
        <w:t xml:space="preserve"> </w:t>
      </w:r>
      <w:r w:rsidRPr="0068086D">
        <w:rPr>
          <w:rFonts w:ascii="Times New Roman" w:hAnsi="Times New Roman" w:cs="Times New Roman"/>
          <w:sz w:val="24"/>
          <w:szCs w:val="24"/>
        </w:rPr>
        <w:t xml:space="preserve">These </w:t>
      </w:r>
      <w:r w:rsidR="00F43F06" w:rsidRPr="0068086D">
        <w:rPr>
          <w:rFonts w:ascii="Times New Roman" w:hAnsi="Times New Roman" w:cs="Times New Roman"/>
          <w:sz w:val="24"/>
          <w:szCs w:val="24"/>
        </w:rPr>
        <w:t xml:space="preserve">were measured with </w:t>
      </w:r>
      <w:r w:rsidRPr="0068086D">
        <w:rPr>
          <w:rFonts w:ascii="Times New Roman" w:hAnsi="Times New Roman" w:cs="Times New Roman"/>
          <w:sz w:val="24"/>
          <w:szCs w:val="24"/>
        </w:rPr>
        <w:t xml:space="preserve">a </w:t>
      </w:r>
      <w:r w:rsidR="00F43F06" w:rsidRPr="0068086D">
        <w:rPr>
          <w:rFonts w:ascii="Times New Roman" w:hAnsi="Times New Roman" w:cs="Times New Roman"/>
          <w:sz w:val="24"/>
          <w:szCs w:val="24"/>
        </w:rPr>
        <w:t xml:space="preserve">YSI </w:t>
      </w:r>
      <w:proofErr w:type="spellStart"/>
      <w:r w:rsidR="00F43F06" w:rsidRPr="0068086D">
        <w:rPr>
          <w:rFonts w:ascii="Times New Roman" w:hAnsi="Times New Roman" w:cs="Times New Roman"/>
          <w:sz w:val="24"/>
          <w:szCs w:val="24"/>
        </w:rPr>
        <w:t>ProDSS</w:t>
      </w:r>
      <w:proofErr w:type="spellEnd"/>
      <w:r w:rsidR="00F43F06" w:rsidRPr="0068086D">
        <w:rPr>
          <w:rFonts w:ascii="Times New Roman" w:hAnsi="Times New Roman" w:cs="Times New Roman"/>
          <w:sz w:val="24"/>
          <w:szCs w:val="24"/>
        </w:rPr>
        <w:t xml:space="preserve"> handheld that was calibrated prior to </w:t>
      </w:r>
      <w:r w:rsidR="00017759" w:rsidRPr="0068086D">
        <w:rPr>
          <w:rFonts w:ascii="Times New Roman" w:hAnsi="Times New Roman" w:cs="Times New Roman"/>
          <w:sz w:val="24"/>
          <w:szCs w:val="24"/>
        </w:rPr>
        <w:t xml:space="preserve">each </w:t>
      </w:r>
      <w:r w:rsidR="00F43F06" w:rsidRPr="0068086D">
        <w:rPr>
          <w:rFonts w:ascii="Times New Roman" w:hAnsi="Times New Roman" w:cs="Times New Roman"/>
          <w:sz w:val="24"/>
          <w:szCs w:val="24"/>
        </w:rPr>
        <w:t>sampling</w:t>
      </w:r>
      <w:r w:rsidR="00017759" w:rsidRPr="0068086D">
        <w:rPr>
          <w:rFonts w:ascii="Times New Roman" w:hAnsi="Times New Roman" w:cs="Times New Roman"/>
          <w:sz w:val="24"/>
          <w:szCs w:val="24"/>
        </w:rPr>
        <w:t xml:space="preserve"> event</w:t>
      </w:r>
      <w:r w:rsidR="00BF3D76" w:rsidRPr="0068086D">
        <w:rPr>
          <w:rFonts w:ascii="Times New Roman" w:hAnsi="Times New Roman" w:cs="Times New Roman"/>
          <w:sz w:val="24"/>
          <w:szCs w:val="24"/>
        </w:rPr>
        <w:t xml:space="preserve"> according to FDEP SOPs</w:t>
      </w:r>
      <w:r w:rsidR="00BF3D76" w:rsidRPr="0068086D">
        <w:rPr>
          <w:rFonts w:ascii="Times New Roman" w:hAnsi="Times New Roman" w:cs="Times New Roman"/>
          <w:sz w:val="24"/>
          <w:szCs w:val="24"/>
          <w:vertAlign w:val="superscript"/>
        </w:rPr>
        <w:t>1</w:t>
      </w:r>
      <w:r w:rsidR="00F43F06" w:rsidRPr="0068086D">
        <w:rPr>
          <w:rFonts w:ascii="Times New Roman" w:hAnsi="Times New Roman" w:cs="Times New Roman"/>
          <w:sz w:val="24"/>
          <w:szCs w:val="24"/>
        </w:rPr>
        <w:t xml:space="preserve">. Wind speed, wind direction, and air temperature were measured with a Kestrel device. Light attenuation was estimated using a Secchi disk. Water depth was measured with a depth sounder at </w:t>
      </w:r>
      <w:r w:rsidR="00E3630E" w:rsidRPr="0068086D">
        <w:rPr>
          <w:rFonts w:ascii="Times New Roman" w:hAnsi="Times New Roman" w:cs="Times New Roman"/>
          <w:sz w:val="24"/>
          <w:szCs w:val="24"/>
        </w:rPr>
        <w:t xml:space="preserve">all stations except Lake South and </w:t>
      </w:r>
      <w:proofErr w:type="spellStart"/>
      <w:r w:rsidR="00E3630E" w:rsidRPr="0068086D">
        <w:rPr>
          <w:rFonts w:ascii="Times New Roman" w:hAnsi="Times New Roman" w:cs="Times New Roman"/>
          <w:sz w:val="24"/>
          <w:szCs w:val="24"/>
        </w:rPr>
        <w:t>Micklers</w:t>
      </w:r>
      <w:proofErr w:type="spellEnd"/>
      <w:r w:rsidR="00E3630E" w:rsidRPr="0068086D">
        <w:rPr>
          <w:rFonts w:ascii="Times New Roman" w:hAnsi="Times New Roman" w:cs="Times New Roman"/>
          <w:sz w:val="24"/>
          <w:szCs w:val="24"/>
        </w:rPr>
        <w:t xml:space="preserve">, where </w:t>
      </w:r>
      <w:proofErr w:type="gramStart"/>
      <w:r w:rsidR="00E3630E" w:rsidRPr="0068086D">
        <w:rPr>
          <w:rFonts w:ascii="Times New Roman" w:hAnsi="Times New Roman" w:cs="Times New Roman"/>
          <w:sz w:val="24"/>
          <w:szCs w:val="24"/>
        </w:rPr>
        <w:t>w</w:t>
      </w:r>
      <w:r w:rsidR="00F43F06" w:rsidRPr="0068086D">
        <w:rPr>
          <w:rFonts w:ascii="Times New Roman" w:hAnsi="Times New Roman" w:cs="Times New Roman"/>
          <w:sz w:val="24"/>
          <w:szCs w:val="24"/>
        </w:rPr>
        <w:t>ater</w:t>
      </w:r>
      <w:proofErr w:type="gramEnd"/>
      <w:r w:rsidR="00F43F06" w:rsidRPr="0068086D">
        <w:rPr>
          <w:rFonts w:ascii="Times New Roman" w:hAnsi="Times New Roman" w:cs="Times New Roman"/>
          <w:sz w:val="24"/>
          <w:szCs w:val="24"/>
        </w:rPr>
        <w:t xml:space="preserve"> level was recorded from staff gauges</w:t>
      </w:r>
      <w:r w:rsidR="00017759" w:rsidRPr="0068086D">
        <w:rPr>
          <w:rFonts w:ascii="Times New Roman" w:hAnsi="Times New Roman" w:cs="Times New Roman"/>
          <w:sz w:val="24"/>
          <w:szCs w:val="24"/>
        </w:rPr>
        <w:t>.</w:t>
      </w:r>
    </w:p>
    <w:p w14:paraId="0000003F" w14:textId="05E42A74" w:rsidR="00E5028B" w:rsidRPr="0068086D" w:rsidRDefault="00A912E2" w:rsidP="002517E5">
      <w:pPr>
        <w:pStyle w:val="Heading2"/>
        <w:rPr>
          <w:rFonts w:ascii="Times New Roman" w:hAnsi="Times New Roman" w:cs="Times New Roman"/>
          <w:b w:val="0"/>
          <w:color w:val="000000"/>
          <w:sz w:val="24"/>
          <w:szCs w:val="24"/>
        </w:rPr>
      </w:pPr>
      <w:r w:rsidRPr="0068086D">
        <w:rPr>
          <w:rFonts w:ascii="Times New Roman" w:hAnsi="Times New Roman" w:cs="Times New Roman"/>
          <w:color w:val="000000"/>
          <w:sz w:val="24"/>
          <w:szCs w:val="24"/>
        </w:rPr>
        <w:t>4) Site</w:t>
      </w:r>
      <w:r w:rsidR="00F43F06" w:rsidRPr="0068086D">
        <w:rPr>
          <w:rFonts w:ascii="Times New Roman" w:hAnsi="Times New Roman" w:cs="Times New Roman"/>
          <w:color w:val="000000"/>
          <w:sz w:val="24"/>
          <w:szCs w:val="24"/>
        </w:rPr>
        <w:t xml:space="preserve"> </w:t>
      </w:r>
      <w:r w:rsidR="00E3630E" w:rsidRPr="0068086D">
        <w:rPr>
          <w:rFonts w:ascii="Times New Roman" w:hAnsi="Times New Roman" w:cs="Times New Roman"/>
          <w:color w:val="000000"/>
          <w:sz w:val="24"/>
          <w:szCs w:val="24"/>
        </w:rPr>
        <w:t>L</w:t>
      </w:r>
      <w:r w:rsidR="00F43F06" w:rsidRPr="0068086D">
        <w:rPr>
          <w:rFonts w:ascii="Times New Roman" w:hAnsi="Times New Roman" w:cs="Times New Roman"/>
          <w:color w:val="000000"/>
          <w:sz w:val="24"/>
          <w:szCs w:val="24"/>
        </w:rPr>
        <w:t>ocation and Character</w:t>
      </w:r>
    </w:p>
    <w:p w14:paraId="5B65BF2F" w14:textId="3F0DACD5" w:rsidR="00E3630E" w:rsidRPr="0068086D" w:rsidRDefault="00E3630E"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w:t>
      </w:r>
      <w:r w:rsidR="00F43F06" w:rsidRPr="0068086D">
        <w:rPr>
          <w:rFonts w:ascii="Times New Roman" w:hAnsi="Times New Roman" w:cs="Times New Roman"/>
          <w:color w:val="000000"/>
          <w:sz w:val="24"/>
          <w:szCs w:val="24"/>
        </w:rPr>
        <w:t xml:space="preserve">Guana </w:t>
      </w:r>
      <w:r w:rsidRPr="0068086D">
        <w:rPr>
          <w:rFonts w:ascii="Times New Roman" w:hAnsi="Times New Roman" w:cs="Times New Roman"/>
          <w:color w:val="000000"/>
          <w:sz w:val="24"/>
          <w:szCs w:val="24"/>
        </w:rPr>
        <w:t>Estuary</w:t>
      </w:r>
      <w:r w:rsidR="00F43F06" w:rsidRPr="0068086D">
        <w:rPr>
          <w:rFonts w:ascii="Times New Roman" w:hAnsi="Times New Roman" w:cs="Times New Roman"/>
          <w:color w:val="000000"/>
          <w:sz w:val="24"/>
          <w:szCs w:val="24"/>
        </w:rPr>
        <w:t xml:space="preserve"> </w:t>
      </w:r>
      <w:proofErr w:type="gramStart"/>
      <w:r w:rsidRPr="0068086D">
        <w:rPr>
          <w:rFonts w:ascii="Times New Roman" w:hAnsi="Times New Roman" w:cs="Times New Roman"/>
          <w:color w:val="000000"/>
          <w:sz w:val="24"/>
          <w:szCs w:val="24"/>
        </w:rPr>
        <w:t>is located in</w:t>
      </w:r>
      <w:proofErr w:type="gramEnd"/>
      <w:r w:rsidRPr="0068086D">
        <w:rPr>
          <w:rFonts w:ascii="Times New Roman" w:hAnsi="Times New Roman" w:cs="Times New Roman"/>
          <w:color w:val="000000"/>
          <w:sz w:val="24"/>
          <w:szCs w:val="24"/>
        </w:rPr>
        <w:t xml:space="preserve"> the Florida upper east coast drainage basin</w:t>
      </w:r>
      <w:r w:rsidR="00BA7A3D"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w:t>
      </w:r>
      <w:r w:rsidR="00F43F06" w:rsidRPr="0068086D">
        <w:rPr>
          <w:rFonts w:ascii="Times New Roman" w:hAnsi="Times New Roman" w:cs="Times New Roman"/>
          <w:color w:val="000000"/>
          <w:sz w:val="24"/>
          <w:szCs w:val="24"/>
        </w:rPr>
        <w:t xml:space="preserve">within the Guana River Marsh Aquatic Preserve </w:t>
      </w:r>
      <w:r w:rsidRPr="0068086D">
        <w:rPr>
          <w:rFonts w:ascii="Times New Roman" w:hAnsi="Times New Roman" w:cs="Times New Roman"/>
          <w:color w:val="000000"/>
          <w:sz w:val="24"/>
          <w:szCs w:val="24"/>
        </w:rPr>
        <w:t>and</w:t>
      </w:r>
      <w:r w:rsidR="00F43F06" w:rsidRPr="0068086D">
        <w:rPr>
          <w:rFonts w:ascii="Times New Roman" w:hAnsi="Times New Roman" w:cs="Times New Roman"/>
          <w:color w:val="000000"/>
          <w:sz w:val="24"/>
          <w:szCs w:val="24"/>
        </w:rPr>
        <w:t xml:space="preserve"> the GTMNERR. The </w:t>
      </w:r>
      <w:r w:rsidRPr="0068086D">
        <w:rPr>
          <w:rFonts w:ascii="Times New Roman" w:hAnsi="Times New Roman" w:cs="Times New Roman"/>
          <w:color w:val="000000"/>
          <w:sz w:val="24"/>
          <w:szCs w:val="24"/>
        </w:rPr>
        <w:t>watershed</w:t>
      </w:r>
      <w:r w:rsidR="00F43F06" w:rsidRPr="0068086D">
        <w:rPr>
          <w:rFonts w:ascii="Times New Roman" w:hAnsi="Times New Roman" w:cs="Times New Roman"/>
          <w:color w:val="000000"/>
          <w:sz w:val="24"/>
          <w:szCs w:val="24"/>
        </w:rPr>
        <w:t xml:space="preserve"> includes publicly owned forested uplands, tidal wetlands, estuarine lagoons, and </w:t>
      </w:r>
      <w:r w:rsidRPr="0068086D">
        <w:rPr>
          <w:rFonts w:ascii="Times New Roman" w:hAnsi="Times New Roman" w:cs="Times New Roman"/>
          <w:color w:val="000000"/>
          <w:sz w:val="24"/>
          <w:szCs w:val="24"/>
        </w:rPr>
        <w:t>residential and commercial development</w:t>
      </w:r>
      <w:r w:rsidR="00F43F06" w:rsidRPr="0068086D">
        <w:rPr>
          <w:rFonts w:ascii="Times New Roman" w:hAnsi="Times New Roman" w:cs="Times New Roman"/>
          <w:color w:val="000000"/>
          <w:sz w:val="24"/>
          <w:szCs w:val="24"/>
        </w:rPr>
        <w:t xml:space="preserve">. The headwaters originate in the Diego Plains drainage area in Ponte Vedra Beach. This drainage basin encompasses approximately 7,800 acres (3,157 hectares). </w:t>
      </w:r>
    </w:p>
    <w:p w14:paraId="46A373A1" w14:textId="77777777" w:rsidR="00E3630E" w:rsidRPr="0068086D" w:rsidRDefault="00E3630E" w:rsidP="005E72FA">
      <w:pPr>
        <w:pStyle w:val="NoSpacing"/>
        <w:rPr>
          <w:rFonts w:ascii="Times New Roman" w:hAnsi="Times New Roman" w:cs="Times New Roman"/>
          <w:color w:val="000000"/>
          <w:sz w:val="24"/>
          <w:szCs w:val="24"/>
        </w:rPr>
      </w:pPr>
    </w:p>
    <w:p w14:paraId="00000042" w14:textId="36D90B24"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Guana </w:t>
      </w:r>
      <w:r w:rsidR="00E3630E" w:rsidRPr="0068086D">
        <w:rPr>
          <w:rFonts w:ascii="Times New Roman" w:hAnsi="Times New Roman" w:cs="Times New Roman"/>
          <w:color w:val="000000"/>
          <w:sz w:val="24"/>
          <w:szCs w:val="24"/>
        </w:rPr>
        <w:t>Estuary</w:t>
      </w:r>
      <w:r w:rsidRPr="0068086D">
        <w:rPr>
          <w:rFonts w:ascii="Times New Roman" w:hAnsi="Times New Roman" w:cs="Times New Roman"/>
          <w:color w:val="000000"/>
          <w:sz w:val="24"/>
          <w:szCs w:val="24"/>
        </w:rPr>
        <w:t xml:space="preserve"> runs parallel to the </w:t>
      </w:r>
      <w:proofErr w:type="spellStart"/>
      <w:r w:rsidRPr="0068086D">
        <w:rPr>
          <w:rFonts w:ascii="Times New Roman" w:hAnsi="Times New Roman" w:cs="Times New Roman"/>
          <w:color w:val="000000"/>
          <w:sz w:val="24"/>
          <w:szCs w:val="24"/>
        </w:rPr>
        <w:t>Tolomato</w:t>
      </w:r>
      <w:proofErr w:type="spellEnd"/>
      <w:r w:rsidRPr="0068086D">
        <w:rPr>
          <w:rFonts w:ascii="Times New Roman" w:hAnsi="Times New Roman" w:cs="Times New Roman"/>
          <w:color w:val="000000"/>
          <w:sz w:val="24"/>
          <w:szCs w:val="24"/>
        </w:rPr>
        <w:t xml:space="preserve"> River </w:t>
      </w:r>
      <w:r w:rsidR="00E3630E" w:rsidRPr="0068086D">
        <w:rPr>
          <w:rFonts w:ascii="Times New Roman" w:hAnsi="Times New Roman" w:cs="Times New Roman"/>
          <w:color w:val="000000"/>
          <w:sz w:val="24"/>
          <w:szCs w:val="24"/>
        </w:rPr>
        <w:t xml:space="preserve">(and Intracoastal Waterway) </w:t>
      </w:r>
      <w:r w:rsidRPr="0068086D">
        <w:rPr>
          <w:rFonts w:ascii="Times New Roman" w:hAnsi="Times New Roman" w:cs="Times New Roman"/>
          <w:color w:val="000000"/>
          <w:sz w:val="24"/>
          <w:szCs w:val="24"/>
        </w:rPr>
        <w:t xml:space="preserve">on the seaward side, with the two lagoons joining 7 miles (11.3 km) north of the St. Augustine Inlet. The natural hydrology of the Guana system has been altered by water control structures including dikes, inland wells, drainage ditches and </w:t>
      </w:r>
      <w:r w:rsidR="00BA7A3D" w:rsidRPr="0068086D">
        <w:rPr>
          <w:rFonts w:ascii="Times New Roman" w:hAnsi="Times New Roman" w:cs="Times New Roman"/>
          <w:color w:val="000000"/>
          <w:sz w:val="24"/>
          <w:szCs w:val="24"/>
        </w:rPr>
        <w:t xml:space="preserve">the </w:t>
      </w:r>
      <w:r w:rsidRPr="0068086D">
        <w:rPr>
          <w:rFonts w:ascii="Times New Roman" w:hAnsi="Times New Roman" w:cs="Times New Roman"/>
          <w:color w:val="000000"/>
          <w:sz w:val="24"/>
          <w:szCs w:val="24"/>
        </w:rPr>
        <w:t xml:space="preserve">Guana </w:t>
      </w:r>
      <w:r w:rsidR="00BA7A3D" w:rsidRPr="0068086D">
        <w:rPr>
          <w:rFonts w:ascii="Times New Roman" w:hAnsi="Times New Roman" w:cs="Times New Roman"/>
          <w:color w:val="000000"/>
          <w:sz w:val="24"/>
          <w:szCs w:val="24"/>
        </w:rPr>
        <w:t>D</w:t>
      </w:r>
      <w:r w:rsidRPr="0068086D">
        <w:rPr>
          <w:rFonts w:ascii="Times New Roman" w:hAnsi="Times New Roman" w:cs="Times New Roman"/>
          <w:color w:val="000000"/>
          <w:sz w:val="24"/>
          <w:szCs w:val="24"/>
        </w:rPr>
        <w:t>am</w:t>
      </w:r>
      <w:r w:rsidR="00BA7A3D"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which separates Guana Lake and Guana River. Guana Lake receives </w:t>
      </w:r>
      <w:r w:rsidR="009E137F" w:rsidRPr="0068086D">
        <w:rPr>
          <w:rFonts w:ascii="Times New Roman" w:hAnsi="Times New Roman" w:cs="Times New Roman"/>
          <w:color w:val="000000"/>
          <w:sz w:val="24"/>
          <w:szCs w:val="24"/>
        </w:rPr>
        <w:t xml:space="preserve">fresh </w:t>
      </w:r>
      <w:r w:rsidRPr="0068086D">
        <w:rPr>
          <w:rFonts w:ascii="Times New Roman" w:hAnsi="Times New Roman" w:cs="Times New Roman"/>
          <w:color w:val="000000"/>
          <w:sz w:val="24"/>
          <w:szCs w:val="24"/>
        </w:rPr>
        <w:t xml:space="preserve">water from the north at Mickler’s </w:t>
      </w:r>
      <w:r w:rsidR="00BA7A3D" w:rsidRPr="0068086D">
        <w:rPr>
          <w:rFonts w:ascii="Times New Roman" w:hAnsi="Times New Roman" w:cs="Times New Roman"/>
          <w:color w:val="000000"/>
          <w:sz w:val="24"/>
          <w:szCs w:val="24"/>
        </w:rPr>
        <w:t>W</w:t>
      </w:r>
      <w:r w:rsidRPr="0068086D">
        <w:rPr>
          <w:rFonts w:ascii="Times New Roman" w:hAnsi="Times New Roman" w:cs="Times New Roman"/>
          <w:color w:val="000000"/>
          <w:sz w:val="24"/>
          <w:szCs w:val="24"/>
        </w:rPr>
        <w:t>eir</w:t>
      </w:r>
      <w:r w:rsidR="00BA7A3D"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w:t>
      </w:r>
      <w:r w:rsidR="00BA7A3D" w:rsidRPr="0068086D">
        <w:rPr>
          <w:rFonts w:ascii="Times New Roman" w:hAnsi="Times New Roman" w:cs="Times New Roman"/>
          <w:color w:val="000000"/>
          <w:sz w:val="24"/>
          <w:szCs w:val="24"/>
        </w:rPr>
        <w:t xml:space="preserve">depending on water level management and tidal conditions, </w:t>
      </w:r>
      <w:r w:rsidRPr="0068086D">
        <w:rPr>
          <w:rFonts w:ascii="Times New Roman" w:hAnsi="Times New Roman" w:cs="Times New Roman"/>
          <w:color w:val="000000"/>
          <w:sz w:val="24"/>
          <w:szCs w:val="24"/>
        </w:rPr>
        <w:t xml:space="preserve">water </w:t>
      </w:r>
      <w:r w:rsidR="00E3630E" w:rsidRPr="0068086D">
        <w:rPr>
          <w:rFonts w:ascii="Times New Roman" w:hAnsi="Times New Roman" w:cs="Times New Roman"/>
          <w:color w:val="000000"/>
          <w:sz w:val="24"/>
          <w:szCs w:val="24"/>
        </w:rPr>
        <w:t>regularly</w:t>
      </w:r>
      <w:r w:rsidRPr="0068086D">
        <w:rPr>
          <w:rFonts w:ascii="Times New Roman" w:hAnsi="Times New Roman" w:cs="Times New Roman"/>
          <w:color w:val="000000"/>
          <w:sz w:val="24"/>
          <w:szCs w:val="24"/>
        </w:rPr>
        <w:t xml:space="preserve"> exchanges with Guana River through the Guana </w:t>
      </w:r>
      <w:r w:rsidR="00BA7A3D" w:rsidRPr="0068086D">
        <w:rPr>
          <w:rFonts w:ascii="Times New Roman" w:hAnsi="Times New Roman" w:cs="Times New Roman"/>
          <w:color w:val="000000"/>
          <w:sz w:val="24"/>
          <w:szCs w:val="24"/>
        </w:rPr>
        <w:t>D</w:t>
      </w:r>
      <w:r w:rsidRPr="0068086D">
        <w:rPr>
          <w:rFonts w:ascii="Times New Roman" w:hAnsi="Times New Roman" w:cs="Times New Roman"/>
          <w:color w:val="000000"/>
          <w:sz w:val="24"/>
          <w:szCs w:val="24"/>
        </w:rPr>
        <w:t xml:space="preserve">am. As such, there </w:t>
      </w:r>
      <w:r w:rsidR="00E3630E" w:rsidRPr="0068086D">
        <w:rPr>
          <w:rFonts w:ascii="Times New Roman" w:hAnsi="Times New Roman" w:cs="Times New Roman"/>
          <w:color w:val="000000"/>
          <w:sz w:val="24"/>
          <w:szCs w:val="24"/>
        </w:rPr>
        <w:t>is</w:t>
      </w:r>
      <w:r w:rsidRPr="0068086D">
        <w:rPr>
          <w:rFonts w:ascii="Times New Roman" w:hAnsi="Times New Roman" w:cs="Times New Roman"/>
          <w:color w:val="000000"/>
          <w:sz w:val="24"/>
          <w:szCs w:val="24"/>
        </w:rPr>
        <w:t xml:space="preserve"> often a distinct latitudinal</w:t>
      </w:r>
      <w:r w:rsidR="00CD5D9A" w:rsidRPr="0068086D">
        <w:rPr>
          <w:rFonts w:ascii="Times New Roman" w:hAnsi="Times New Roman" w:cs="Times New Roman"/>
          <w:color w:val="000000"/>
          <w:sz w:val="24"/>
          <w:szCs w:val="24"/>
        </w:rPr>
        <w:t xml:space="preserve"> salinity gradient </w:t>
      </w:r>
      <w:r w:rsidRPr="0068086D">
        <w:rPr>
          <w:rFonts w:ascii="Times New Roman" w:hAnsi="Times New Roman" w:cs="Times New Roman"/>
          <w:color w:val="000000"/>
          <w:sz w:val="24"/>
          <w:szCs w:val="24"/>
        </w:rPr>
        <w:t xml:space="preserve">within the </w:t>
      </w:r>
      <w:r w:rsidR="00E3630E" w:rsidRPr="0068086D">
        <w:rPr>
          <w:rFonts w:ascii="Times New Roman" w:hAnsi="Times New Roman" w:cs="Times New Roman"/>
          <w:color w:val="000000"/>
          <w:sz w:val="24"/>
          <w:szCs w:val="24"/>
        </w:rPr>
        <w:t>estuary</w:t>
      </w:r>
      <w:r w:rsidRPr="0068086D">
        <w:rPr>
          <w:rFonts w:ascii="Times New Roman" w:hAnsi="Times New Roman" w:cs="Times New Roman"/>
          <w:color w:val="000000"/>
          <w:sz w:val="24"/>
          <w:szCs w:val="24"/>
        </w:rPr>
        <w:t xml:space="preserve">. </w:t>
      </w:r>
    </w:p>
    <w:p w14:paraId="00000043" w14:textId="77777777" w:rsidR="00E5028B" w:rsidRPr="0068086D" w:rsidRDefault="00E5028B" w:rsidP="005E72FA">
      <w:pPr>
        <w:pStyle w:val="NoSpacing"/>
        <w:rPr>
          <w:rFonts w:ascii="Times New Roman" w:hAnsi="Times New Roman" w:cs="Times New Roman"/>
          <w:color w:val="000000"/>
          <w:sz w:val="24"/>
          <w:szCs w:val="24"/>
        </w:rPr>
      </w:pPr>
    </w:p>
    <w:p w14:paraId="074EFD92" w14:textId="3950463A" w:rsidR="00623D3B" w:rsidRPr="0068086D" w:rsidRDefault="00623D3B"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Guana Lake and Guana River are separated by Guana Dam, constructed in 1957 as an earthen dam and later concreted around 1988. FWC manages the Guana Dam, including </w:t>
      </w:r>
      <w:r w:rsidR="00810E8D" w:rsidRPr="0068086D">
        <w:rPr>
          <w:rFonts w:ascii="Times New Roman" w:hAnsi="Times New Roman" w:cs="Times New Roman"/>
          <w:color w:val="000000"/>
          <w:sz w:val="24"/>
          <w:szCs w:val="24"/>
        </w:rPr>
        <w:t>the operation of</w:t>
      </w:r>
      <w:r w:rsidRPr="0068086D">
        <w:rPr>
          <w:rFonts w:ascii="Times New Roman" w:hAnsi="Times New Roman" w:cs="Times New Roman"/>
          <w:color w:val="000000"/>
          <w:sz w:val="24"/>
          <w:szCs w:val="24"/>
        </w:rPr>
        <w:t xml:space="preserve"> seven swing gates</w:t>
      </w:r>
      <w:r w:rsidR="00810E8D"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which allow water exchange between Guana River and Guana Lake, </w:t>
      </w:r>
      <w:r w:rsidRPr="0068086D">
        <w:rPr>
          <w:rFonts w:ascii="Times New Roman" w:hAnsi="Times New Roman" w:cs="Times New Roman"/>
          <w:color w:val="000000"/>
          <w:sz w:val="24"/>
          <w:szCs w:val="24"/>
        </w:rPr>
        <w:lastRenderedPageBreak/>
        <w:t>primarily for waterfowl habitat, recreation, and flood control</w:t>
      </w:r>
      <w:r w:rsidRPr="0068086D">
        <w:rPr>
          <w:rFonts w:ascii="Times New Roman" w:hAnsi="Times New Roman" w:cs="Times New Roman"/>
          <w:color w:val="000000"/>
          <w:sz w:val="24"/>
          <w:szCs w:val="24"/>
          <w:vertAlign w:val="superscript"/>
        </w:rPr>
        <w:t>2</w:t>
      </w:r>
      <w:r w:rsidRPr="0068086D">
        <w:rPr>
          <w:rFonts w:ascii="Times New Roman" w:hAnsi="Times New Roman" w:cs="Times New Roman"/>
          <w:color w:val="000000"/>
          <w:sz w:val="24"/>
          <w:szCs w:val="24"/>
        </w:rPr>
        <w:t xml:space="preserve">. </w:t>
      </w:r>
      <w:r w:rsidR="00545925" w:rsidRPr="0068086D">
        <w:rPr>
          <w:rFonts w:ascii="Times New Roman" w:hAnsi="Times New Roman" w:cs="Times New Roman"/>
          <w:color w:val="000000" w:themeColor="text1"/>
          <w:sz w:val="24"/>
          <w:szCs w:val="24"/>
        </w:rPr>
        <w:t>The northern section of Guana Lake is occasionally treated for invasive and nuisance species using pesticide sprays, prescribed fire, and salt water.</w:t>
      </w:r>
      <w:r w:rsidR="00545925" w:rsidRPr="0068086D">
        <w:rPr>
          <w:rFonts w:ascii="Times New Roman" w:hAnsi="Times New Roman" w:cs="Times New Roman"/>
          <w:color w:val="000000"/>
          <w:sz w:val="24"/>
          <w:szCs w:val="24"/>
        </w:rPr>
        <w:t xml:space="preserve"> Water depth and salinity in the lake vary depending on rainfall, lake-level management, and, to a lesser extent, tides. In Guana River, water depth and salinity are primarily driven by tides, wind, and water releases from Guana Lake. Guana River represents the last remaining natural section of Guana Estuary where numerous, dense oyster reefs and salt marshes line the </w:t>
      </w:r>
      <w:r w:rsidR="00A5178E" w:rsidRPr="0068086D">
        <w:rPr>
          <w:rFonts w:ascii="Times New Roman" w:hAnsi="Times New Roman" w:cs="Times New Roman"/>
          <w:color w:val="000000"/>
          <w:sz w:val="24"/>
          <w:szCs w:val="24"/>
        </w:rPr>
        <w:t>riverbanks</w:t>
      </w:r>
      <w:r w:rsidR="00545925" w:rsidRPr="0068086D">
        <w:rPr>
          <w:rFonts w:ascii="Times New Roman" w:hAnsi="Times New Roman" w:cs="Times New Roman"/>
          <w:color w:val="000000"/>
          <w:sz w:val="24"/>
          <w:szCs w:val="24"/>
        </w:rPr>
        <w:t>.</w:t>
      </w:r>
    </w:p>
    <w:p w14:paraId="6C0E04C0" w14:textId="77777777" w:rsidR="00623D3B" w:rsidRPr="0068086D" w:rsidRDefault="00623D3B" w:rsidP="005E72FA">
      <w:pPr>
        <w:pStyle w:val="NoSpacing"/>
        <w:rPr>
          <w:rFonts w:ascii="Times New Roman" w:hAnsi="Times New Roman" w:cs="Times New Roman"/>
          <w:color w:val="000000"/>
          <w:sz w:val="24"/>
          <w:szCs w:val="24"/>
        </w:rPr>
      </w:pPr>
    </w:p>
    <w:p w14:paraId="00000045" w14:textId="4968FB03" w:rsidR="00E5028B" w:rsidRPr="0068086D" w:rsidRDefault="00623D3B"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Guana Lake is classified as</w:t>
      </w:r>
      <w:r w:rsidR="00F43F06" w:rsidRPr="0068086D">
        <w:rPr>
          <w:rFonts w:ascii="Times New Roman" w:hAnsi="Times New Roman" w:cs="Times New Roman"/>
          <w:color w:val="000000"/>
          <w:sz w:val="24"/>
          <w:szCs w:val="24"/>
        </w:rPr>
        <w:t xml:space="preserve"> Class III Estuarine Waters (</w:t>
      </w:r>
      <w:r w:rsidRPr="0068086D">
        <w:rPr>
          <w:rFonts w:ascii="Times New Roman" w:hAnsi="Times New Roman" w:cs="Times New Roman"/>
          <w:color w:val="000000"/>
          <w:sz w:val="24"/>
          <w:szCs w:val="24"/>
        </w:rPr>
        <w:t xml:space="preserve">FDEP </w:t>
      </w:r>
      <w:r w:rsidR="00F43F06" w:rsidRPr="0068086D">
        <w:rPr>
          <w:rFonts w:ascii="Times New Roman" w:hAnsi="Times New Roman" w:cs="Times New Roman"/>
          <w:color w:val="000000"/>
          <w:sz w:val="24"/>
          <w:szCs w:val="24"/>
        </w:rPr>
        <w:t xml:space="preserve">Waterbody ID 2320C). </w:t>
      </w:r>
      <w:r w:rsidRPr="0068086D">
        <w:rPr>
          <w:rFonts w:ascii="Times New Roman" w:hAnsi="Times New Roman" w:cs="Times New Roman"/>
          <w:color w:val="000000"/>
          <w:sz w:val="24"/>
          <w:szCs w:val="24"/>
        </w:rPr>
        <w:t>Guana River is classified as</w:t>
      </w:r>
      <w:r w:rsidR="00F43F06" w:rsidRPr="0068086D">
        <w:rPr>
          <w:rFonts w:ascii="Times New Roman" w:hAnsi="Times New Roman" w:cs="Times New Roman"/>
          <w:color w:val="000000"/>
          <w:sz w:val="24"/>
          <w:szCs w:val="24"/>
        </w:rPr>
        <w:t xml:space="preserve"> Class II Estuarine Waters (</w:t>
      </w:r>
      <w:r w:rsidRPr="0068086D">
        <w:rPr>
          <w:rFonts w:ascii="Times New Roman" w:hAnsi="Times New Roman" w:cs="Times New Roman"/>
          <w:color w:val="000000"/>
          <w:sz w:val="24"/>
          <w:szCs w:val="24"/>
        </w:rPr>
        <w:t xml:space="preserve">FDEP </w:t>
      </w:r>
      <w:r w:rsidR="00F43F06" w:rsidRPr="0068086D">
        <w:rPr>
          <w:rFonts w:ascii="Times New Roman" w:hAnsi="Times New Roman" w:cs="Times New Roman"/>
          <w:color w:val="000000"/>
          <w:sz w:val="24"/>
          <w:szCs w:val="24"/>
        </w:rPr>
        <w:t xml:space="preserve">Waterbody ID 2320). </w:t>
      </w:r>
      <w:r w:rsidR="00BC3827" w:rsidRPr="0068086D">
        <w:rPr>
          <w:rFonts w:ascii="Times New Roman" w:hAnsi="Times New Roman" w:cs="Times New Roman"/>
          <w:color w:val="000000"/>
          <w:sz w:val="24"/>
          <w:szCs w:val="24"/>
        </w:rPr>
        <w:t xml:space="preserve">Both waterbodies were designated </w:t>
      </w:r>
      <w:r w:rsidR="007025AC" w:rsidRPr="0068086D">
        <w:rPr>
          <w:rFonts w:ascii="Times New Roman" w:hAnsi="Times New Roman" w:cs="Times New Roman"/>
          <w:color w:val="000000"/>
          <w:sz w:val="24"/>
          <w:szCs w:val="24"/>
        </w:rPr>
        <w:t xml:space="preserve">by FDEP </w:t>
      </w:r>
      <w:r w:rsidR="00BC3827" w:rsidRPr="0068086D">
        <w:rPr>
          <w:rFonts w:ascii="Times New Roman" w:hAnsi="Times New Roman" w:cs="Times New Roman"/>
          <w:color w:val="000000"/>
          <w:sz w:val="24"/>
          <w:szCs w:val="24"/>
        </w:rPr>
        <w:t xml:space="preserve">as “verified impaired” </w:t>
      </w:r>
      <w:r w:rsidR="007025AC" w:rsidRPr="0068086D">
        <w:rPr>
          <w:rFonts w:ascii="Times New Roman" w:hAnsi="Times New Roman" w:cs="Times New Roman"/>
          <w:color w:val="000000"/>
          <w:sz w:val="24"/>
          <w:szCs w:val="24"/>
        </w:rPr>
        <w:t xml:space="preserve">for nutrients </w:t>
      </w:r>
      <w:r w:rsidR="00BC3827" w:rsidRPr="0068086D">
        <w:rPr>
          <w:rFonts w:ascii="Times New Roman" w:hAnsi="Times New Roman" w:cs="Times New Roman"/>
          <w:color w:val="000000"/>
          <w:sz w:val="24"/>
          <w:szCs w:val="24"/>
        </w:rPr>
        <w:t xml:space="preserve">in 2022. For more information about water quality assessments and the current status of waterbodies, see </w:t>
      </w:r>
      <w:hyperlink r:id="rId20" w:history="1">
        <w:r w:rsidR="007025AC" w:rsidRPr="0068086D">
          <w:rPr>
            <w:rStyle w:val="Hyperlink"/>
            <w:rFonts w:ascii="Times New Roman" w:hAnsi="Times New Roman" w:cs="Times New Roman"/>
            <w:sz w:val="24"/>
            <w:szCs w:val="24"/>
          </w:rPr>
          <w:t>https://floridadep.gov/dear/water-quality-assessment/content/impaired-waters-listing-process</w:t>
        </w:r>
      </w:hyperlink>
      <w:r w:rsidR="007025AC" w:rsidRPr="0068086D">
        <w:rPr>
          <w:rFonts w:ascii="Times New Roman" w:hAnsi="Times New Roman" w:cs="Times New Roman"/>
          <w:color w:val="000000"/>
          <w:sz w:val="24"/>
          <w:szCs w:val="24"/>
        </w:rPr>
        <w:t xml:space="preserve">. </w:t>
      </w:r>
    </w:p>
    <w:p w14:paraId="6F70DDD8" w14:textId="77777777" w:rsidR="00534A57" w:rsidRPr="0068086D" w:rsidRDefault="00534A57" w:rsidP="005E72FA">
      <w:pPr>
        <w:pStyle w:val="NoSpacing"/>
        <w:rPr>
          <w:rFonts w:ascii="Times New Roman" w:hAnsi="Times New Roman" w:cs="Times New Roman"/>
          <w:color w:val="000000"/>
          <w:sz w:val="24"/>
          <w:szCs w:val="24"/>
        </w:rPr>
      </w:pPr>
    </w:p>
    <w:p w14:paraId="00000048" w14:textId="00D522CC"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climate of </w:t>
      </w:r>
      <w:r w:rsidR="007025AC" w:rsidRPr="0068086D">
        <w:rPr>
          <w:rFonts w:ascii="Times New Roman" w:hAnsi="Times New Roman" w:cs="Times New Roman"/>
          <w:color w:val="000000"/>
          <w:sz w:val="24"/>
          <w:szCs w:val="24"/>
        </w:rPr>
        <w:t>N</w:t>
      </w:r>
      <w:r w:rsidRPr="0068086D">
        <w:rPr>
          <w:rFonts w:ascii="Times New Roman" w:hAnsi="Times New Roman" w:cs="Times New Roman"/>
          <w:color w:val="000000"/>
          <w:sz w:val="24"/>
          <w:szCs w:val="24"/>
        </w:rPr>
        <w:t>ortheast Florida is classified as humid subtropical</w:t>
      </w:r>
      <w:r w:rsidR="00810E8D" w:rsidRPr="0068086D">
        <w:rPr>
          <w:rFonts w:ascii="Times New Roman" w:hAnsi="Times New Roman" w:cs="Times New Roman"/>
          <w:color w:val="000000"/>
          <w:sz w:val="24"/>
          <w:szCs w:val="24"/>
        </w:rPr>
        <w:t xml:space="preserve">, which </w:t>
      </w:r>
      <w:r w:rsidRPr="0068086D">
        <w:rPr>
          <w:rFonts w:ascii="Times New Roman" w:hAnsi="Times New Roman" w:cs="Times New Roman"/>
          <w:color w:val="000000"/>
          <w:sz w:val="24"/>
          <w:szCs w:val="24"/>
        </w:rPr>
        <w:t>is characteristic of the Gulf and Atlantic coastal plain of the southeastern United States. The average annual rainfall is approximately 52 inches (132 cm) per year, with the wet season extending from June through September. Seasonal variation in temperature within the R</w:t>
      </w:r>
      <w:r w:rsidR="00534A57" w:rsidRPr="0068086D">
        <w:rPr>
          <w:rFonts w:ascii="Times New Roman" w:hAnsi="Times New Roman" w:cs="Times New Roman"/>
          <w:color w:val="000000"/>
          <w:sz w:val="24"/>
          <w:szCs w:val="24"/>
        </w:rPr>
        <w:t xml:space="preserve">eserve follows that of rainfall, </w:t>
      </w:r>
      <w:r w:rsidRPr="0068086D">
        <w:rPr>
          <w:rFonts w:ascii="Times New Roman" w:hAnsi="Times New Roman" w:cs="Times New Roman"/>
          <w:color w:val="000000"/>
          <w:sz w:val="24"/>
          <w:szCs w:val="24"/>
        </w:rPr>
        <w:t>with a summer period of high temperatures between June and September and a cooler period extending from December through March. The annual mean air temperature within the Reserve is approximately 21</w:t>
      </w:r>
      <w:r w:rsidR="00A5178E" w:rsidRPr="0068086D">
        <w:rPr>
          <w:rFonts w:ascii="Times New Roman" w:hAnsi="Times New Roman" w:cs="Times New Roman"/>
          <w:color w:val="000000"/>
          <w:sz w:val="24"/>
          <w:szCs w:val="24"/>
        </w:rPr>
        <w:t xml:space="preserve"> º</w:t>
      </w:r>
      <w:r w:rsidRPr="0068086D">
        <w:rPr>
          <w:rFonts w:ascii="Times New Roman" w:hAnsi="Times New Roman" w:cs="Times New Roman"/>
          <w:color w:val="000000"/>
          <w:sz w:val="24"/>
          <w:szCs w:val="24"/>
        </w:rPr>
        <w:t>C.</w:t>
      </w:r>
    </w:p>
    <w:p w14:paraId="0000004A" w14:textId="4C71C3C2" w:rsidR="00E5028B" w:rsidRPr="0068086D" w:rsidRDefault="00A912E2" w:rsidP="005E72FA">
      <w:pPr>
        <w:pStyle w:val="NoSpacing"/>
        <w:rPr>
          <w:rFonts w:ascii="Times New Roman" w:hAnsi="Times New Roman" w:cs="Times New Roman"/>
          <w:color w:val="000000"/>
          <w:sz w:val="24"/>
          <w:szCs w:val="24"/>
        </w:rPr>
      </w:pPr>
      <w:r w:rsidRPr="0068086D">
        <w:rPr>
          <w:rFonts w:ascii="Times New Roman" w:hAnsi="Times New Roman" w:cs="Times New Roman"/>
          <w:noProof/>
          <w:color w:val="000000"/>
          <w:sz w:val="24"/>
          <w:szCs w:val="24"/>
        </w:rPr>
        <w:lastRenderedPageBreak/>
        <w:drawing>
          <wp:inline distT="0" distB="0" distL="0" distR="0" wp14:anchorId="07516E7A" wp14:editId="5A2D3B30">
            <wp:extent cx="5048250" cy="6600825"/>
            <wp:effectExtent l="0" t="0" r="0" b="9525"/>
            <wp:docPr id="2" name="image1.jpg"/>
            <wp:cNvGraphicFramePr/>
            <a:graphic xmlns:a="http://schemas.openxmlformats.org/drawingml/2006/main">
              <a:graphicData uri="http://schemas.openxmlformats.org/drawingml/2006/picture">
                <pic:pic xmlns:pic="http://schemas.openxmlformats.org/drawingml/2006/picture">
                  <pic:nvPicPr>
                    <pic:cNvPr id="2" name="image1.jp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048303" cy="6600894"/>
                    </a:xfrm>
                    <a:prstGeom prst="rect">
                      <a:avLst/>
                    </a:prstGeom>
                    <a:ln/>
                  </pic:spPr>
                </pic:pic>
              </a:graphicData>
            </a:graphic>
          </wp:inline>
        </w:drawing>
      </w:r>
    </w:p>
    <w:p w14:paraId="0000004B" w14:textId="563BF071"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Figure 1: Map of </w:t>
      </w:r>
      <w:r w:rsidR="00C41B03" w:rsidRPr="0068086D">
        <w:rPr>
          <w:rFonts w:ascii="Times New Roman" w:hAnsi="Times New Roman" w:cs="Times New Roman"/>
          <w:color w:val="000000"/>
          <w:sz w:val="24"/>
          <w:szCs w:val="24"/>
        </w:rPr>
        <w:t>n</w:t>
      </w:r>
      <w:r w:rsidRPr="0068086D">
        <w:rPr>
          <w:rFonts w:ascii="Times New Roman" w:hAnsi="Times New Roman" w:cs="Times New Roman"/>
          <w:color w:val="000000"/>
          <w:sz w:val="24"/>
          <w:szCs w:val="24"/>
        </w:rPr>
        <w:t>orthern extent of the GTMNER</w:t>
      </w:r>
      <w:r w:rsidR="00534A57" w:rsidRPr="0068086D">
        <w:rPr>
          <w:rFonts w:ascii="Times New Roman" w:hAnsi="Times New Roman" w:cs="Times New Roman"/>
          <w:color w:val="000000"/>
          <w:sz w:val="24"/>
          <w:szCs w:val="24"/>
        </w:rPr>
        <w:t>R</w:t>
      </w:r>
      <w:r w:rsidR="00C41B03" w:rsidRPr="0068086D">
        <w:rPr>
          <w:rFonts w:ascii="Times New Roman" w:hAnsi="Times New Roman" w:cs="Times New Roman"/>
          <w:color w:val="000000"/>
          <w:sz w:val="24"/>
          <w:szCs w:val="24"/>
        </w:rPr>
        <w:t xml:space="preserve">, including the </w:t>
      </w:r>
      <w:r w:rsidR="00534A57" w:rsidRPr="0068086D">
        <w:rPr>
          <w:rFonts w:ascii="Times New Roman" w:hAnsi="Times New Roman" w:cs="Times New Roman"/>
          <w:color w:val="000000"/>
          <w:sz w:val="24"/>
          <w:szCs w:val="24"/>
        </w:rPr>
        <w:t>Guana Estuary</w:t>
      </w:r>
      <w:r w:rsidR="00C41B03"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Guana Lake</w:t>
      </w:r>
      <w:r w:rsidR="00C41B03"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 xml:space="preserve">and </w:t>
      </w:r>
      <w:r w:rsidR="00C41B03" w:rsidRPr="0068086D">
        <w:rPr>
          <w:rFonts w:ascii="Times New Roman" w:hAnsi="Times New Roman" w:cs="Times New Roman"/>
          <w:color w:val="000000"/>
          <w:sz w:val="24"/>
          <w:szCs w:val="24"/>
        </w:rPr>
        <w:t xml:space="preserve">the </w:t>
      </w:r>
      <w:r w:rsidRPr="0068086D">
        <w:rPr>
          <w:rFonts w:ascii="Times New Roman" w:hAnsi="Times New Roman" w:cs="Times New Roman"/>
          <w:color w:val="000000"/>
          <w:sz w:val="24"/>
          <w:szCs w:val="24"/>
        </w:rPr>
        <w:t>Guana River</w:t>
      </w:r>
      <w:r w:rsidR="00C41B03"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with sample stations demarcated with varying shapes based on year added to the project. The star </w:t>
      </w:r>
      <w:r w:rsidR="00BF678C">
        <w:rPr>
          <w:rFonts w:ascii="Times New Roman" w:hAnsi="Times New Roman" w:cs="Times New Roman"/>
          <w:color w:val="000000"/>
          <w:sz w:val="24"/>
          <w:szCs w:val="24"/>
        </w:rPr>
        <w:t>on the</w:t>
      </w:r>
      <w:r w:rsidRPr="0068086D">
        <w:rPr>
          <w:rFonts w:ascii="Times New Roman" w:hAnsi="Times New Roman" w:cs="Times New Roman"/>
          <w:color w:val="000000"/>
          <w:sz w:val="24"/>
          <w:szCs w:val="24"/>
        </w:rPr>
        <w:t xml:space="preserve"> left </w:t>
      </w:r>
      <w:r w:rsidR="0094712F">
        <w:rPr>
          <w:rFonts w:ascii="Times New Roman" w:hAnsi="Times New Roman" w:cs="Times New Roman"/>
          <w:color w:val="000000"/>
          <w:sz w:val="24"/>
          <w:szCs w:val="24"/>
        </w:rPr>
        <w:t xml:space="preserve">represents the </w:t>
      </w:r>
      <w:r w:rsidRPr="0068086D">
        <w:rPr>
          <w:rFonts w:ascii="Times New Roman" w:hAnsi="Times New Roman" w:cs="Times New Roman"/>
          <w:color w:val="000000"/>
          <w:sz w:val="24"/>
          <w:szCs w:val="24"/>
        </w:rPr>
        <w:t>SWMP reference site used for nutrient comparisons.</w:t>
      </w:r>
    </w:p>
    <w:p w14:paraId="0000004C" w14:textId="77777777" w:rsidR="00E5028B" w:rsidRPr="0068086D" w:rsidRDefault="00E5028B" w:rsidP="005E72FA">
      <w:pPr>
        <w:pStyle w:val="NoSpacing"/>
        <w:rPr>
          <w:rFonts w:ascii="Times New Roman" w:hAnsi="Times New Roman" w:cs="Times New Roman"/>
          <w:sz w:val="24"/>
          <w:szCs w:val="24"/>
        </w:rPr>
      </w:pPr>
    </w:p>
    <w:p w14:paraId="2237E54D" w14:textId="106586A9" w:rsidR="00640321" w:rsidRPr="0068086D" w:rsidRDefault="00DE030C" w:rsidP="00640321">
      <w:pPr>
        <w:pStyle w:val="NoSpacing"/>
        <w:outlineLvl w:val="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5) </w:t>
      </w:r>
      <w:r w:rsidR="00F43F06" w:rsidRPr="0068086D">
        <w:rPr>
          <w:rFonts w:ascii="Times New Roman" w:hAnsi="Times New Roman" w:cs="Times New Roman"/>
          <w:b/>
          <w:color w:val="000000"/>
          <w:sz w:val="24"/>
          <w:szCs w:val="24"/>
        </w:rPr>
        <w:t>Station Descriptions</w:t>
      </w:r>
    </w:p>
    <w:p w14:paraId="6E88BB72" w14:textId="77777777" w:rsidR="004D12CA" w:rsidRDefault="004D12CA" w:rsidP="004D12CA">
      <w:pPr>
        <w:pStyle w:val="NoSpacing"/>
        <w:rPr>
          <w:rFonts w:ascii="Times New Roman" w:hAnsi="Times New Roman" w:cs="Times New Roman"/>
          <w:sz w:val="24"/>
          <w:szCs w:val="24"/>
        </w:rPr>
      </w:pPr>
    </w:p>
    <w:p w14:paraId="4E405EDE" w14:textId="16845A4B" w:rsidR="004D12CA" w:rsidRPr="0068086D" w:rsidRDefault="004D12CA" w:rsidP="004D12CA">
      <w:pPr>
        <w:pStyle w:val="NoSpacing"/>
        <w:rPr>
          <w:rFonts w:ascii="Times New Roman" w:hAnsi="Times New Roman" w:cs="Times New Roman"/>
          <w:sz w:val="24"/>
          <w:szCs w:val="24"/>
        </w:rPr>
      </w:pPr>
      <w:r w:rsidRPr="0068086D">
        <w:rPr>
          <w:rFonts w:ascii="Times New Roman" w:hAnsi="Times New Roman" w:cs="Times New Roman"/>
          <w:sz w:val="24"/>
          <w:szCs w:val="24"/>
        </w:rPr>
        <w:t xml:space="preserve">Table 1: Station codes and GPS location. Note: if two station codes are associated with one </w:t>
      </w:r>
      <w:r>
        <w:rPr>
          <w:rFonts w:ascii="Times New Roman" w:hAnsi="Times New Roman" w:cs="Times New Roman"/>
          <w:sz w:val="24"/>
          <w:szCs w:val="24"/>
        </w:rPr>
        <w:t>station</w:t>
      </w:r>
      <w:r w:rsidRPr="0068086D">
        <w:rPr>
          <w:rFonts w:ascii="Times New Roman" w:hAnsi="Times New Roman" w:cs="Times New Roman"/>
          <w:sz w:val="24"/>
          <w:szCs w:val="24"/>
        </w:rPr>
        <w:t>, the latter is the current nomenclature.</w:t>
      </w:r>
    </w:p>
    <w:p w14:paraId="0E408627" w14:textId="5C673C57" w:rsidR="00640321" w:rsidRPr="0068086D" w:rsidRDefault="00640321" w:rsidP="00640321">
      <w:pPr>
        <w:pStyle w:val="NoSpacing"/>
        <w:outlineLvl w:val="0"/>
        <w:rPr>
          <w:rFonts w:ascii="Times New Roman" w:hAnsi="Times New Roman" w:cs="Times New Roman"/>
          <w:b/>
          <w:color w:val="000000"/>
          <w:sz w:val="24"/>
          <w:szCs w:val="24"/>
        </w:rPr>
      </w:pPr>
    </w:p>
    <w:tbl>
      <w:tblPr>
        <w:tblStyle w:val="8"/>
        <w:tblW w:w="7645" w:type="dxa"/>
        <w:jc w:val="center"/>
        <w:tblBorders>
          <w:top w:val="dotted" w:sz="4" w:space="0" w:color="BFBFBF"/>
          <w:left w:val="dotted" w:sz="4" w:space="0" w:color="BFBFBF"/>
          <w:bottom w:val="dotted" w:sz="4" w:space="0" w:color="BFBFBF"/>
          <w:right w:val="dotted" w:sz="4" w:space="0" w:color="BFBFBF"/>
          <w:insideH w:val="dotted" w:sz="4" w:space="0" w:color="BFBFBF"/>
          <w:insideV w:val="dotted" w:sz="4" w:space="0" w:color="BFBFBF"/>
        </w:tblBorders>
        <w:tblLayout w:type="fixed"/>
        <w:tblLook w:val="04A0" w:firstRow="1" w:lastRow="0" w:firstColumn="1" w:lastColumn="0" w:noHBand="0" w:noVBand="1"/>
      </w:tblPr>
      <w:tblGrid>
        <w:gridCol w:w="2170"/>
        <w:gridCol w:w="2235"/>
        <w:gridCol w:w="3240"/>
      </w:tblGrid>
      <w:tr w:rsidR="00640321" w:rsidRPr="0068086D" w14:paraId="670F5147" w14:textId="77777777" w:rsidTr="00151421">
        <w:trPr>
          <w:cnfStyle w:val="100000000000" w:firstRow="1" w:lastRow="0" w:firstColumn="0" w:lastColumn="0" w:oddVBand="0" w:evenVBand="0" w:oddHBand="0"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2170" w:type="dxa"/>
            <w:tcBorders>
              <w:bottom w:val="none" w:sz="0" w:space="0" w:color="auto"/>
            </w:tcBorders>
            <w:vAlign w:val="center"/>
          </w:tcPr>
          <w:p w14:paraId="5571847D" w14:textId="77777777" w:rsidR="00640321" w:rsidRPr="0068086D" w:rsidRDefault="00640321" w:rsidP="00640321">
            <w:pPr>
              <w:pStyle w:val="NoSpacing"/>
              <w:rPr>
                <w:rFonts w:ascii="Times New Roman" w:hAnsi="Times New Roman" w:cs="Times New Roman"/>
                <w:sz w:val="24"/>
                <w:szCs w:val="24"/>
              </w:rPr>
            </w:pPr>
            <w:r w:rsidRPr="0068086D">
              <w:rPr>
                <w:rFonts w:ascii="Times New Roman" w:hAnsi="Times New Roman" w:cs="Times New Roman"/>
                <w:sz w:val="24"/>
                <w:szCs w:val="24"/>
              </w:rPr>
              <w:t>Station</w:t>
            </w:r>
          </w:p>
        </w:tc>
        <w:tc>
          <w:tcPr>
            <w:tcW w:w="2235" w:type="dxa"/>
            <w:tcBorders>
              <w:bottom w:val="none" w:sz="0" w:space="0" w:color="auto"/>
            </w:tcBorders>
            <w:vAlign w:val="center"/>
          </w:tcPr>
          <w:p w14:paraId="7EF48B32" w14:textId="77777777" w:rsidR="00640321" w:rsidRPr="0068086D" w:rsidRDefault="00640321" w:rsidP="00640321">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Station Code(s)</w:t>
            </w:r>
          </w:p>
        </w:tc>
        <w:tc>
          <w:tcPr>
            <w:tcW w:w="3240" w:type="dxa"/>
            <w:tcBorders>
              <w:bottom w:val="none" w:sz="0" w:space="0" w:color="auto"/>
            </w:tcBorders>
            <w:vAlign w:val="center"/>
          </w:tcPr>
          <w:p w14:paraId="068CEA90" w14:textId="77777777" w:rsidR="00640321" w:rsidRPr="0068086D" w:rsidRDefault="00640321" w:rsidP="00640321">
            <w:pPr>
              <w:pStyle w:val="NoSpacing"/>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Location</w:t>
            </w:r>
          </w:p>
        </w:tc>
      </w:tr>
      <w:tr w:rsidR="00640321" w:rsidRPr="0068086D" w14:paraId="0F93F384" w14:textId="77777777" w:rsidTr="00151421">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170" w:type="dxa"/>
          </w:tcPr>
          <w:p w14:paraId="51AE0F1F" w14:textId="77777777" w:rsidR="00640321" w:rsidRPr="0068086D" w:rsidRDefault="00640321" w:rsidP="00151421">
            <w:pPr>
              <w:pStyle w:val="NoSpacing"/>
              <w:rPr>
                <w:rFonts w:ascii="Times New Roman" w:hAnsi="Times New Roman" w:cs="Times New Roman"/>
                <w:sz w:val="24"/>
                <w:szCs w:val="24"/>
              </w:rPr>
            </w:pPr>
            <w:proofErr w:type="spellStart"/>
            <w:r w:rsidRPr="0068086D">
              <w:rPr>
                <w:rFonts w:ascii="Times New Roman" w:hAnsi="Times New Roman" w:cs="Times New Roman"/>
                <w:b w:val="0"/>
                <w:sz w:val="24"/>
                <w:szCs w:val="24"/>
              </w:rPr>
              <w:t>Micklers</w:t>
            </w:r>
            <w:proofErr w:type="spellEnd"/>
          </w:p>
        </w:tc>
        <w:tc>
          <w:tcPr>
            <w:tcW w:w="2235" w:type="dxa"/>
          </w:tcPr>
          <w:p w14:paraId="1D86FB8B"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GTMMKNUT</w:t>
            </w:r>
          </w:p>
        </w:tc>
        <w:tc>
          <w:tcPr>
            <w:tcW w:w="3240" w:type="dxa"/>
          </w:tcPr>
          <w:p w14:paraId="5E6CD0D2"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30.16073611°, -81.36027778°</w:t>
            </w:r>
          </w:p>
        </w:tc>
      </w:tr>
      <w:tr w:rsidR="00640321" w:rsidRPr="0068086D" w14:paraId="466E603F" w14:textId="77777777" w:rsidTr="00151421">
        <w:trPr>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39F1BFA8"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1</w:t>
            </w:r>
          </w:p>
        </w:tc>
        <w:tc>
          <w:tcPr>
            <w:tcW w:w="2235" w:type="dxa"/>
          </w:tcPr>
          <w:p w14:paraId="0A526C6C"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GTMGL1NUT</w:t>
            </w:r>
          </w:p>
        </w:tc>
        <w:tc>
          <w:tcPr>
            <w:tcW w:w="3240" w:type="dxa"/>
          </w:tcPr>
          <w:p w14:paraId="17161D4A"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30.1504°, -81.3604°</w:t>
            </w:r>
          </w:p>
        </w:tc>
      </w:tr>
      <w:tr w:rsidR="00640321" w:rsidRPr="0068086D" w14:paraId="31811447" w14:textId="77777777" w:rsidTr="00151421">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136F2BDA"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1.5</w:t>
            </w:r>
          </w:p>
        </w:tc>
        <w:tc>
          <w:tcPr>
            <w:tcW w:w="2235" w:type="dxa"/>
          </w:tcPr>
          <w:p w14:paraId="2AF2114E"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GTMGL1.5NUT</w:t>
            </w:r>
          </w:p>
        </w:tc>
        <w:tc>
          <w:tcPr>
            <w:tcW w:w="3240" w:type="dxa"/>
          </w:tcPr>
          <w:p w14:paraId="238E9F46"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30.13339°, - 81.35495°</w:t>
            </w:r>
          </w:p>
        </w:tc>
      </w:tr>
      <w:tr w:rsidR="00640321" w:rsidRPr="0068086D" w14:paraId="4D293683" w14:textId="77777777" w:rsidTr="00151421">
        <w:trPr>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3FF3A516"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2</w:t>
            </w:r>
          </w:p>
        </w:tc>
        <w:tc>
          <w:tcPr>
            <w:tcW w:w="2235" w:type="dxa"/>
          </w:tcPr>
          <w:p w14:paraId="011106CD"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GTMGL2NUT</w:t>
            </w:r>
          </w:p>
        </w:tc>
        <w:tc>
          <w:tcPr>
            <w:tcW w:w="3240" w:type="dxa"/>
          </w:tcPr>
          <w:p w14:paraId="053E96BB"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30.1161°, -81.3511°</w:t>
            </w:r>
          </w:p>
        </w:tc>
      </w:tr>
      <w:tr w:rsidR="00640321" w:rsidRPr="0068086D" w14:paraId="52DF0532" w14:textId="77777777" w:rsidTr="00151421">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170" w:type="dxa"/>
          </w:tcPr>
          <w:p w14:paraId="411D15DE"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2.5</w:t>
            </w:r>
          </w:p>
        </w:tc>
        <w:tc>
          <w:tcPr>
            <w:tcW w:w="2235" w:type="dxa"/>
          </w:tcPr>
          <w:p w14:paraId="13DCAACF"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GTMGL2.5NUT</w:t>
            </w:r>
          </w:p>
        </w:tc>
        <w:tc>
          <w:tcPr>
            <w:tcW w:w="3240" w:type="dxa"/>
          </w:tcPr>
          <w:p w14:paraId="139193C7"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30.1037°, - 81.34714°</w:t>
            </w:r>
          </w:p>
        </w:tc>
      </w:tr>
      <w:tr w:rsidR="00640321" w:rsidRPr="0068086D" w14:paraId="5D8920D2" w14:textId="77777777" w:rsidTr="00151421">
        <w:trPr>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50D72914"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Lake Middle</w:t>
            </w:r>
          </w:p>
        </w:tc>
        <w:tc>
          <w:tcPr>
            <w:tcW w:w="2235" w:type="dxa"/>
          </w:tcPr>
          <w:p w14:paraId="694FBCE7"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GTMOLNUT; GTMLMNUT</w:t>
            </w:r>
          </w:p>
        </w:tc>
        <w:tc>
          <w:tcPr>
            <w:tcW w:w="3240" w:type="dxa"/>
          </w:tcPr>
          <w:p w14:paraId="330EE58D"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30.08302°, -81.34286°</w:t>
            </w:r>
          </w:p>
        </w:tc>
      </w:tr>
      <w:tr w:rsidR="00640321" w:rsidRPr="0068086D" w14:paraId="55D06648" w14:textId="77777777" w:rsidTr="00151421">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70BD06E1"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3.5</w:t>
            </w:r>
          </w:p>
        </w:tc>
        <w:tc>
          <w:tcPr>
            <w:tcW w:w="2235" w:type="dxa"/>
          </w:tcPr>
          <w:p w14:paraId="1EBDE9D7"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GTMGL3.5NUT</w:t>
            </w:r>
          </w:p>
        </w:tc>
        <w:tc>
          <w:tcPr>
            <w:tcW w:w="3240" w:type="dxa"/>
          </w:tcPr>
          <w:p w14:paraId="76C09992"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30.06339°, - 81.33885°</w:t>
            </w:r>
          </w:p>
        </w:tc>
      </w:tr>
      <w:tr w:rsidR="00640321" w:rsidRPr="0068086D" w14:paraId="489D3820" w14:textId="77777777" w:rsidTr="00151421">
        <w:trPr>
          <w:trHeight w:val="253"/>
          <w:jc w:val="center"/>
        </w:trPr>
        <w:tc>
          <w:tcPr>
            <w:cnfStyle w:val="001000000000" w:firstRow="0" w:lastRow="0" w:firstColumn="1" w:lastColumn="0" w:oddVBand="0" w:evenVBand="0" w:oddHBand="0" w:evenHBand="0" w:firstRowFirstColumn="0" w:firstRowLastColumn="0" w:lastRowFirstColumn="0" w:lastRowLastColumn="0"/>
            <w:tcW w:w="2170" w:type="dxa"/>
          </w:tcPr>
          <w:p w14:paraId="36F0B5E4"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Lake 4</w:t>
            </w:r>
          </w:p>
        </w:tc>
        <w:tc>
          <w:tcPr>
            <w:tcW w:w="2235" w:type="dxa"/>
          </w:tcPr>
          <w:p w14:paraId="4B7ECE95"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GTMLSNUT</w:t>
            </w:r>
          </w:p>
        </w:tc>
        <w:tc>
          <w:tcPr>
            <w:tcW w:w="3240" w:type="dxa"/>
          </w:tcPr>
          <w:p w14:paraId="5AC81367"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30.0451°, -81.3351°</w:t>
            </w:r>
          </w:p>
        </w:tc>
      </w:tr>
      <w:tr w:rsidR="00640321" w:rsidRPr="0068086D" w14:paraId="384B9867" w14:textId="77777777" w:rsidTr="00151421">
        <w:trPr>
          <w:cnfStyle w:val="000000100000" w:firstRow="0" w:lastRow="0" w:firstColumn="0" w:lastColumn="0" w:oddVBand="0" w:evenVBand="0" w:oddHBand="1" w:evenHBand="0" w:firstRowFirstColumn="0" w:firstRowLastColumn="0" w:lastRowFirstColumn="0" w:lastRowLastColumn="0"/>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527EF812"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Lake South</w:t>
            </w:r>
          </w:p>
        </w:tc>
        <w:tc>
          <w:tcPr>
            <w:tcW w:w="2235" w:type="dxa"/>
          </w:tcPr>
          <w:p w14:paraId="6BFF9936"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GTMDNNUT; GTMLSNUT</w:t>
            </w:r>
          </w:p>
        </w:tc>
        <w:tc>
          <w:tcPr>
            <w:tcW w:w="3240" w:type="dxa"/>
          </w:tcPr>
          <w:p w14:paraId="47A5A22E"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30.023763, -81.327928</w:t>
            </w:r>
          </w:p>
        </w:tc>
      </w:tr>
      <w:tr w:rsidR="00640321" w:rsidRPr="0068086D" w14:paraId="034AE614" w14:textId="77777777" w:rsidTr="00151421">
        <w:trPr>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47226B27"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River North</w:t>
            </w:r>
          </w:p>
        </w:tc>
        <w:tc>
          <w:tcPr>
            <w:tcW w:w="2235" w:type="dxa"/>
          </w:tcPr>
          <w:p w14:paraId="0E7598CE"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GTMDSNUT; GTMRNNUT</w:t>
            </w:r>
          </w:p>
        </w:tc>
        <w:tc>
          <w:tcPr>
            <w:tcW w:w="3240" w:type="dxa"/>
          </w:tcPr>
          <w:p w14:paraId="5073BDF3"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30.022421°, -81.327722°</w:t>
            </w:r>
          </w:p>
        </w:tc>
      </w:tr>
      <w:tr w:rsidR="00640321" w:rsidRPr="0068086D" w14:paraId="0D0A59CE" w14:textId="77777777" w:rsidTr="00151421">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170" w:type="dxa"/>
          </w:tcPr>
          <w:p w14:paraId="6B6935B9"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River 1</w:t>
            </w:r>
          </w:p>
        </w:tc>
        <w:tc>
          <w:tcPr>
            <w:tcW w:w="2235" w:type="dxa"/>
          </w:tcPr>
          <w:p w14:paraId="3E3EFDB5"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GTMGR1NUT</w:t>
            </w:r>
          </w:p>
        </w:tc>
        <w:tc>
          <w:tcPr>
            <w:tcW w:w="3240" w:type="dxa"/>
          </w:tcPr>
          <w:p w14:paraId="1197F122"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30.0168°, -81.3276°</w:t>
            </w:r>
          </w:p>
        </w:tc>
      </w:tr>
      <w:tr w:rsidR="00640321" w:rsidRPr="0068086D" w14:paraId="2A2F0F93" w14:textId="77777777" w:rsidTr="00151421">
        <w:trPr>
          <w:trHeight w:val="271"/>
          <w:jc w:val="center"/>
        </w:trPr>
        <w:tc>
          <w:tcPr>
            <w:cnfStyle w:val="001000000000" w:firstRow="0" w:lastRow="0" w:firstColumn="1" w:lastColumn="0" w:oddVBand="0" w:evenVBand="0" w:oddHBand="0" w:evenHBand="0" w:firstRowFirstColumn="0" w:firstRowLastColumn="0" w:lastRowFirstColumn="0" w:lastRowLastColumn="0"/>
            <w:tcW w:w="2170" w:type="dxa"/>
          </w:tcPr>
          <w:p w14:paraId="6123ED01"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River</w:t>
            </w:r>
          </w:p>
        </w:tc>
        <w:tc>
          <w:tcPr>
            <w:tcW w:w="2235" w:type="dxa"/>
          </w:tcPr>
          <w:p w14:paraId="3A482FE8"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GTMGRNUT</w:t>
            </w:r>
          </w:p>
        </w:tc>
        <w:tc>
          <w:tcPr>
            <w:tcW w:w="3240" w:type="dxa"/>
          </w:tcPr>
          <w:p w14:paraId="7E62AA60" w14:textId="77777777" w:rsidR="00640321" w:rsidRPr="0068086D" w:rsidRDefault="00640321" w:rsidP="00151421">
            <w:pPr>
              <w:pStyle w:val="No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29.998466°, -81.326133°</w:t>
            </w:r>
          </w:p>
        </w:tc>
      </w:tr>
      <w:tr w:rsidR="00640321" w:rsidRPr="0068086D" w14:paraId="26EB2D20" w14:textId="77777777" w:rsidTr="00151421">
        <w:trPr>
          <w:cnfStyle w:val="000000100000" w:firstRow="0" w:lastRow="0" w:firstColumn="0" w:lastColumn="0" w:oddVBand="0" w:evenVBand="0" w:oddHBand="1" w:evenHBand="0" w:firstRowFirstColumn="0" w:firstRowLastColumn="0" w:lastRowFirstColumn="0" w:lastRowLastColumn="0"/>
          <w:trHeight w:val="253"/>
          <w:jc w:val="center"/>
        </w:trPr>
        <w:tc>
          <w:tcPr>
            <w:cnfStyle w:val="001000000000" w:firstRow="0" w:lastRow="0" w:firstColumn="1" w:lastColumn="0" w:oddVBand="0" w:evenVBand="0" w:oddHBand="0" w:evenHBand="0" w:firstRowFirstColumn="0" w:firstRowLastColumn="0" w:lastRowFirstColumn="0" w:lastRowLastColumn="0"/>
            <w:tcW w:w="2170" w:type="dxa"/>
          </w:tcPr>
          <w:p w14:paraId="6A75470D" w14:textId="77777777" w:rsidR="00640321" w:rsidRPr="0068086D" w:rsidRDefault="00640321" w:rsidP="00151421">
            <w:pPr>
              <w:pStyle w:val="NoSpacing"/>
              <w:rPr>
                <w:rFonts w:ascii="Times New Roman" w:hAnsi="Times New Roman" w:cs="Times New Roman"/>
                <w:sz w:val="24"/>
                <w:szCs w:val="24"/>
              </w:rPr>
            </w:pPr>
            <w:r w:rsidRPr="0068086D">
              <w:rPr>
                <w:rFonts w:ascii="Times New Roman" w:hAnsi="Times New Roman" w:cs="Times New Roman"/>
                <w:b w:val="0"/>
                <w:sz w:val="24"/>
                <w:szCs w:val="24"/>
              </w:rPr>
              <w:t>Guana River 3</w:t>
            </w:r>
          </w:p>
        </w:tc>
        <w:tc>
          <w:tcPr>
            <w:tcW w:w="2235" w:type="dxa"/>
          </w:tcPr>
          <w:p w14:paraId="3033B6F5"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GTMGR3NUT</w:t>
            </w:r>
          </w:p>
        </w:tc>
        <w:tc>
          <w:tcPr>
            <w:tcW w:w="3240" w:type="dxa"/>
          </w:tcPr>
          <w:p w14:paraId="4AFEAACC" w14:textId="77777777" w:rsidR="00640321" w:rsidRPr="0068086D" w:rsidRDefault="00640321" w:rsidP="00151421">
            <w:pPr>
              <w:pStyle w:val="NoSpacing"/>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68086D">
              <w:rPr>
                <w:rFonts w:ascii="Times New Roman" w:hAnsi="Times New Roman" w:cs="Times New Roman"/>
                <w:sz w:val="24"/>
                <w:szCs w:val="24"/>
              </w:rPr>
              <w:t>29.9921°, -81.3214°</w:t>
            </w:r>
          </w:p>
        </w:tc>
      </w:tr>
    </w:tbl>
    <w:p w14:paraId="7F82BBF4" w14:textId="77777777" w:rsidR="00640321" w:rsidRPr="0068086D" w:rsidRDefault="00640321" w:rsidP="00640321">
      <w:pPr>
        <w:pStyle w:val="NoSpacing"/>
        <w:outlineLvl w:val="0"/>
        <w:rPr>
          <w:rFonts w:ascii="Times New Roman" w:hAnsi="Times New Roman" w:cs="Times New Roman"/>
          <w:b/>
          <w:color w:val="000000"/>
          <w:sz w:val="24"/>
          <w:szCs w:val="24"/>
        </w:rPr>
      </w:pPr>
    </w:p>
    <w:p w14:paraId="79436A27" w14:textId="77777777" w:rsidR="002C4769" w:rsidRPr="0068086D" w:rsidRDefault="002C4769" w:rsidP="00640321">
      <w:pPr>
        <w:pStyle w:val="NoSpacing"/>
        <w:rPr>
          <w:rFonts w:ascii="Times New Roman" w:hAnsi="Times New Roman" w:cs="Times New Roman"/>
          <w:color w:val="000000"/>
          <w:sz w:val="24"/>
          <w:szCs w:val="24"/>
        </w:rPr>
      </w:pPr>
    </w:p>
    <w:p w14:paraId="0000004F" w14:textId="55902143" w:rsidR="00E5028B" w:rsidRPr="0068086D" w:rsidRDefault="00F43F06" w:rsidP="00564778">
      <w:pPr>
        <w:pStyle w:val="NoSpacing"/>
        <w:outlineLvl w:val="0"/>
        <w:rPr>
          <w:rFonts w:ascii="Times New Roman" w:hAnsi="Times New Roman" w:cs="Times New Roman"/>
          <w:b/>
          <w:color w:val="000000"/>
          <w:sz w:val="24"/>
          <w:szCs w:val="24"/>
          <w:u w:val="single"/>
        </w:rPr>
      </w:pPr>
      <w:r w:rsidRPr="0068086D">
        <w:rPr>
          <w:rFonts w:ascii="Times New Roman" w:hAnsi="Times New Roman" w:cs="Times New Roman"/>
          <w:b/>
          <w:color w:val="000000"/>
          <w:sz w:val="24"/>
          <w:szCs w:val="24"/>
          <w:u w:val="single"/>
        </w:rPr>
        <w:t xml:space="preserve">Guana Lake </w:t>
      </w:r>
    </w:p>
    <w:p w14:paraId="6D5ADEF7" w14:textId="77777777" w:rsidR="002C4769" w:rsidRPr="0068086D" w:rsidRDefault="002C4769" w:rsidP="005E72FA">
      <w:pPr>
        <w:pStyle w:val="NoSpacing"/>
        <w:rPr>
          <w:rFonts w:ascii="Times New Roman" w:hAnsi="Times New Roman" w:cs="Times New Roman"/>
          <w:color w:val="000000"/>
          <w:sz w:val="24"/>
          <w:szCs w:val="24"/>
        </w:rPr>
      </w:pPr>
    </w:p>
    <w:p w14:paraId="7B3D5144" w14:textId="6ACA9C59" w:rsidR="003C3650" w:rsidRPr="0068086D" w:rsidRDefault="003C3650" w:rsidP="003C3650">
      <w:pPr>
        <w:pStyle w:val="NoSpacing"/>
        <w:numPr>
          <w:ilvl w:val="0"/>
          <w:numId w:val="15"/>
        </w:numPr>
        <w:rPr>
          <w:rFonts w:ascii="Times New Roman" w:hAnsi="Times New Roman" w:cs="Times New Roman"/>
          <w:b/>
          <w:bCs/>
          <w:color w:val="000000"/>
          <w:sz w:val="24"/>
          <w:szCs w:val="24"/>
        </w:rPr>
      </w:pPr>
      <w:proofErr w:type="spellStart"/>
      <w:r w:rsidRPr="0068086D">
        <w:rPr>
          <w:rFonts w:ascii="Times New Roman" w:hAnsi="Times New Roman" w:cs="Times New Roman"/>
          <w:b/>
          <w:bCs/>
          <w:color w:val="000000"/>
          <w:sz w:val="24"/>
          <w:szCs w:val="24"/>
        </w:rPr>
        <w:t>Micklers</w:t>
      </w:r>
      <w:proofErr w:type="spellEnd"/>
      <w:r w:rsidRPr="0068086D">
        <w:rPr>
          <w:rFonts w:ascii="Times New Roman" w:hAnsi="Times New Roman" w:cs="Times New Roman"/>
          <w:b/>
          <w:bCs/>
          <w:color w:val="000000"/>
          <w:sz w:val="24"/>
          <w:szCs w:val="24"/>
        </w:rPr>
        <w:t xml:space="preserve"> (</w:t>
      </w:r>
      <w:r w:rsidR="00F43F06" w:rsidRPr="0068086D">
        <w:rPr>
          <w:rFonts w:ascii="Times New Roman" w:hAnsi="Times New Roman" w:cs="Times New Roman"/>
          <w:b/>
          <w:bCs/>
          <w:color w:val="000000"/>
          <w:sz w:val="24"/>
          <w:szCs w:val="24"/>
        </w:rPr>
        <w:t xml:space="preserve">GTMMKNUT) </w:t>
      </w:r>
    </w:p>
    <w:p w14:paraId="20C69F46" w14:textId="77777777" w:rsidR="003C3650" w:rsidRPr="0068086D" w:rsidRDefault="003C3650"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30.16073611°, -81.36027778° </w:t>
      </w:r>
    </w:p>
    <w:p w14:paraId="7ED8FE64" w14:textId="3C2610EE" w:rsidR="003C3650" w:rsidRPr="0068086D" w:rsidRDefault="003C3650"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D10A97" w:rsidRPr="0068086D">
        <w:rPr>
          <w:rFonts w:ascii="Times New Roman" w:hAnsi="Times New Roman" w:cs="Times New Roman"/>
          <w:color w:val="000000"/>
          <w:sz w:val="24"/>
          <w:szCs w:val="24"/>
        </w:rPr>
        <w:t xml:space="preserve">at </w:t>
      </w:r>
      <w:r w:rsidRPr="0068086D">
        <w:rPr>
          <w:rFonts w:ascii="Times New Roman" w:hAnsi="Times New Roman" w:cs="Times New Roman"/>
          <w:color w:val="000000"/>
          <w:sz w:val="24"/>
          <w:szCs w:val="24"/>
        </w:rPr>
        <w:t>the water control structure at the head of Guana Lake just south of the intersection of Florida A1A and Mickler Road</w:t>
      </w:r>
    </w:p>
    <w:p w14:paraId="284B99FF" w14:textId="10424DC0" w:rsidR="003C3650" w:rsidRPr="0068086D" w:rsidRDefault="003C3650" w:rsidP="00D10A97">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water depth (July 2017 to June 202</w:t>
      </w:r>
      <w:r w:rsidR="004E2A6A">
        <w:rPr>
          <w:rFonts w:ascii="Times New Roman" w:hAnsi="Times New Roman" w:cs="Times New Roman"/>
          <w:color w:val="000000"/>
          <w:sz w:val="24"/>
          <w:szCs w:val="24"/>
        </w:rPr>
        <w:t>3</w:t>
      </w:r>
      <w:r w:rsidRPr="0068086D">
        <w:rPr>
          <w:rFonts w:ascii="Times New Roman" w:hAnsi="Times New Roman" w:cs="Times New Roman"/>
          <w:color w:val="000000"/>
          <w:sz w:val="24"/>
          <w:szCs w:val="24"/>
        </w:rPr>
        <w:t>): 1.</w:t>
      </w:r>
      <w:r w:rsidR="004E2A6A">
        <w:rPr>
          <w:rFonts w:ascii="Times New Roman" w:hAnsi="Times New Roman" w:cs="Times New Roman"/>
          <w:color w:val="000000"/>
          <w:sz w:val="24"/>
          <w:szCs w:val="24"/>
        </w:rPr>
        <w:t>15</w:t>
      </w:r>
      <w:r w:rsidRPr="0068086D">
        <w:rPr>
          <w:rFonts w:ascii="Times New Roman" w:hAnsi="Times New Roman" w:cs="Times New Roman"/>
          <w:color w:val="000000"/>
          <w:sz w:val="24"/>
          <w:szCs w:val="24"/>
        </w:rPr>
        <w:t xml:space="preserve"> m</w:t>
      </w:r>
    </w:p>
    <w:p w14:paraId="082DA553" w14:textId="6746E4C2" w:rsidR="002121F4" w:rsidRPr="0068086D" w:rsidRDefault="003C3650"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w:t>
      </w:r>
      <w:r w:rsidR="002121F4" w:rsidRPr="0068086D">
        <w:rPr>
          <w:rFonts w:ascii="Times New Roman" w:hAnsi="Times New Roman" w:cs="Times New Roman"/>
          <w:color w:val="000000"/>
          <w:sz w:val="24"/>
          <w:szCs w:val="24"/>
        </w:rPr>
        <w:t xml:space="preserve"> (July 2017 to June 202</w:t>
      </w:r>
      <w:r w:rsidR="004E2A6A">
        <w:rPr>
          <w:rFonts w:ascii="Times New Roman" w:hAnsi="Times New Roman" w:cs="Times New Roman"/>
          <w:color w:val="000000"/>
          <w:sz w:val="24"/>
          <w:szCs w:val="24"/>
        </w:rPr>
        <w:t>3</w:t>
      </w:r>
      <w:r w:rsidR="002121F4"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w:t>
      </w:r>
      <w:r w:rsidR="00D10A97" w:rsidRPr="0068086D">
        <w:rPr>
          <w:rFonts w:ascii="Times New Roman" w:hAnsi="Times New Roman" w:cs="Times New Roman"/>
          <w:color w:val="000000"/>
          <w:sz w:val="24"/>
          <w:szCs w:val="24"/>
        </w:rPr>
        <w:t>0.4</w:t>
      </w:r>
      <w:r w:rsidR="004E2A6A">
        <w:rPr>
          <w:rFonts w:ascii="Times New Roman" w:hAnsi="Times New Roman" w:cs="Times New Roman"/>
          <w:color w:val="000000"/>
          <w:sz w:val="24"/>
          <w:szCs w:val="24"/>
        </w:rPr>
        <w:t>5</w:t>
      </w:r>
      <w:r w:rsidR="00D10A97" w:rsidRPr="0068086D">
        <w:rPr>
          <w:rFonts w:ascii="Times New Roman" w:hAnsi="Times New Roman" w:cs="Times New Roman"/>
          <w:color w:val="000000"/>
          <w:sz w:val="24"/>
          <w:szCs w:val="24"/>
        </w:rPr>
        <w:t xml:space="preserve"> ppt</w:t>
      </w:r>
    </w:p>
    <w:p w14:paraId="1A9ED536" w14:textId="4E98814F" w:rsidR="003C3650" w:rsidRPr="0068086D" w:rsidRDefault="002121F4"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Waters: </w:t>
      </w:r>
      <w:r w:rsidR="00D10A97" w:rsidRPr="0068086D">
        <w:rPr>
          <w:rFonts w:ascii="Times New Roman" w:hAnsi="Times New Roman" w:cs="Times New Roman"/>
          <w:color w:val="000000"/>
          <w:sz w:val="24"/>
          <w:szCs w:val="24"/>
        </w:rPr>
        <w:t>mostly freshwater, rarely exceeding 0.50 ppt during the sampling period</w:t>
      </w:r>
      <w:r w:rsidR="009C0789" w:rsidRPr="0068086D">
        <w:rPr>
          <w:rFonts w:ascii="Times New Roman" w:hAnsi="Times New Roman" w:cs="Times New Roman"/>
          <w:color w:val="000000"/>
          <w:sz w:val="24"/>
          <w:szCs w:val="24"/>
        </w:rPr>
        <w:t>.</w:t>
      </w:r>
    </w:p>
    <w:p w14:paraId="04F0DB44" w14:textId="0E8BFA34" w:rsidR="003C3650" w:rsidRPr="0068086D" w:rsidRDefault="003C3650"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 soft</w:t>
      </w:r>
      <w:r w:rsidR="004D12CA">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muddy sand</w:t>
      </w:r>
      <w:r w:rsidR="009C0789" w:rsidRPr="0068086D">
        <w:rPr>
          <w:rFonts w:ascii="Times New Roman" w:hAnsi="Times New Roman" w:cs="Times New Roman"/>
          <w:color w:val="000000"/>
          <w:sz w:val="24"/>
          <w:szCs w:val="24"/>
        </w:rPr>
        <w:t>.</w:t>
      </w:r>
    </w:p>
    <w:p w14:paraId="0C833D8A" w14:textId="7C597B5A" w:rsidR="009C0789" w:rsidRPr="0068086D" w:rsidRDefault="009C0789" w:rsidP="002C476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Vegetation: abundance of submerged aquatic vegetation, as well as great buildup of vegetation, water lettuce, water hyacinth flowing over the weir. </w:t>
      </w:r>
      <w:proofErr w:type="gramStart"/>
      <w:r w:rsidRPr="0068086D">
        <w:rPr>
          <w:rFonts w:ascii="Times New Roman" w:hAnsi="Times New Roman" w:cs="Times New Roman"/>
          <w:color w:val="000000"/>
          <w:sz w:val="24"/>
          <w:szCs w:val="24"/>
        </w:rPr>
        <w:t>Build</w:t>
      </w:r>
      <w:proofErr w:type="gramEnd"/>
      <w:r w:rsidRPr="0068086D">
        <w:rPr>
          <w:rFonts w:ascii="Times New Roman" w:hAnsi="Times New Roman" w:cs="Times New Roman"/>
          <w:color w:val="000000"/>
          <w:sz w:val="24"/>
          <w:szCs w:val="24"/>
        </w:rPr>
        <w:t xml:space="preserve"> up is occasionally cleared and can be affected by storms or high rain events.</w:t>
      </w:r>
    </w:p>
    <w:p w14:paraId="63419803" w14:textId="77777777" w:rsidR="00A912E2" w:rsidRPr="0068086D" w:rsidRDefault="00A912E2" w:rsidP="00710A8A">
      <w:pPr>
        <w:pStyle w:val="NoSpacing"/>
        <w:rPr>
          <w:rFonts w:ascii="Times New Roman" w:hAnsi="Times New Roman" w:cs="Times New Roman"/>
          <w:color w:val="000000"/>
          <w:sz w:val="24"/>
          <w:szCs w:val="24"/>
        </w:rPr>
      </w:pPr>
    </w:p>
    <w:p w14:paraId="2316468D" w14:textId="77777777" w:rsidR="002C4769" w:rsidRPr="0068086D" w:rsidRDefault="00F43F06" w:rsidP="00A912E2">
      <w:pPr>
        <w:pStyle w:val="NoSpacing"/>
        <w:numPr>
          <w:ilvl w:val="0"/>
          <w:numId w:val="15"/>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Guana Lake 1 (GTMGL1NUT) </w:t>
      </w:r>
    </w:p>
    <w:p w14:paraId="4AC29DC5" w14:textId="3BDEC5B5" w:rsidR="002C4769" w:rsidRPr="0068086D" w:rsidRDefault="002C4769" w:rsidP="002121F4">
      <w:pPr>
        <w:pStyle w:val="NoSpacing"/>
        <w:ind w:left="360" w:firstLine="360"/>
        <w:rPr>
          <w:rFonts w:ascii="Times New Roman" w:hAnsi="Times New Roman" w:cs="Times New Roman"/>
          <w:color w:val="000000"/>
          <w:sz w:val="24"/>
          <w:szCs w:val="24"/>
        </w:rPr>
      </w:pPr>
      <w:r w:rsidRPr="0068086D">
        <w:rPr>
          <w:rFonts w:ascii="Times New Roman" w:hAnsi="Times New Roman" w:cs="Times New Roman"/>
          <w:color w:val="000000"/>
          <w:sz w:val="24"/>
          <w:szCs w:val="24"/>
        </w:rPr>
        <w:t>Coo</w:t>
      </w:r>
      <w:r w:rsidR="002121F4" w:rsidRPr="0068086D">
        <w:rPr>
          <w:rFonts w:ascii="Times New Roman" w:hAnsi="Times New Roman" w:cs="Times New Roman"/>
          <w:color w:val="000000"/>
          <w:sz w:val="24"/>
          <w:szCs w:val="24"/>
        </w:rPr>
        <w:t>r</w:t>
      </w:r>
      <w:r w:rsidRPr="0068086D">
        <w:rPr>
          <w:rFonts w:ascii="Times New Roman" w:hAnsi="Times New Roman" w:cs="Times New Roman"/>
          <w:color w:val="000000"/>
          <w:sz w:val="24"/>
          <w:szCs w:val="24"/>
        </w:rPr>
        <w:t>dinates: 30.1504°, -81.3604°</w:t>
      </w:r>
    </w:p>
    <w:p w14:paraId="76AA6A59" w14:textId="7D12EFB8" w:rsidR="002C4769" w:rsidRPr="0068086D" w:rsidRDefault="002C4769"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2121F4" w:rsidRPr="0068086D">
        <w:rPr>
          <w:rFonts w:ascii="Times New Roman" w:hAnsi="Times New Roman" w:cs="Times New Roman"/>
          <w:color w:val="000000"/>
          <w:sz w:val="24"/>
          <w:szCs w:val="24"/>
        </w:rPr>
        <w:t>a</w:t>
      </w:r>
      <w:r w:rsidRPr="0068086D">
        <w:rPr>
          <w:rFonts w:ascii="Times New Roman" w:hAnsi="Times New Roman" w:cs="Times New Roman"/>
          <w:color w:val="000000"/>
          <w:sz w:val="24"/>
          <w:szCs w:val="24"/>
        </w:rPr>
        <w:t>p</w:t>
      </w:r>
      <w:r w:rsidR="00F43F06" w:rsidRPr="0068086D">
        <w:rPr>
          <w:rFonts w:ascii="Times New Roman" w:hAnsi="Times New Roman" w:cs="Times New Roman"/>
          <w:color w:val="000000"/>
          <w:sz w:val="24"/>
          <w:szCs w:val="24"/>
        </w:rPr>
        <w:t xml:space="preserve">proximately 1.19 </w:t>
      </w:r>
      <w:r w:rsidR="00D528CC" w:rsidRPr="0068086D">
        <w:rPr>
          <w:rFonts w:ascii="Times New Roman" w:hAnsi="Times New Roman" w:cs="Times New Roman"/>
          <w:color w:val="000000"/>
          <w:sz w:val="24"/>
          <w:szCs w:val="24"/>
        </w:rPr>
        <w:t>km</w:t>
      </w:r>
      <w:r w:rsidR="00F43F06" w:rsidRPr="0068086D">
        <w:rPr>
          <w:rFonts w:ascii="Times New Roman" w:hAnsi="Times New Roman" w:cs="Times New Roman"/>
          <w:color w:val="000000"/>
          <w:sz w:val="24"/>
          <w:szCs w:val="24"/>
        </w:rPr>
        <w:t xml:space="preserve"> south of </w:t>
      </w:r>
      <w:proofErr w:type="gramStart"/>
      <w:r w:rsidR="00F43F06" w:rsidRPr="0068086D">
        <w:rPr>
          <w:rFonts w:ascii="Times New Roman" w:hAnsi="Times New Roman" w:cs="Times New Roman"/>
          <w:color w:val="000000"/>
          <w:sz w:val="24"/>
          <w:szCs w:val="24"/>
        </w:rPr>
        <w:t xml:space="preserve">the </w:t>
      </w:r>
      <w:proofErr w:type="spellStart"/>
      <w:r w:rsidR="00F43F06" w:rsidRPr="0068086D">
        <w:rPr>
          <w:rFonts w:ascii="Times New Roman" w:hAnsi="Times New Roman" w:cs="Times New Roman"/>
          <w:color w:val="000000"/>
          <w:sz w:val="24"/>
          <w:szCs w:val="24"/>
        </w:rPr>
        <w:t>Micklers</w:t>
      </w:r>
      <w:proofErr w:type="spellEnd"/>
      <w:proofErr w:type="gramEnd"/>
      <w:r w:rsidR="00F43F06" w:rsidRPr="0068086D">
        <w:rPr>
          <w:rFonts w:ascii="Times New Roman" w:hAnsi="Times New Roman" w:cs="Times New Roman"/>
          <w:color w:val="000000"/>
          <w:sz w:val="24"/>
          <w:szCs w:val="24"/>
        </w:rPr>
        <w:t xml:space="preserve"> station</w:t>
      </w:r>
      <w:r w:rsidRPr="0068086D">
        <w:rPr>
          <w:rFonts w:ascii="Times New Roman" w:hAnsi="Times New Roman" w:cs="Times New Roman"/>
          <w:color w:val="000000"/>
          <w:sz w:val="24"/>
          <w:szCs w:val="24"/>
        </w:rPr>
        <w:t>,</w:t>
      </w:r>
      <w:r w:rsidR="00F43F06" w:rsidRPr="0068086D">
        <w:rPr>
          <w:rFonts w:ascii="Times New Roman" w:hAnsi="Times New Roman" w:cs="Times New Roman"/>
          <w:color w:val="000000"/>
          <w:sz w:val="24"/>
          <w:szCs w:val="24"/>
        </w:rPr>
        <w:t xml:space="preserve"> near the west bank of the lake where a residential housing area is situated. </w:t>
      </w:r>
    </w:p>
    <w:p w14:paraId="673DAAFB" w14:textId="5F759A2F" w:rsidR="002C4769" w:rsidRPr="0068086D" w:rsidRDefault="00F43F06"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2C4769" w:rsidRPr="0068086D">
        <w:rPr>
          <w:rFonts w:ascii="Times New Roman" w:hAnsi="Times New Roman" w:cs="Times New Roman"/>
          <w:color w:val="000000"/>
          <w:sz w:val="24"/>
          <w:szCs w:val="24"/>
        </w:rPr>
        <w:t>(</w:t>
      </w:r>
      <w:r w:rsidR="00D162E3" w:rsidRPr="0068086D">
        <w:rPr>
          <w:rFonts w:ascii="Times New Roman" w:hAnsi="Times New Roman" w:cs="Times New Roman"/>
          <w:color w:val="000000"/>
          <w:sz w:val="24"/>
          <w:szCs w:val="24"/>
        </w:rPr>
        <w:t xml:space="preserve">July 2018 </w:t>
      </w:r>
      <w:r w:rsidR="002C4769" w:rsidRPr="0068086D">
        <w:rPr>
          <w:rFonts w:ascii="Times New Roman" w:hAnsi="Times New Roman" w:cs="Times New Roman"/>
          <w:color w:val="000000"/>
          <w:sz w:val="24"/>
          <w:szCs w:val="24"/>
        </w:rPr>
        <w:t>to</w:t>
      </w:r>
      <w:r w:rsidR="00D162E3" w:rsidRPr="0068086D">
        <w:rPr>
          <w:rFonts w:ascii="Times New Roman" w:hAnsi="Times New Roman" w:cs="Times New Roman"/>
          <w:color w:val="000000"/>
          <w:sz w:val="24"/>
          <w:szCs w:val="24"/>
        </w:rPr>
        <w:t xml:space="preserve"> June 202</w:t>
      </w:r>
      <w:r w:rsidR="004E2A6A">
        <w:rPr>
          <w:rFonts w:ascii="Times New Roman" w:hAnsi="Times New Roman" w:cs="Times New Roman"/>
          <w:color w:val="000000"/>
          <w:sz w:val="24"/>
          <w:szCs w:val="24"/>
        </w:rPr>
        <w:t>3</w:t>
      </w:r>
      <w:r w:rsidR="002C4769" w:rsidRPr="0068086D">
        <w:rPr>
          <w:rFonts w:ascii="Times New Roman" w:hAnsi="Times New Roman" w:cs="Times New Roman"/>
          <w:color w:val="000000"/>
          <w:sz w:val="24"/>
          <w:szCs w:val="24"/>
        </w:rPr>
        <w:t>)</w:t>
      </w:r>
      <w:r w:rsidR="002121F4"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0.5</w:t>
      </w:r>
      <w:r w:rsidR="004E2A6A">
        <w:rPr>
          <w:rFonts w:ascii="Times New Roman" w:hAnsi="Times New Roman" w:cs="Times New Roman"/>
          <w:color w:val="000000"/>
          <w:sz w:val="24"/>
          <w:szCs w:val="24"/>
        </w:rPr>
        <w:t>4</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002C4769" w:rsidRPr="0068086D">
        <w:rPr>
          <w:rFonts w:ascii="Times New Roman" w:hAnsi="Times New Roman" w:cs="Times New Roman"/>
          <w:color w:val="000000"/>
          <w:sz w:val="24"/>
          <w:szCs w:val="24"/>
        </w:rPr>
        <w:t xml:space="preserve"> </w:t>
      </w:r>
    </w:p>
    <w:p w14:paraId="0597F551" w14:textId="03AEDEC2" w:rsidR="00F75B36" w:rsidRPr="0068086D" w:rsidRDefault="002121F4"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w:t>
      </w:r>
      <w:r w:rsidR="00F43F06" w:rsidRPr="0068086D">
        <w:rPr>
          <w:rFonts w:ascii="Times New Roman" w:hAnsi="Times New Roman" w:cs="Times New Roman"/>
          <w:color w:val="000000"/>
          <w:sz w:val="24"/>
          <w:szCs w:val="24"/>
        </w:rPr>
        <w:t>alinity</w:t>
      </w:r>
      <w:r w:rsidR="00551D6E" w:rsidRPr="0068086D">
        <w:rPr>
          <w:rFonts w:ascii="Times New Roman" w:hAnsi="Times New Roman" w:cs="Times New Roman"/>
          <w:color w:val="000000"/>
          <w:sz w:val="24"/>
          <w:szCs w:val="24"/>
        </w:rPr>
        <w:t xml:space="preserve"> (July 2018 to June 202</w:t>
      </w:r>
      <w:r w:rsidR="004E2A6A">
        <w:rPr>
          <w:rFonts w:ascii="Times New Roman" w:hAnsi="Times New Roman" w:cs="Times New Roman"/>
          <w:color w:val="000000"/>
          <w:sz w:val="24"/>
          <w:szCs w:val="24"/>
        </w:rPr>
        <w:t>3</w:t>
      </w:r>
      <w:r w:rsidR="00551D6E" w:rsidRPr="0068086D">
        <w:rPr>
          <w:rFonts w:ascii="Times New Roman" w:hAnsi="Times New Roman" w:cs="Times New Roman"/>
          <w:color w:val="000000"/>
          <w:sz w:val="24"/>
          <w:szCs w:val="24"/>
        </w:rPr>
        <w:t>)</w:t>
      </w:r>
      <w:r w:rsidR="002C4769"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1.</w:t>
      </w:r>
      <w:r w:rsidR="004E2A6A">
        <w:rPr>
          <w:rFonts w:ascii="Times New Roman" w:hAnsi="Times New Roman" w:cs="Times New Roman"/>
          <w:color w:val="000000"/>
          <w:sz w:val="24"/>
          <w:szCs w:val="24"/>
        </w:rPr>
        <w:t>57</w:t>
      </w:r>
      <w:r w:rsidRPr="0068086D">
        <w:rPr>
          <w:rFonts w:ascii="Times New Roman" w:hAnsi="Times New Roman" w:cs="Times New Roman"/>
          <w:color w:val="000000"/>
          <w:sz w:val="24"/>
          <w:szCs w:val="24"/>
        </w:rPr>
        <w:t xml:space="preserve"> ppt</w:t>
      </w:r>
      <w:r w:rsidR="002C4769" w:rsidRPr="0068086D">
        <w:rPr>
          <w:rFonts w:ascii="Times New Roman" w:hAnsi="Times New Roman" w:cs="Times New Roman"/>
          <w:color w:val="000000"/>
          <w:sz w:val="24"/>
          <w:szCs w:val="24"/>
        </w:rPr>
        <w:t xml:space="preserve"> </w:t>
      </w:r>
    </w:p>
    <w:p w14:paraId="01D34E79" w14:textId="608F01D0" w:rsidR="00F75B36" w:rsidRPr="0068086D" w:rsidRDefault="00F75B36"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Waters: </w:t>
      </w:r>
      <w:r w:rsidR="00534BFE" w:rsidRPr="0068086D">
        <w:rPr>
          <w:rFonts w:ascii="Times New Roman" w:hAnsi="Times New Roman" w:cs="Times New Roman"/>
          <w:color w:val="000000"/>
          <w:sz w:val="24"/>
          <w:szCs w:val="24"/>
        </w:rPr>
        <w:t>tends to be somewhat clear</w:t>
      </w:r>
      <w:r w:rsidR="009C0789" w:rsidRPr="0068086D">
        <w:rPr>
          <w:rFonts w:ascii="Times New Roman" w:hAnsi="Times New Roman" w:cs="Times New Roman"/>
          <w:color w:val="000000"/>
          <w:sz w:val="24"/>
          <w:szCs w:val="24"/>
        </w:rPr>
        <w:t xml:space="preserve">. </w:t>
      </w:r>
    </w:p>
    <w:p w14:paraId="28CC40A2" w14:textId="0CD40273" w:rsidR="00A912E2" w:rsidRPr="0068086D" w:rsidRDefault="00F43F06"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Bottom </w:t>
      </w:r>
      <w:r w:rsidR="00551D6E" w:rsidRPr="0068086D">
        <w:rPr>
          <w:rFonts w:ascii="Times New Roman" w:hAnsi="Times New Roman" w:cs="Times New Roman"/>
          <w:color w:val="000000"/>
          <w:sz w:val="24"/>
          <w:szCs w:val="24"/>
        </w:rPr>
        <w:t>type:</w:t>
      </w:r>
      <w:r w:rsidRPr="0068086D">
        <w:rPr>
          <w:rFonts w:ascii="Times New Roman" w:hAnsi="Times New Roman" w:cs="Times New Roman"/>
          <w:color w:val="000000"/>
          <w:sz w:val="24"/>
          <w:szCs w:val="24"/>
        </w:rPr>
        <w:t xml:space="preserve"> </w:t>
      </w:r>
      <w:r w:rsidR="00534BFE" w:rsidRPr="0068086D">
        <w:rPr>
          <w:rFonts w:ascii="Times New Roman" w:hAnsi="Times New Roman" w:cs="Times New Roman"/>
          <w:color w:val="000000"/>
          <w:sz w:val="24"/>
          <w:szCs w:val="24"/>
        </w:rPr>
        <w:t>medium and fine clay.</w:t>
      </w:r>
    </w:p>
    <w:p w14:paraId="3C6E9E3D" w14:textId="75EB1B70" w:rsidR="009C0789" w:rsidRPr="0068086D" w:rsidRDefault="009C0789" w:rsidP="002121F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Vegetation: submerged and floating aquatic vegetation is highly abundant. Duckweed, water lettuce, and water hyacinth are especially abundant during the summer months, with the latter two being invasive species.</w:t>
      </w:r>
    </w:p>
    <w:p w14:paraId="420541FC" w14:textId="77777777" w:rsidR="00A912E2" w:rsidRPr="0068086D" w:rsidRDefault="00A912E2" w:rsidP="00A912E2">
      <w:pPr>
        <w:pStyle w:val="NoSpacing"/>
        <w:ind w:left="720"/>
        <w:rPr>
          <w:rFonts w:ascii="Times New Roman" w:hAnsi="Times New Roman" w:cs="Times New Roman"/>
          <w:color w:val="000000"/>
          <w:sz w:val="24"/>
          <w:szCs w:val="24"/>
        </w:rPr>
      </w:pPr>
    </w:p>
    <w:p w14:paraId="17462294" w14:textId="41DAFA6B" w:rsidR="00291BFD" w:rsidRPr="0068086D" w:rsidRDefault="00F43F06" w:rsidP="00291BFD">
      <w:pPr>
        <w:pStyle w:val="NoSpacing"/>
        <w:numPr>
          <w:ilvl w:val="0"/>
          <w:numId w:val="15"/>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lastRenderedPageBreak/>
        <w:t xml:space="preserve">Guana Lake 1.5 (GTMGL1.5NUT) </w:t>
      </w:r>
    </w:p>
    <w:p w14:paraId="27F7F3E0" w14:textId="77777777" w:rsidR="00291BFD" w:rsidRPr="0068086D" w:rsidRDefault="00291BFD" w:rsidP="00291BF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30.13339°, - 81.35495°</w:t>
      </w:r>
    </w:p>
    <w:p w14:paraId="356E5A2B" w14:textId="4E1B341F" w:rsidR="00291BFD" w:rsidRPr="0068086D" w:rsidRDefault="00291BFD" w:rsidP="00291BF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between GL1 and GL2. </w:t>
      </w:r>
    </w:p>
    <w:p w14:paraId="3E282C91" w14:textId="77777777" w:rsidR="00D3333D" w:rsidRPr="0068086D" w:rsidRDefault="00D3333D"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Note: This station was added in May of 2022 and sampled for the last two months of the project. This station shares similar characteristics with Guana Lake 1.</w:t>
      </w:r>
    </w:p>
    <w:p w14:paraId="4013E81C" w14:textId="57FB626B" w:rsidR="00291BFD" w:rsidRPr="0068086D" w:rsidRDefault="00291BFD" w:rsidP="00D3333D">
      <w:pPr>
        <w:pStyle w:val="NoSpacing"/>
        <w:ind w:firstLine="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water depth</w:t>
      </w:r>
      <w:r w:rsidR="007C56AF">
        <w:rPr>
          <w:rFonts w:ascii="Times New Roman" w:hAnsi="Times New Roman" w:cs="Times New Roman"/>
          <w:color w:val="000000"/>
          <w:sz w:val="24"/>
          <w:szCs w:val="24"/>
        </w:rPr>
        <w:t xml:space="preserve"> (May 2022 to June 2022)</w:t>
      </w:r>
      <w:r w:rsidRPr="0068086D">
        <w:rPr>
          <w:rFonts w:ascii="Times New Roman" w:hAnsi="Times New Roman" w:cs="Times New Roman"/>
          <w:color w:val="000000"/>
          <w:sz w:val="24"/>
          <w:szCs w:val="24"/>
        </w:rPr>
        <w:t xml:space="preserve">: 0.77 m </w:t>
      </w:r>
    </w:p>
    <w:p w14:paraId="136857D3" w14:textId="3370B7E0" w:rsidR="00291BFD" w:rsidRPr="0068086D" w:rsidRDefault="00291BFD" w:rsidP="00291BF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w:t>
      </w:r>
      <w:r w:rsidR="007C56AF">
        <w:rPr>
          <w:rFonts w:ascii="Times New Roman" w:hAnsi="Times New Roman" w:cs="Times New Roman"/>
          <w:color w:val="000000"/>
          <w:sz w:val="24"/>
          <w:szCs w:val="24"/>
        </w:rPr>
        <w:t xml:space="preserve"> (May 2022 to June 2022)</w:t>
      </w:r>
      <w:r w:rsidRPr="0068086D">
        <w:rPr>
          <w:rFonts w:ascii="Times New Roman" w:hAnsi="Times New Roman" w:cs="Times New Roman"/>
          <w:color w:val="000000"/>
          <w:sz w:val="24"/>
          <w:szCs w:val="24"/>
        </w:rPr>
        <w:t>: 12.03 ppt</w:t>
      </w:r>
    </w:p>
    <w:p w14:paraId="26641256" w14:textId="4C27105A" w:rsidR="00A912E2" w:rsidRPr="0068086D" w:rsidRDefault="00116A73" w:rsidP="00291BF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291BFD" w:rsidRPr="0068086D">
        <w:rPr>
          <w:rFonts w:ascii="Times New Roman" w:hAnsi="Times New Roman" w:cs="Times New Roman"/>
          <w:color w:val="000000"/>
          <w:sz w:val="24"/>
          <w:szCs w:val="24"/>
        </w:rPr>
        <w:t>:</w:t>
      </w:r>
      <w:r w:rsidR="001A342E" w:rsidRPr="0068086D">
        <w:rPr>
          <w:rFonts w:ascii="Times New Roman" w:hAnsi="Times New Roman" w:cs="Times New Roman"/>
          <w:color w:val="000000"/>
          <w:sz w:val="24"/>
          <w:szCs w:val="24"/>
        </w:rPr>
        <w:t xml:space="preserve"> mix of</w:t>
      </w:r>
      <w:r w:rsidRPr="0068086D">
        <w:rPr>
          <w:rFonts w:ascii="Times New Roman" w:hAnsi="Times New Roman" w:cs="Times New Roman"/>
          <w:color w:val="000000"/>
          <w:sz w:val="24"/>
          <w:szCs w:val="24"/>
        </w:rPr>
        <w:t xml:space="preserve"> medium and coarse clay</w:t>
      </w:r>
      <w:r w:rsidR="007025AC" w:rsidRPr="0068086D">
        <w:rPr>
          <w:rFonts w:ascii="Times New Roman" w:hAnsi="Times New Roman" w:cs="Times New Roman"/>
          <w:color w:val="000000"/>
          <w:sz w:val="24"/>
          <w:szCs w:val="24"/>
        </w:rPr>
        <w:t>.</w:t>
      </w:r>
    </w:p>
    <w:p w14:paraId="248355C9" w14:textId="709B46B4" w:rsidR="00A912E2" w:rsidRPr="0068086D" w:rsidRDefault="00A912E2" w:rsidP="006973EB">
      <w:pPr>
        <w:pStyle w:val="NoSpacing"/>
        <w:rPr>
          <w:rFonts w:ascii="Times New Roman" w:hAnsi="Times New Roman" w:cs="Times New Roman"/>
          <w:color w:val="000000"/>
          <w:sz w:val="24"/>
          <w:szCs w:val="24"/>
        </w:rPr>
      </w:pPr>
    </w:p>
    <w:p w14:paraId="03350F2E" w14:textId="77777777" w:rsidR="009F7552" w:rsidRPr="0068086D" w:rsidRDefault="00F43F06" w:rsidP="005E72FA">
      <w:pPr>
        <w:pStyle w:val="NoSpacing"/>
        <w:numPr>
          <w:ilvl w:val="0"/>
          <w:numId w:val="15"/>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Guana Lake 2 (GTMGL2NUT) </w:t>
      </w:r>
    </w:p>
    <w:p w14:paraId="14B33C4F" w14:textId="77777777" w:rsidR="009F7552" w:rsidRPr="0068086D" w:rsidRDefault="009F7552"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30.1161°, -81.3511°</w:t>
      </w:r>
    </w:p>
    <w:p w14:paraId="1A090A7C" w14:textId="77777777" w:rsidR="009F7552" w:rsidRPr="0068086D" w:rsidRDefault="009F7552"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approximately 0.87 </w:t>
      </w:r>
      <w:r w:rsidR="00D528CC" w:rsidRPr="0068086D">
        <w:rPr>
          <w:rFonts w:ascii="Times New Roman" w:hAnsi="Times New Roman" w:cs="Times New Roman"/>
          <w:color w:val="000000"/>
          <w:sz w:val="24"/>
          <w:szCs w:val="24"/>
        </w:rPr>
        <w:t>km</w:t>
      </w:r>
      <w:r w:rsidR="00F43F06" w:rsidRPr="0068086D">
        <w:rPr>
          <w:rFonts w:ascii="Times New Roman" w:hAnsi="Times New Roman" w:cs="Times New Roman"/>
          <w:color w:val="000000"/>
          <w:sz w:val="24"/>
          <w:szCs w:val="24"/>
        </w:rPr>
        <w:t xml:space="preserve"> northwest of Six Mile Landing boat launch</w:t>
      </w:r>
    </w:p>
    <w:p w14:paraId="2E212935" w14:textId="57E0EA98" w:rsidR="009F7552" w:rsidRPr="0068086D" w:rsidRDefault="00F43F06"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9F7552" w:rsidRPr="0068086D">
        <w:rPr>
          <w:rFonts w:ascii="Times New Roman" w:hAnsi="Times New Roman" w:cs="Times New Roman"/>
          <w:color w:val="000000"/>
          <w:sz w:val="24"/>
          <w:szCs w:val="24"/>
        </w:rPr>
        <w:t>(</w:t>
      </w:r>
      <w:r w:rsidR="00E57613" w:rsidRPr="0068086D">
        <w:rPr>
          <w:rFonts w:ascii="Times New Roman" w:hAnsi="Times New Roman" w:cs="Times New Roman"/>
          <w:color w:val="000000"/>
          <w:sz w:val="24"/>
          <w:szCs w:val="24"/>
        </w:rPr>
        <w:t xml:space="preserve">July 2018 </w:t>
      </w:r>
      <w:r w:rsidR="009F7552" w:rsidRPr="0068086D">
        <w:rPr>
          <w:rFonts w:ascii="Times New Roman" w:hAnsi="Times New Roman" w:cs="Times New Roman"/>
          <w:color w:val="000000"/>
          <w:sz w:val="24"/>
          <w:szCs w:val="24"/>
        </w:rPr>
        <w:t>to</w:t>
      </w:r>
      <w:r w:rsidR="00E57613" w:rsidRPr="0068086D">
        <w:rPr>
          <w:rFonts w:ascii="Times New Roman" w:hAnsi="Times New Roman" w:cs="Times New Roman"/>
          <w:color w:val="000000"/>
          <w:sz w:val="24"/>
          <w:szCs w:val="24"/>
        </w:rPr>
        <w:t xml:space="preserve"> June 202</w:t>
      </w:r>
      <w:r w:rsidR="003E67EA">
        <w:rPr>
          <w:rFonts w:ascii="Times New Roman" w:hAnsi="Times New Roman" w:cs="Times New Roman"/>
          <w:color w:val="000000"/>
          <w:sz w:val="24"/>
          <w:szCs w:val="24"/>
        </w:rPr>
        <w:t>3</w:t>
      </w:r>
      <w:r w:rsidR="009F7552" w:rsidRPr="0068086D">
        <w:rPr>
          <w:rFonts w:ascii="Times New Roman" w:hAnsi="Times New Roman" w:cs="Times New Roman"/>
          <w:color w:val="000000"/>
          <w:sz w:val="24"/>
          <w:szCs w:val="24"/>
        </w:rPr>
        <w:t>):</w:t>
      </w:r>
      <w:r w:rsidR="005E444B" w:rsidRPr="0068086D">
        <w:rPr>
          <w:rFonts w:ascii="Times New Roman" w:hAnsi="Times New Roman" w:cs="Times New Roman"/>
          <w:color w:val="000000"/>
          <w:sz w:val="24"/>
          <w:szCs w:val="24"/>
        </w:rPr>
        <w:t xml:space="preserve"> 0.7</w:t>
      </w:r>
      <w:r w:rsidR="004E2A6A">
        <w:rPr>
          <w:rFonts w:ascii="Times New Roman" w:hAnsi="Times New Roman" w:cs="Times New Roman"/>
          <w:color w:val="000000"/>
          <w:sz w:val="24"/>
          <w:szCs w:val="24"/>
        </w:rPr>
        <w:t>4</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p>
    <w:p w14:paraId="5C1BF55A" w14:textId="02A70EA3" w:rsidR="009F7552" w:rsidRPr="0068086D" w:rsidRDefault="00F43F06"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salinity </w:t>
      </w:r>
      <w:r w:rsidR="009F7552" w:rsidRPr="0068086D">
        <w:rPr>
          <w:rFonts w:ascii="Times New Roman" w:hAnsi="Times New Roman" w:cs="Times New Roman"/>
          <w:color w:val="000000"/>
          <w:sz w:val="24"/>
          <w:szCs w:val="24"/>
        </w:rPr>
        <w:t>(July 2018 to June 202</w:t>
      </w:r>
      <w:r w:rsidR="003E67EA">
        <w:rPr>
          <w:rFonts w:ascii="Times New Roman" w:hAnsi="Times New Roman" w:cs="Times New Roman"/>
          <w:color w:val="000000"/>
          <w:sz w:val="24"/>
          <w:szCs w:val="24"/>
        </w:rPr>
        <w:t>3</w:t>
      </w:r>
      <w:r w:rsidR="009F7552" w:rsidRPr="0068086D">
        <w:rPr>
          <w:rFonts w:ascii="Times New Roman" w:hAnsi="Times New Roman" w:cs="Times New Roman"/>
          <w:color w:val="000000"/>
          <w:sz w:val="24"/>
          <w:szCs w:val="24"/>
        </w:rPr>
        <w:t>):</w:t>
      </w:r>
      <w:r w:rsidR="004E2A6A">
        <w:rPr>
          <w:rFonts w:ascii="Times New Roman" w:hAnsi="Times New Roman" w:cs="Times New Roman"/>
          <w:color w:val="000000"/>
          <w:sz w:val="24"/>
          <w:szCs w:val="24"/>
        </w:rPr>
        <w:t xml:space="preserve"> 7.27 </w:t>
      </w:r>
      <w:proofErr w:type="spellStart"/>
      <w:r w:rsidR="004E2A6A">
        <w:rPr>
          <w:rFonts w:ascii="Times New Roman" w:hAnsi="Times New Roman" w:cs="Times New Roman"/>
          <w:color w:val="000000"/>
          <w:sz w:val="24"/>
          <w:szCs w:val="24"/>
        </w:rPr>
        <w:t>psu</w:t>
      </w:r>
      <w:proofErr w:type="spellEnd"/>
      <w:r w:rsidR="009F7552"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with May and June of 2020</w:t>
      </w:r>
      <w:r w:rsidR="00E57613" w:rsidRPr="0068086D">
        <w:rPr>
          <w:rFonts w:ascii="Times New Roman" w:hAnsi="Times New Roman" w:cs="Times New Roman"/>
          <w:color w:val="000000"/>
          <w:sz w:val="24"/>
          <w:szCs w:val="24"/>
        </w:rPr>
        <w:t xml:space="preserve"> and June of 2021</w:t>
      </w:r>
      <w:r w:rsidRPr="0068086D">
        <w:rPr>
          <w:rFonts w:ascii="Times New Roman" w:hAnsi="Times New Roman" w:cs="Times New Roman"/>
          <w:color w:val="000000"/>
          <w:sz w:val="24"/>
          <w:szCs w:val="24"/>
        </w:rPr>
        <w:t xml:space="preserve"> </w:t>
      </w:r>
      <w:r w:rsidR="00E57613" w:rsidRPr="0068086D">
        <w:rPr>
          <w:rFonts w:ascii="Times New Roman" w:hAnsi="Times New Roman" w:cs="Times New Roman"/>
          <w:color w:val="000000"/>
          <w:sz w:val="24"/>
          <w:szCs w:val="24"/>
        </w:rPr>
        <w:t>reading</w:t>
      </w:r>
      <w:r w:rsidRPr="0068086D">
        <w:rPr>
          <w:rFonts w:ascii="Times New Roman" w:hAnsi="Times New Roman" w:cs="Times New Roman"/>
          <w:color w:val="000000"/>
          <w:sz w:val="24"/>
          <w:szCs w:val="24"/>
        </w:rPr>
        <w:t xml:space="preserve"> above 25</w:t>
      </w:r>
      <w:r w:rsidR="003E67EA">
        <w:rPr>
          <w:rFonts w:ascii="Times New Roman" w:hAnsi="Times New Roman" w:cs="Times New Roman"/>
          <w:color w:val="000000"/>
          <w:sz w:val="24"/>
          <w:szCs w:val="24"/>
        </w:rPr>
        <w:t xml:space="preserve"> </w:t>
      </w:r>
      <w:proofErr w:type="spellStart"/>
      <w:r w:rsidR="003E67EA">
        <w:rPr>
          <w:rFonts w:ascii="Times New Roman" w:hAnsi="Times New Roman" w:cs="Times New Roman"/>
          <w:color w:val="000000"/>
          <w:sz w:val="24"/>
          <w:szCs w:val="24"/>
        </w:rPr>
        <w:t>psu</w:t>
      </w:r>
      <w:proofErr w:type="spellEnd"/>
      <w:r w:rsidR="00116A73" w:rsidRPr="0068086D">
        <w:rPr>
          <w:rFonts w:ascii="Times New Roman" w:hAnsi="Times New Roman" w:cs="Times New Roman"/>
          <w:color w:val="000000"/>
          <w:sz w:val="24"/>
          <w:szCs w:val="24"/>
        </w:rPr>
        <w:t xml:space="preserve">. </w:t>
      </w:r>
    </w:p>
    <w:p w14:paraId="6C30CE71" w14:textId="77777777" w:rsidR="009F7552" w:rsidRPr="0068086D" w:rsidRDefault="00116A73"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Bottom </w:t>
      </w:r>
      <w:r w:rsidR="009F7552" w:rsidRPr="0068086D">
        <w:rPr>
          <w:rFonts w:ascii="Times New Roman" w:hAnsi="Times New Roman" w:cs="Times New Roman"/>
          <w:color w:val="000000"/>
          <w:sz w:val="24"/>
          <w:szCs w:val="24"/>
        </w:rPr>
        <w:t>type: mix</w:t>
      </w:r>
      <w:r w:rsidR="001A342E" w:rsidRPr="0068086D">
        <w:rPr>
          <w:rFonts w:ascii="Times New Roman" w:hAnsi="Times New Roman" w:cs="Times New Roman"/>
          <w:color w:val="000000"/>
          <w:sz w:val="24"/>
          <w:szCs w:val="24"/>
        </w:rPr>
        <w:t xml:space="preserve"> of </w:t>
      </w:r>
      <w:proofErr w:type="gramStart"/>
      <w:r w:rsidRPr="0068086D">
        <w:rPr>
          <w:rFonts w:ascii="Times New Roman" w:hAnsi="Times New Roman" w:cs="Times New Roman"/>
          <w:color w:val="000000"/>
          <w:sz w:val="24"/>
          <w:szCs w:val="24"/>
        </w:rPr>
        <w:t>coarse</w:t>
      </w:r>
      <w:proofErr w:type="gramEnd"/>
      <w:r w:rsidRPr="0068086D">
        <w:rPr>
          <w:rFonts w:ascii="Times New Roman" w:hAnsi="Times New Roman" w:cs="Times New Roman"/>
          <w:color w:val="000000"/>
          <w:sz w:val="24"/>
          <w:szCs w:val="24"/>
        </w:rPr>
        <w:t xml:space="preserve"> or medium clay. </w:t>
      </w:r>
    </w:p>
    <w:p w14:paraId="1E291803" w14:textId="418A64FD" w:rsidR="00A912E2" w:rsidRPr="0068086D" w:rsidRDefault="009F7552" w:rsidP="009F7552">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Vegetation: Accumulations of f</w:t>
      </w:r>
      <w:r w:rsidR="00F43F06" w:rsidRPr="0068086D">
        <w:rPr>
          <w:rFonts w:ascii="Times New Roman" w:hAnsi="Times New Roman" w:cs="Times New Roman"/>
          <w:color w:val="000000"/>
          <w:sz w:val="24"/>
          <w:szCs w:val="24"/>
        </w:rPr>
        <w:t xml:space="preserve">loating aquatic vegetation, mainly duckweed. </w:t>
      </w:r>
    </w:p>
    <w:p w14:paraId="27E7638F" w14:textId="6A63AE5C" w:rsidR="00A912E2" w:rsidRPr="0068086D" w:rsidRDefault="00A912E2" w:rsidP="00A912E2">
      <w:pPr>
        <w:pStyle w:val="NoSpacing"/>
        <w:ind w:left="720"/>
        <w:rPr>
          <w:rFonts w:ascii="Times New Roman" w:hAnsi="Times New Roman" w:cs="Times New Roman"/>
          <w:color w:val="000000"/>
          <w:sz w:val="24"/>
          <w:szCs w:val="24"/>
        </w:rPr>
      </w:pPr>
    </w:p>
    <w:p w14:paraId="1774B256" w14:textId="77777777" w:rsidR="008975DB" w:rsidRPr="00444DD1" w:rsidRDefault="00F43F06" w:rsidP="005E72FA">
      <w:pPr>
        <w:pStyle w:val="NoSpacing"/>
        <w:numPr>
          <w:ilvl w:val="0"/>
          <w:numId w:val="15"/>
        </w:numPr>
        <w:rPr>
          <w:rFonts w:ascii="Times New Roman" w:hAnsi="Times New Roman" w:cs="Times New Roman"/>
          <w:b/>
          <w:bCs/>
          <w:color w:val="000000"/>
          <w:sz w:val="24"/>
          <w:szCs w:val="24"/>
        </w:rPr>
      </w:pPr>
      <w:r w:rsidRPr="00444DD1">
        <w:rPr>
          <w:rFonts w:ascii="Times New Roman" w:hAnsi="Times New Roman" w:cs="Times New Roman"/>
          <w:b/>
          <w:bCs/>
          <w:color w:val="000000"/>
          <w:sz w:val="24"/>
          <w:szCs w:val="24"/>
        </w:rPr>
        <w:t xml:space="preserve">Guana Lake 2.5 (GTMGL2.5NUT) </w:t>
      </w:r>
    </w:p>
    <w:p w14:paraId="6A575270" w14:textId="77777777" w:rsidR="008975DB" w:rsidRPr="0068086D" w:rsidRDefault="008975DB"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30.1037°, - 81.34714°</w:t>
      </w:r>
    </w:p>
    <w:p w14:paraId="72787CF3" w14:textId="77777777" w:rsidR="008975DB" w:rsidRPr="0068086D" w:rsidRDefault="008975DB"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between GL2 and LM. </w:t>
      </w:r>
    </w:p>
    <w:p w14:paraId="251838A5" w14:textId="003279F0" w:rsidR="008975DB" w:rsidRPr="0068086D" w:rsidRDefault="008975DB"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Note: </w:t>
      </w:r>
      <w:r w:rsidR="00F43F06" w:rsidRPr="0068086D">
        <w:rPr>
          <w:rFonts w:ascii="Times New Roman" w:hAnsi="Times New Roman" w:cs="Times New Roman"/>
          <w:color w:val="000000"/>
          <w:sz w:val="24"/>
          <w:szCs w:val="24"/>
        </w:rPr>
        <w:t>This station was added in April of 2022</w:t>
      </w:r>
      <w:r w:rsidR="004E2A6A">
        <w:rPr>
          <w:rFonts w:ascii="Times New Roman" w:hAnsi="Times New Roman" w:cs="Times New Roman"/>
          <w:color w:val="000000"/>
          <w:sz w:val="24"/>
          <w:szCs w:val="24"/>
        </w:rPr>
        <w:t xml:space="preserve"> for three months</w:t>
      </w:r>
      <w:r w:rsidR="00116A73" w:rsidRPr="0068086D">
        <w:rPr>
          <w:rFonts w:ascii="Times New Roman" w:hAnsi="Times New Roman" w:cs="Times New Roman"/>
          <w:color w:val="000000"/>
          <w:sz w:val="24"/>
          <w:szCs w:val="24"/>
        </w:rPr>
        <w:t xml:space="preserve">. </w:t>
      </w:r>
    </w:p>
    <w:p w14:paraId="4F183C65" w14:textId="77777777" w:rsidR="008975DB" w:rsidRPr="0068086D" w:rsidRDefault="005E444B"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water depth</w:t>
      </w:r>
      <w:r w:rsidR="008975DB"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0.72</w:t>
      </w:r>
      <w:r w:rsidR="00FA496C"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Pr="0068086D">
        <w:rPr>
          <w:rFonts w:ascii="Times New Roman" w:hAnsi="Times New Roman" w:cs="Times New Roman"/>
          <w:color w:val="000000"/>
          <w:sz w:val="24"/>
          <w:szCs w:val="24"/>
        </w:rPr>
        <w:t xml:space="preserve"> </w:t>
      </w:r>
    </w:p>
    <w:p w14:paraId="5ED6C386" w14:textId="77777777" w:rsidR="008975DB" w:rsidRPr="0068086D" w:rsidRDefault="008975DB"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w:t>
      </w:r>
      <w:r w:rsidR="005E444B" w:rsidRPr="0068086D">
        <w:rPr>
          <w:rFonts w:ascii="Times New Roman" w:hAnsi="Times New Roman" w:cs="Times New Roman"/>
          <w:color w:val="000000"/>
          <w:sz w:val="24"/>
          <w:szCs w:val="24"/>
        </w:rPr>
        <w:t>verage salinity</w:t>
      </w:r>
      <w:r w:rsidRPr="0068086D">
        <w:rPr>
          <w:rFonts w:ascii="Times New Roman" w:hAnsi="Times New Roman" w:cs="Times New Roman"/>
          <w:color w:val="000000"/>
          <w:sz w:val="24"/>
          <w:szCs w:val="24"/>
        </w:rPr>
        <w:t xml:space="preserve">: </w:t>
      </w:r>
      <w:r w:rsidR="005E444B" w:rsidRPr="0068086D">
        <w:rPr>
          <w:rFonts w:ascii="Times New Roman" w:hAnsi="Times New Roman" w:cs="Times New Roman"/>
          <w:color w:val="000000"/>
          <w:sz w:val="24"/>
          <w:szCs w:val="24"/>
        </w:rPr>
        <w:t xml:space="preserve">15.62. </w:t>
      </w:r>
    </w:p>
    <w:p w14:paraId="3E0745DA" w14:textId="1CC076B2" w:rsidR="00A912E2" w:rsidRPr="0068086D" w:rsidRDefault="00116A73"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Bottom </w:t>
      </w:r>
      <w:r w:rsidR="008975DB" w:rsidRPr="0068086D">
        <w:rPr>
          <w:rFonts w:ascii="Times New Roman" w:hAnsi="Times New Roman" w:cs="Times New Roman"/>
          <w:color w:val="000000"/>
          <w:sz w:val="24"/>
          <w:szCs w:val="24"/>
        </w:rPr>
        <w:t>type: mix</w:t>
      </w:r>
      <w:r w:rsidR="005E444B" w:rsidRPr="0068086D">
        <w:rPr>
          <w:rFonts w:ascii="Times New Roman" w:hAnsi="Times New Roman" w:cs="Times New Roman"/>
          <w:color w:val="000000"/>
          <w:sz w:val="24"/>
          <w:szCs w:val="24"/>
        </w:rPr>
        <w:t xml:space="preserve"> of</w:t>
      </w:r>
      <w:r w:rsidRPr="0068086D">
        <w:rPr>
          <w:rFonts w:ascii="Times New Roman" w:hAnsi="Times New Roman" w:cs="Times New Roman"/>
          <w:color w:val="000000"/>
          <w:sz w:val="24"/>
          <w:szCs w:val="24"/>
        </w:rPr>
        <w:t xml:space="preserve"> medium and coarse clay.</w:t>
      </w:r>
    </w:p>
    <w:p w14:paraId="1E965CB7" w14:textId="06150F28" w:rsidR="00386FF7" w:rsidRPr="0068086D" w:rsidRDefault="00386FF7" w:rsidP="008975DB">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Vegetation: N/A</w:t>
      </w:r>
    </w:p>
    <w:p w14:paraId="2D9C057D" w14:textId="77777777" w:rsidR="00A912E2" w:rsidRPr="0068086D" w:rsidRDefault="00A912E2" w:rsidP="00A912E2">
      <w:pPr>
        <w:pStyle w:val="NoSpacing"/>
        <w:ind w:left="720"/>
        <w:rPr>
          <w:rFonts w:ascii="Times New Roman" w:hAnsi="Times New Roman" w:cs="Times New Roman"/>
          <w:color w:val="000000"/>
          <w:sz w:val="24"/>
          <w:szCs w:val="24"/>
        </w:rPr>
      </w:pPr>
    </w:p>
    <w:p w14:paraId="37D6CD5A" w14:textId="77777777" w:rsidR="00D3333D" w:rsidRPr="0068086D" w:rsidRDefault="00F43F06" w:rsidP="00B422CB">
      <w:pPr>
        <w:pStyle w:val="NoSpacing"/>
        <w:numPr>
          <w:ilvl w:val="0"/>
          <w:numId w:val="15"/>
        </w:numPr>
        <w:rPr>
          <w:rFonts w:ascii="Times New Roman" w:hAnsi="Times New Roman" w:cs="Times New Roman"/>
          <w:color w:val="000000"/>
          <w:sz w:val="24"/>
          <w:szCs w:val="24"/>
        </w:rPr>
      </w:pPr>
      <w:r w:rsidRPr="0068086D">
        <w:rPr>
          <w:rFonts w:ascii="Times New Roman" w:hAnsi="Times New Roman" w:cs="Times New Roman"/>
          <w:b/>
          <w:bCs/>
          <w:color w:val="000000"/>
          <w:sz w:val="24"/>
          <w:szCs w:val="24"/>
        </w:rPr>
        <w:t>Lake Middle (GTMOLNUT; GTMLMNUT)</w:t>
      </w:r>
      <w:r w:rsidRPr="0068086D">
        <w:rPr>
          <w:rFonts w:ascii="Times New Roman" w:hAnsi="Times New Roman" w:cs="Times New Roman"/>
          <w:color w:val="000000"/>
          <w:sz w:val="24"/>
          <w:szCs w:val="24"/>
        </w:rPr>
        <w:t xml:space="preserve"> </w:t>
      </w:r>
    </w:p>
    <w:p w14:paraId="58607F3E" w14:textId="4318C2F7" w:rsidR="00D3333D" w:rsidRPr="0068086D" w:rsidRDefault="00D3333D"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30.08302°, -81.34286°</w:t>
      </w:r>
    </w:p>
    <w:p w14:paraId="7A8CDAA6" w14:textId="77777777" w:rsidR="00D3333D" w:rsidRPr="0068086D" w:rsidRDefault="00D3333D"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in </w:t>
      </w:r>
      <w:r w:rsidR="00F43F06" w:rsidRPr="0068086D">
        <w:rPr>
          <w:rFonts w:ascii="Times New Roman" w:hAnsi="Times New Roman" w:cs="Times New Roman"/>
          <w:color w:val="000000"/>
          <w:sz w:val="24"/>
          <w:szCs w:val="24"/>
        </w:rPr>
        <w:t xml:space="preserve">the middle of Guana Lake east of the Guana Wildlife Management Area’s observation tower. </w:t>
      </w:r>
    </w:p>
    <w:p w14:paraId="7108FF0A" w14:textId="6468A089" w:rsidR="00D3333D" w:rsidRPr="0068086D" w:rsidRDefault="00F43F06"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D3333D" w:rsidRPr="0068086D">
        <w:rPr>
          <w:rFonts w:ascii="Times New Roman" w:hAnsi="Times New Roman" w:cs="Times New Roman"/>
          <w:color w:val="000000"/>
          <w:sz w:val="24"/>
          <w:szCs w:val="24"/>
        </w:rPr>
        <w:t>(J</w:t>
      </w:r>
      <w:r w:rsidR="001A342E" w:rsidRPr="0068086D">
        <w:rPr>
          <w:rFonts w:ascii="Times New Roman" w:hAnsi="Times New Roman" w:cs="Times New Roman"/>
          <w:color w:val="000000"/>
          <w:sz w:val="24"/>
          <w:szCs w:val="24"/>
        </w:rPr>
        <w:t>une 2017</w:t>
      </w:r>
      <w:r w:rsidR="00D3333D" w:rsidRPr="0068086D">
        <w:rPr>
          <w:rFonts w:ascii="Times New Roman" w:hAnsi="Times New Roman" w:cs="Times New Roman"/>
          <w:color w:val="000000"/>
          <w:sz w:val="24"/>
          <w:szCs w:val="24"/>
        </w:rPr>
        <w:t xml:space="preserve"> to</w:t>
      </w:r>
      <w:r w:rsidR="001A342E" w:rsidRPr="0068086D">
        <w:rPr>
          <w:rFonts w:ascii="Times New Roman" w:hAnsi="Times New Roman" w:cs="Times New Roman"/>
          <w:color w:val="000000"/>
          <w:sz w:val="24"/>
          <w:szCs w:val="24"/>
        </w:rPr>
        <w:t xml:space="preserve"> June 202</w:t>
      </w:r>
      <w:r w:rsidR="003E67EA">
        <w:rPr>
          <w:rFonts w:ascii="Times New Roman" w:hAnsi="Times New Roman" w:cs="Times New Roman"/>
          <w:color w:val="000000"/>
          <w:sz w:val="24"/>
          <w:szCs w:val="24"/>
        </w:rPr>
        <w:t>3</w:t>
      </w:r>
      <w:r w:rsidR="00D3333D" w:rsidRPr="0068086D">
        <w:rPr>
          <w:rFonts w:ascii="Times New Roman" w:hAnsi="Times New Roman" w:cs="Times New Roman"/>
          <w:color w:val="000000"/>
          <w:sz w:val="24"/>
          <w:szCs w:val="24"/>
        </w:rPr>
        <w:t>):</w:t>
      </w:r>
      <w:r w:rsidR="001A342E"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0.8</w:t>
      </w:r>
      <w:r w:rsidR="003E67EA">
        <w:rPr>
          <w:rFonts w:ascii="Times New Roman" w:hAnsi="Times New Roman" w:cs="Times New Roman"/>
          <w:color w:val="000000"/>
          <w:sz w:val="24"/>
          <w:szCs w:val="24"/>
        </w:rPr>
        <w:t>7</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Pr="0068086D">
        <w:rPr>
          <w:rFonts w:ascii="Times New Roman" w:hAnsi="Times New Roman" w:cs="Times New Roman"/>
          <w:color w:val="000000"/>
          <w:sz w:val="24"/>
          <w:szCs w:val="24"/>
        </w:rPr>
        <w:t xml:space="preserve"> </w:t>
      </w:r>
    </w:p>
    <w:p w14:paraId="534BE73E" w14:textId="615173ED" w:rsidR="00386FF7" w:rsidRPr="0068086D" w:rsidRDefault="00386FF7"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 (June 2017 to June 202</w:t>
      </w:r>
      <w:r w:rsidR="003E67EA">
        <w:rPr>
          <w:rFonts w:ascii="Times New Roman" w:hAnsi="Times New Roman" w:cs="Times New Roman"/>
          <w:color w:val="000000"/>
          <w:sz w:val="24"/>
          <w:szCs w:val="24"/>
        </w:rPr>
        <w:t>3</w:t>
      </w:r>
      <w:r w:rsidRPr="0068086D">
        <w:rPr>
          <w:rFonts w:ascii="Times New Roman" w:hAnsi="Times New Roman" w:cs="Times New Roman"/>
          <w:color w:val="000000"/>
          <w:sz w:val="24"/>
          <w:szCs w:val="24"/>
        </w:rPr>
        <w:t>): 11.</w:t>
      </w:r>
      <w:r w:rsidR="003E67EA">
        <w:rPr>
          <w:rFonts w:ascii="Times New Roman" w:hAnsi="Times New Roman" w:cs="Times New Roman"/>
          <w:color w:val="000000"/>
          <w:sz w:val="24"/>
          <w:szCs w:val="24"/>
        </w:rPr>
        <w:t>98</w:t>
      </w:r>
      <w:r w:rsidRPr="0068086D">
        <w:rPr>
          <w:rFonts w:ascii="Times New Roman" w:hAnsi="Times New Roman" w:cs="Times New Roman"/>
          <w:color w:val="000000"/>
          <w:sz w:val="24"/>
          <w:szCs w:val="24"/>
        </w:rPr>
        <w:t xml:space="preserve"> </w:t>
      </w:r>
      <w:proofErr w:type="spellStart"/>
      <w:r w:rsidR="003E67EA">
        <w:rPr>
          <w:rFonts w:ascii="Times New Roman" w:hAnsi="Times New Roman" w:cs="Times New Roman"/>
          <w:color w:val="000000"/>
          <w:sz w:val="24"/>
          <w:szCs w:val="24"/>
        </w:rPr>
        <w:t>psu</w:t>
      </w:r>
      <w:proofErr w:type="spellEnd"/>
      <w:r w:rsidRPr="0068086D">
        <w:rPr>
          <w:rFonts w:ascii="Times New Roman" w:hAnsi="Times New Roman" w:cs="Times New Roman"/>
          <w:color w:val="000000"/>
          <w:sz w:val="24"/>
          <w:szCs w:val="24"/>
        </w:rPr>
        <w:t xml:space="preserve">, predominantly brackish  </w:t>
      </w:r>
    </w:p>
    <w:p w14:paraId="71001E38" w14:textId="176840DC" w:rsidR="00A912E2" w:rsidRPr="0068086D" w:rsidRDefault="00116A73"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D3333D"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coarse clay.</w:t>
      </w:r>
    </w:p>
    <w:p w14:paraId="158D06C0" w14:textId="155A0D8B" w:rsidR="00386FF7" w:rsidRPr="0068086D" w:rsidRDefault="00386FF7" w:rsidP="00D3333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Vegetation: N/A </w:t>
      </w:r>
    </w:p>
    <w:p w14:paraId="58380529" w14:textId="77777777" w:rsidR="00116A73" w:rsidRPr="0068086D" w:rsidRDefault="00116A73" w:rsidP="00116A73">
      <w:pPr>
        <w:pStyle w:val="NoSpacing"/>
        <w:ind w:left="720"/>
        <w:rPr>
          <w:rFonts w:ascii="Times New Roman" w:hAnsi="Times New Roman" w:cs="Times New Roman"/>
          <w:color w:val="000000"/>
          <w:sz w:val="24"/>
          <w:szCs w:val="24"/>
        </w:rPr>
      </w:pPr>
    </w:p>
    <w:p w14:paraId="67909DDA" w14:textId="77777777" w:rsidR="00A92D39" w:rsidRPr="0068086D" w:rsidRDefault="00F43F06" w:rsidP="00A912E2">
      <w:pPr>
        <w:pStyle w:val="NoSpacing"/>
        <w:numPr>
          <w:ilvl w:val="0"/>
          <w:numId w:val="15"/>
        </w:numPr>
        <w:rPr>
          <w:rFonts w:ascii="Times New Roman" w:hAnsi="Times New Roman" w:cs="Times New Roman"/>
          <w:color w:val="000000"/>
          <w:sz w:val="24"/>
          <w:szCs w:val="24"/>
        </w:rPr>
      </w:pPr>
      <w:r w:rsidRPr="0068086D">
        <w:rPr>
          <w:rFonts w:ascii="Times New Roman" w:hAnsi="Times New Roman" w:cs="Times New Roman"/>
          <w:b/>
          <w:bCs/>
          <w:color w:val="000000"/>
          <w:sz w:val="24"/>
          <w:szCs w:val="24"/>
        </w:rPr>
        <w:t>Guana Lake 3.5 (GTMGL3.5NUT)</w:t>
      </w:r>
      <w:r w:rsidRPr="0068086D">
        <w:rPr>
          <w:rFonts w:ascii="Times New Roman" w:hAnsi="Times New Roman" w:cs="Times New Roman"/>
          <w:color w:val="000000"/>
          <w:sz w:val="24"/>
          <w:szCs w:val="24"/>
        </w:rPr>
        <w:t xml:space="preserve"> </w:t>
      </w:r>
    </w:p>
    <w:p w14:paraId="76AC92D0" w14:textId="40AF7FEE" w:rsidR="00A92D39" w:rsidRPr="0068086D" w:rsidRDefault="00A92D39"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30.06339°, - 81.33885°</w:t>
      </w:r>
    </w:p>
    <w:p w14:paraId="0EF7C2D4" w14:textId="77777777" w:rsidR="00A92D39" w:rsidRPr="0068086D" w:rsidRDefault="00A92D39"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LM and GL4. </w:t>
      </w:r>
    </w:p>
    <w:p w14:paraId="2BEC93BC" w14:textId="52156955" w:rsidR="00A92D39" w:rsidRPr="0068086D" w:rsidRDefault="00A92D39"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Note: </w:t>
      </w:r>
      <w:r w:rsidR="00F43F06" w:rsidRPr="0068086D">
        <w:rPr>
          <w:rFonts w:ascii="Times New Roman" w:hAnsi="Times New Roman" w:cs="Times New Roman"/>
          <w:color w:val="000000"/>
          <w:sz w:val="24"/>
          <w:szCs w:val="24"/>
        </w:rPr>
        <w:t xml:space="preserve">This station was added in April of 2022 </w:t>
      </w:r>
      <w:r w:rsidR="00FA496C" w:rsidRPr="0068086D">
        <w:rPr>
          <w:rFonts w:ascii="Times New Roman" w:hAnsi="Times New Roman" w:cs="Times New Roman"/>
          <w:color w:val="000000"/>
          <w:sz w:val="24"/>
          <w:szCs w:val="24"/>
        </w:rPr>
        <w:t>and sampled for th</w:t>
      </w:r>
      <w:r w:rsidR="003E67EA">
        <w:rPr>
          <w:rFonts w:ascii="Times New Roman" w:hAnsi="Times New Roman" w:cs="Times New Roman"/>
          <w:color w:val="000000"/>
          <w:sz w:val="24"/>
          <w:szCs w:val="24"/>
        </w:rPr>
        <w:t>ree months</w:t>
      </w:r>
      <w:r w:rsidR="00F43F06" w:rsidRPr="0068086D">
        <w:rPr>
          <w:rFonts w:ascii="Times New Roman" w:hAnsi="Times New Roman" w:cs="Times New Roman"/>
          <w:color w:val="000000"/>
          <w:sz w:val="24"/>
          <w:szCs w:val="24"/>
        </w:rPr>
        <w:t>.</w:t>
      </w:r>
      <w:r w:rsidR="00FA496C" w:rsidRPr="0068086D">
        <w:rPr>
          <w:rFonts w:ascii="Times New Roman" w:hAnsi="Times New Roman" w:cs="Times New Roman"/>
          <w:color w:val="000000"/>
          <w:sz w:val="24"/>
          <w:szCs w:val="24"/>
        </w:rPr>
        <w:t xml:space="preserve"> </w:t>
      </w:r>
    </w:p>
    <w:p w14:paraId="4B043E0F" w14:textId="6DA135BD" w:rsidR="00A92D39" w:rsidRPr="0068086D" w:rsidRDefault="00FA496C"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w:t>
      </w:r>
      <w:r w:rsidR="00A92D39" w:rsidRPr="0068086D">
        <w:rPr>
          <w:rFonts w:ascii="Times New Roman" w:hAnsi="Times New Roman" w:cs="Times New Roman"/>
          <w:color w:val="000000"/>
          <w:sz w:val="24"/>
          <w:szCs w:val="24"/>
        </w:rPr>
        <w:t>depth (April 2022 to May 2022):</w:t>
      </w:r>
      <w:r w:rsidRPr="0068086D">
        <w:rPr>
          <w:rFonts w:ascii="Times New Roman" w:hAnsi="Times New Roman" w:cs="Times New Roman"/>
          <w:color w:val="000000"/>
          <w:sz w:val="24"/>
          <w:szCs w:val="24"/>
        </w:rPr>
        <w:t xml:space="preserve"> 0.85 </w:t>
      </w:r>
      <w:r w:rsidR="00E74D2C" w:rsidRPr="0068086D">
        <w:rPr>
          <w:rFonts w:ascii="Times New Roman" w:hAnsi="Times New Roman" w:cs="Times New Roman"/>
          <w:color w:val="000000"/>
          <w:sz w:val="24"/>
          <w:szCs w:val="24"/>
        </w:rPr>
        <w:t>m</w:t>
      </w:r>
      <w:r w:rsidRPr="0068086D">
        <w:rPr>
          <w:rFonts w:ascii="Times New Roman" w:hAnsi="Times New Roman" w:cs="Times New Roman"/>
          <w:color w:val="000000"/>
          <w:sz w:val="24"/>
          <w:szCs w:val="24"/>
        </w:rPr>
        <w:t xml:space="preserve"> </w:t>
      </w:r>
    </w:p>
    <w:p w14:paraId="5839190E" w14:textId="4B7BD820" w:rsidR="00A92D39" w:rsidRPr="0068086D" w:rsidRDefault="00A92D39"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w:t>
      </w:r>
      <w:r w:rsidR="00FA496C" w:rsidRPr="0068086D">
        <w:rPr>
          <w:rFonts w:ascii="Times New Roman" w:hAnsi="Times New Roman" w:cs="Times New Roman"/>
          <w:color w:val="000000"/>
          <w:sz w:val="24"/>
          <w:szCs w:val="24"/>
        </w:rPr>
        <w:t xml:space="preserve"> salinity</w:t>
      </w:r>
      <w:r w:rsidRPr="0068086D">
        <w:rPr>
          <w:rFonts w:ascii="Times New Roman" w:hAnsi="Times New Roman" w:cs="Times New Roman"/>
          <w:color w:val="000000"/>
          <w:sz w:val="24"/>
          <w:szCs w:val="24"/>
        </w:rPr>
        <w:t xml:space="preserve"> (April 2022 to May 2022): </w:t>
      </w:r>
      <w:r w:rsidR="00FA496C" w:rsidRPr="0068086D">
        <w:rPr>
          <w:rFonts w:ascii="Times New Roman" w:hAnsi="Times New Roman" w:cs="Times New Roman"/>
          <w:color w:val="000000"/>
          <w:sz w:val="24"/>
          <w:szCs w:val="24"/>
        </w:rPr>
        <w:t>21.4</w:t>
      </w:r>
    </w:p>
    <w:p w14:paraId="1D32D32B" w14:textId="691F2D46" w:rsidR="00A912E2" w:rsidRPr="0068086D" w:rsidRDefault="00116A73"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A92D39"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coarse cla</w:t>
      </w:r>
      <w:r w:rsidR="00A92D39" w:rsidRPr="0068086D">
        <w:rPr>
          <w:rFonts w:ascii="Times New Roman" w:hAnsi="Times New Roman" w:cs="Times New Roman"/>
          <w:color w:val="000000"/>
          <w:sz w:val="24"/>
          <w:szCs w:val="24"/>
        </w:rPr>
        <w:t>y</w:t>
      </w:r>
    </w:p>
    <w:p w14:paraId="6C18B49D" w14:textId="06431FAA" w:rsidR="00A92D39" w:rsidRPr="0068086D" w:rsidRDefault="00A92D39" w:rsidP="00A92D3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Vegetation: N/A</w:t>
      </w:r>
    </w:p>
    <w:p w14:paraId="2C5ACEAD" w14:textId="77777777" w:rsidR="00A912E2" w:rsidRPr="0068086D" w:rsidRDefault="00A912E2" w:rsidP="00A912E2">
      <w:pPr>
        <w:pStyle w:val="NoSpacing"/>
        <w:ind w:left="720"/>
        <w:rPr>
          <w:rFonts w:ascii="Times New Roman" w:hAnsi="Times New Roman" w:cs="Times New Roman"/>
          <w:color w:val="000000"/>
          <w:sz w:val="24"/>
          <w:szCs w:val="24"/>
        </w:rPr>
      </w:pPr>
    </w:p>
    <w:p w14:paraId="4B2856B1" w14:textId="77777777" w:rsidR="004130B8" w:rsidRPr="0068086D" w:rsidRDefault="00F43F06" w:rsidP="005E72FA">
      <w:pPr>
        <w:pStyle w:val="NoSpacing"/>
        <w:numPr>
          <w:ilvl w:val="0"/>
          <w:numId w:val="15"/>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Guana Lake 4 (GTMGL4NUT) </w:t>
      </w:r>
    </w:p>
    <w:p w14:paraId="778DBBF6" w14:textId="69042D88" w:rsidR="004130B8" w:rsidRPr="0068086D" w:rsidRDefault="004130B8"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lastRenderedPageBreak/>
        <w:t>Coordinates: 30.0451°, -81.3351°</w:t>
      </w:r>
    </w:p>
    <w:p w14:paraId="71EB2233" w14:textId="6A57FBDC" w:rsidR="004130B8" w:rsidRPr="0068086D" w:rsidRDefault="004130B8"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the west</w:t>
      </w:r>
      <w:r w:rsidR="0096622C" w:rsidRPr="0068086D">
        <w:rPr>
          <w:rFonts w:ascii="Times New Roman" w:hAnsi="Times New Roman" w:cs="Times New Roman"/>
          <w:color w:val="000000"/>
          <w:sz w:val="24"/>
          <w:szCs w:val="24"/>
        </w:rPr>
        <w:t xml:space="preserve"> </w:t>
      </w:r>
      <w:r w:rsidR="00F43F06" w:rsidRPr="0068086D">
        <w:rPr>
          <w:rFonts w:ascii="Times New Roman" w:hAnsi="Times New Roman" w:cs="Times New Roman"/>
          <w:color w:val="000000"/>
          <w:sz w:val="24"/>
          <w:szCs w:val="24"/>
        </w:rPr>
        <w:t xml:space="preserve">side of the lake. </w:t>
      </w:r>
    </w:p>
    <w:p w14:paraId="02E1068E" w14:textId="77777777" w:rsidR="004130B8" w:rsidRPr="0068086D" w:rsidRDefault="00F43F06"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4130B8" w:rsidRPr="0068086D">
        <w:rPr>
          <w:rFonts w:ascii="Times New Roman" w:hAnsi="Times New Roman" w:cs="Times New Roman"/>
          <w:color w:val="000000"/>
          <w:sz w:val="24"/>
          <w:szCs w:val="24"/>
        </w:rPr>
        <w:t>(</w:t>
      </w:r>
      <w:r w:rsidR="00FA496C" w:rsidRPr="0068086D">
        <w:rPr>
          <w:rFonts w:ascii="Times New Roman" w:hAnsi="Times New Roman" w:cs="Times New Roman"/>
          <w:color w:val="000000"/>
          <w:sz w:val="24"/>
          <w:szCs w:val="24"/>
        </w:rPr>
        <w:t xml:space="preserve">July 2018 </w:t>
      </w:r>
      <w:r w:rsidR="004130B8" w:rsidRPr="0068086D">
        <w:rPr>
          <w:rFonts w:ascii="Times New Roman" w:hAnsi="Times New Roman" w:cs="Times New Roman"/>
          <w:color w:val="000000"/>
          <w:sz w:val="24"/>
          <w:szCs w:val="24"/>
        </w:rPr>
        <w:t>to</w:t>
      </w:r>
      <w:r w:rsidR="00FA496C" w:rsidRPr="0068086D">
        <w:rPr>
          <w:rFonts w:ascii="Times New Roman" w:hAnsi="Times New Roman" w:cs="Times New Roman"/>
          <w:color w:val="000000"/>
          <w:sz w:val="24"/>
          <w:szCs w:val="24"/>
        </w:rPr>
        <w:t xml:space="preserve"> June 2022</w:t>
      </w:r>
      <w:r w:rsidR="004130B8" w:rsidRPr="0068086D">
        <w:rPr>
          <w:rFonts w:ascii="Times New Roman" w:hAnsi="Times New Roman" w:cs="Times New Roman"/>
          <w:color w:val="000000"/>
          <w:sz w:val="24"/>
          <w:szCs w:val="24"/>
        </w:rPr>
        <w:t xml:space="preserve">): </w:t>
      </w:r>
      <w:r w:rsidR="00FA496C" w:rsidRPr="0068086D">
        <w:rPr>
          <w:rFonts w:ascii="Times New Roman" w:hAnsi="Times New Roman" w:cs="Times New Roman"/>
          <w:color w:val="000000"/>
          <w:sz w:val="24"/>
          <w:szCs w:val="24"/>
        </w:rPr>
        <w:t>0.96</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Pr="0068086D">
        <w:rPr>
          <w:rFonts w:ascii="Times New Roman" w:hAnsi="Times New Roman" w:cs="Times New Roman"/>
          <w:color w:val="000000"/>
          <w:sz w:val="24"/>
          <w:szCs w:val="24"/>
        </w:rPr>
        <w:t xml:space="preserve"> </w:t>
      </w:r>
    </w:p>
    <w:p w14:paraId="4FFEE2BD" w14:textId="77777777" w:rsidR="004130B8" w:rsidRPr="0068086D" w:rsidRDefault="004130B8"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 (July 2018 to June 2022): 18.17 ppt, brackish</w:t>
      </w:r>
      <w:r w:rsidR="00F43F06" w:rsidRPr="0068086D">
        <w:rPr>
          <w:rFonts w:ascii="Times New Roman" w:hAnsi="Times New Roman" w:cs="Times New Roman"/>
          <w:color w:val="000000"/>
          <w:sz w:val="24"/>
          <w:szCs w:val="24"/>
        </w:rPr>
        <w:t xml:space="preserve"> water type</w:t>
      </w:r>
    </w:p>
    <w:p w14:paraId="5F07B4D7" w14:textId="50782A9B" w:rsidR="00A912E2" w:rsidRPr="0068086D" w:rsidRDefault="00116A73"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4130B8"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coarse clay</w:t>
      </w:r>
    </w:p>
    <w:p w14:paraId="2D074F41" w14:textId="506ECDF5" w:rsidR="004130B8" w:rsidRPr="0068086D" w:rsidRDefault="004130B8" w:rsidP="004130B8">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Vegetation: N/A</w:t>
      </w:r>
    </w:p>
    <w:p w14:paraId="4400D6D8" w14:textId="77777777" w:rsidR="00A912E2" w:rsidRPr="0068086D" w:rsidRDefault="00A912E2" w:rsidP="00A912E2">
      <w:pPr>
        <w:pStyle w:val="NoSpacing"/>
        <w:ind w:left="720"/>
        <w:rPr>
          <w:rFonts w:ascii="Times New Roman" w:hAnsi="Times New Roman" w:cs="Times New Roman"/>
          <w:color w:val="000000"/>
          <w:sz w:val="24"/>
          <w:szCs w:val="24"/>
        </w:rPr>
      </w:pPr>
    </w:p>
    <w:p w14:paraId="5C196CB6" w14:textId="77777777" w:rsidR="003A2B17" w:rsidRPr="0068086D" w:rsidRDefault="00F43F06" w:rsidP="005E72FA">
      <w:pPr>
        <w:pStyle w:val="NoSpacing"/>
        <w:numPr>
          <w:ilvl w:val="0"/>
          <w:numId w:val="15"/>
        </w:numPr>
        <w:rPr>
          <w:rFonts w:ascii="Times New Roman" w:hAnsi="Times New Roman" w:cs="Times New Roman"/>
          <w:color w:val="000000"/>
          <w:sz w:val="24"/>
          <w:szCs w:val="24"/>
        </w:rPr>
      </w:pPr>
      <w:r w:rsidRPr="0068086D">
        <w:rPr>
          <w:rFonts w:ascii="Times New Roman" w:hAnsi="Times New Roman" w:cs="Times New Roman"/>
          <w:b/>
          <w:bCs/>
          <w:color w:val="000000"/>
          <w:sz w:val="24"/>
          <w:szCs w:val="24"/>
        </w:rPr>
        <w:t>Lake South (GTMDNNUT; GTMLSNUT)</w:t>
      </w:r>
      <w:r w:rsidRPr="0068086D">
        <w:rPr>
          <w:rFonts w:ascii="Times New Roman" w:hAnsi="Times New Roman" w:cs="Times New Roman"/>
          <w:color w:val="000000"/>
          <w:sz w:val="24"/>
          <w:szCs w:val="24"/>
        </w:rPr>
        <w:t xml:space="preserve"> </w:t>
      </w:r>
    </w:p>
    <w:p w14:paraId="58B49A96" w14:textId="77777777" w:rsidR="003A2B17" w:rsidRPr="0068086D" w:rsidRDefault="003A2B17" w:rsidP="003A2B17">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30.023763°, -81.327928°</w:t>
      </w:r>
    </w:p>
    <w:p w14:paraId="019C1FE5" w14:textId="4F50C944" w:rsidR="00B44589" w:rsidRPr="0068086D" w:rsidRDefault="003A2B17" w:rsidP="003A2B17">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proofErr w:type="gramStart"/>
      <w:r w:rsidR="00F43F06" w:rsidRPr="0068086D">
        <w:rPr>
          <w:rFonts w:ascii="Times New Roman" w:hAnsi="Times New Roman" w:cs="Times New Roman"/>
          <w:color w:val="000000"/>
          <w:sz w:val="24"/>
          <w:szCs w:val="24"/>
        </w:rPr>
        <w:t>the</w:t>
      </w:r>
      <w:proofErr w:type="gramEnd"/>
      <w:r w:rsidR="00F43F06" w:rsidRPr="0068086D">
        <w:rPr>
          <w:rFonts w:ascii="Times New Roman" w:hAnsi="Times New Roman" w:cs="Times New Roman"/>
          <w:color w:val="000000"/>
          <w:sz w:val="24"/>
          <w:szCs w:val="24"/>
        </w:rPr>
        <w:t xml:space="preserve"> Guana Lake water gauge 3 </w:t>
      </w:r>
      <w:r w:rsidR="00E74D2C" w:rsidRPr="0068086D">
        <w:rPr>
          <w:rFonts w:ascii="Times New Roman" w:hAnsi="Times New Roman" w:cs="Times New Roman"/>
          <w:color w:val="000000"/>
          <w:sz w:val="24"/>
          <w:szCs w:val="24"/>
        </w:rPr>
        <w:t>m</w:t>
      </w:r>
      <w:r w:rsidR="00F43F06" w:rsidRPr="0068086D">
        <w:rPr>
          <w:rFonts w:ascii="Times New Roman" w:hAnsi="Times New Roman" w:cs="Times New Roman"/>
          <w:color w:val="000000"/>
          <w:sz w:val="24"/>
          <w:szCs w:val="24"/>
        </w:rPr>
        <w:t xml:space="preserve"> north of the Guana Dam off Guana River Road Average water depth </w:t>
      </w:r>
      <w:r w:rsidRPr="0068086D">
        <w:rPr>
          <w:rFonts w:ascii="Times New Roman" w:hAnsi="Times New Roman" w:cs="Times New Roman"/>
          <w:color w:val="000000"/>
          <w:sz w:val="24"/>
          <w:szCs w:val="24"/>
        </w:rPr>
        <w:t>(</w:t>
      </w:r>
      <w:r w:rsidR="00FA496C" w:rsidRPr="0068086D">
        <w:rPr>
          <w:rFonts w:ascii="Times New Roman" w:hAnsi="Times New Roman" w:cs="Times New Roman"/>
          <w:color w:val="000000"/>
          <w:sz w:val="24"/>
          <w:szCs w:val="24"/>
        </w:rPr>
        <w:t xml:space="preserve">July 2017 </w:t>
      </w:r>
      <w:r w:rsidRPr="0068086D">
        <w:rPr>
          <w:rFonts w:ascii="Times New Roman" w:hAnsi="Times New Roman" w:cs="Times New Roman"/>
          <w:color w:val="000000"/>
          <w:sz w:val="24"/>
          <w:szCs w:val="24"/>
        </w:rPr>
        <w:t>to</w:t>
      </w:r>
      <w:r w:rsidR="00FA496C" w:rsidRPr="0068086D">
        <w:rPr>
          <w:rFonts w:ascii="Times New Roman" w:hAnsi="Times New Roman" w:cs="Times New Roman"/>
          <w:color w:val="000000"/>
          <w:sz w:val="24"/>
          <w:szCs w:val="24"/>
        </w:rPr>
        <w:t xml:space="preserve"> June 2022</w:t>
      </w:r>
      <w:r w:rsidRPr="0068086D">
        <w:rPr>
          <w:rFonts w:ascii="Times New Roman" w:hAnsi="Times New Roman" w:cs="Times New Roman"/>
          <w:color w:val="000000"/>
          <w:sz w:val="24"/>
          <w:szCs w:val="24"/>
        </w:rPr>
        <w:t>):</w:t>
      </w:r>
      <w:r w:rsidR="00444DD1">
        <w:rPr>
          <w:rFonts w:ascii="Times New Roman" w:hAnsi="Times New Roman" w:cs="Times New Roman"/>
          <w:color w:val="000000"/>
          <w:sz w:val="24"/>
          <w:szCs w:val="24"/>
        </w:rPr>
        <w:t xml:space="preserve"> </w:t>
      </w:r>
      <w:r w:rsidR="00FA496C" w:rsidRPr="0068086D">
        <w:rPr>
          <w:rFonts w:ascii="Times New Roman" w:hAnsi="Times New Roman" w:cs="Times New Roman"/>
          <w:color w:val="000000"/>
          <w:sz w:val="24"/>
          <w:szCs w:val="24"/>
        </w:rPr>
        <w:t>1.19</w:t>
      </w:r>
      <w:r w:rsidR="00F43F06"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00F43F06" w:rsidRPr="0068086D">
        <w:rPr>
          <w:rFonts w:ascii="Times New Roman" w:hAnsi="Times New Roman" w:cs="Times New Roman"/>
          <w:color w:val="000000"/>
          <w:sz w:val="24"/>
          <w:szCs w:val="24"/>
        </w:rPr>
        <w:t xml:space="preserve">. The FWC prefers to maintain marine-like waters at this </w:t>
      </w:r>
      <w:r w:rsidR="00444DD1">
        <w:rPr>
          <w:rFonts w:ascii="Times New Roman" w:hAnsi="Times New Roman" w:cs="Times New Roman"/>
          <w:color w:val="000000"/>
          <w:sz w:val="24"/>
          <w:szCs w:val="24"/>
        </w:rPr>
        <w:t>station</w:t>
      </w:r>
      <w:r w:rsidR="00F43F06" w:rsidRPr="0068086D">
        <w:rPr>
          <w:rFonts w:ascii="Times New Roman" w:hAnsi="Times New Roman" w:cs="Times New Roman"/>
          <w:color w:val="000000"/>
          <w:sz w:val="24"/>
          <w:szCs w:val="24"/>
        </w:rPr>
        <w:t xml:space="preserve">. </w:t>
      </w:r>
    </w:p>
    <w:p w14:paraId="4DD23CBA" w14:textId="77777777" w:rsidR="00B44589" w:rsidRPr="0068086D" w:rsidRDefault="00B44589" w:rsidP="003A2B17">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Salinity levels: </w:t>
      </w:r>
      <w:r w:rsidR="00F43F06" w:rsidRPr="0068086D">
        <w:rPr>
          <w:rFonts w:ascii="Times New Roman" w:hAnsi="Times New Roman" w:cs="Times New Roman"/>
          <w:color w:val="000000"/>
          <w:sz w:val="24"/>
          <w:szCs w:val="24"/>
        </w:rPr>
        <w:t>ranged from 6.91 to 37.16</w:t>
      </w:r>
      <w:r w:rsidRPr="0068086D">
        <w:rPr>
          <w:rFonts w:ascii="Times New Roman" w:hAnsi="Times New Roman" w:cs="Times New Roman"/>
          <w:color w:val="000000"/>
          <w:sz w:val="24"/>
          <w:szCs w:val="24"/>
        </w:rPr>
        <w:t xml:space="preserve">, </w:t>
      </w:r>
      <w:r w:rsidR="00F43F06" w:rsidRPr="0068086D">
        <w:rPr>
          <w:rFonts w:ascii="Times New Roman" w:hAnsi="Times New Roman" w:cs="Times New Roman"/>
          <w:color w:val="000000"/>
          <w:sz w:val="24"/>
          <w:szCs w:val="24"/>
        </w:rPr>
        <w:t>with an aver</w:t>
      </w:r>
      <w:r w:rsidR="00AC2241" w:rsidRPr="0068086D">
        <w:rPr>
          <w:rFonts w:ascii="Times New Roman" w:hAnsi="Times New Roman" w:cs="Times New Roman"/>
          <w:color w:val="000000"/>
          <w:sz w:val="24"/>
          <w:szCs w:val="24"/>
        </w:rPr>
        <w:t>age of 18.83</w:t>
      </w:r>
      <w:r w:rsidR="00F43F06" w:rsidRPr="0068086D">
        <w:rPr>
          <w:rFonts w:ascii="Times New Roman" w:hAnsi="Times New Roman" w:cs="Times New Roman"/>
          <w:color w:val="000000"/>
          <w:sz w:val="24"/>
          <w:szCs w:val="24"/>
        </w:rPr>
        <w:t xml:space="preserve"> </w:t>
      </w:r>
      <w:r w:rsidR="00116A73" w:rsidRPr="0068086D">
        <w:rPr>
          <w:rFonts w:ascii="Times New Roman" w:hAnsi="Times New Roman" w:cs="Times New Roman"/>
          <w:color w:val="000000"/>
          <w:sz w:val="24"/>
          <w:szCs w:val="24"/>
        </w:rPr>
        <w:t xml:space="preserve">ppt during the sampling period. </w:t>
      </w:r>
    </w:p>
    <w:p w14:paraId="00000062" w14:textId="4A629D5F" w:rsidR="00E5028B" w:rsidRPr="0068086D" w:rsidRDefault="00116A73" w:rsidP="003A2B17">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w:t>
      </w:r>
      <w:r w:rsidR="00B44589" w:rsidRPr="0068086D">
        <w:rPr>
          <w:rFonts w:ascii="Times New Roman" w:hAnsi="Times New Roman" w:cs="Times New Roman"/>
          <w:color w:val="000000"/>
          <w:sz w:val="24"/>
          <w:szCs w:val="24"/>
        </w:rPr>
        <w:t xml:space="preserve"> type: </w:t>
      </w:r>
      <w:r w:rsidRPr="0068086D">
        <w:rPr>
          <w:rFonts w:ascii="Times New Roman" w:hAnsi="Times New Roman" w:cs="Times New Roman"/>
          <w:color w:val="000000"/>
          <w:sz w:val="24"/>
          <w:szCs w:val="24"/>
        </w:rPr>
        <w:t>very fine sand or coarse silt.</w:t>
      </w:r>
    </w:p>
    <w:p w14:paraId="00000063" w14:textId="77777777" w:rsidR="00E5028B" w:rsidRPr="0068086D" w:rsidRDefault="00E5028B" w:rsidP="005E72FA">
      <w:pPr>
        <w:pStyle w:val="NoSpacing"/>
        <w:rPr>
          <w:rFonts w:ascii="Times New Roman" w:hAnsi="Times New Roman" w:cs="Times New Roman"/>
          <w:sz w:val="24"/>
          <w:szCs w:val="24"/>
        </w:rPr>
      </w:pPr>
    </w:p>
    <w:p w14:paraId="00000064" w14:textId="110ACD9F" w:rsidR="00E5028B" w:rsidRPr="0068086D" w:rsidRDefault="00F43F06" w:rsidP="00564778">
      <w:pPr>
        <w:pStyle w:val="NoSpacing"/>
        <w:outlineLvl w:val="0"/>
        <w:rPr>
          <w:rFonts w:ascii="Times New Roman" w:hAnsi="Times New Roman" w:cs="Times New Roman"/>
          <w:b/>
          <w:color w:val="000000"/>
          <w:sz w:val="24"/>
          <w:szCs w:val="24"/>
          <w:u w:val="single"/>
        </w:rPr>
      </w:pPr>
      <w:r w:rsidRPr="0068086D">
        <w:rPr>
          <w:rFonts w:ascii="Times New Roman" w:hAnsi="Times New Roman" w:cs="Times New Roman"/>
          <w:b/>
          <w:color w:val="000000"/>
          <w:sz w:val="24"/>
          <w:szCs w:val="24"/>
          <w:u w:val="single"/>
        </w:rPr>
        <w:t>Guana River</w:t>
      </w:r>
    </w:p>
    <w:p w14:paraId="00000065" w14:textId="77777777" w:rsidR="00E5028B" w:rsidRPr="0068086D" w:rsidRDefault="00E5028B" w:rsidP="005E72FA">
      <w:pPr>
        <w:pStyle w:val="NoSpacing"/>
        <w:rPr>
          <w:rFonts w:ascii="Times New Roman" w:hAnsi="Times New Roman" w:cs="Times New Roman"/>
          <w:color w:val="000000"/>
          <w:sz w:val="24"/>
          <w:szCs w:val="24"/>
        </w:rPr>
      </w:pPr>
    </w:p>
    <w:p w14:paraId="654AB48C" w14:textId="2B0A650C" w:rsidR="00924729" w:rsidRPr="0068086D" w:rsidRDefault="00F43F06" w:rsidP="005E72FA">
      <w:pPr>
        <w:pStyle w:val="NoSpacing"/>
        <w:numPr>
          <w:ilvl w:val="0"/>
          <w:numId w:val="16"/>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River North (GTMDSNUT; GTMRNNUT) </w:t>
      </w:r>
    </w:p>
    <w:p w14:paraId="0F5EB4F0" w14:textId="090F2FED" w:rsidR="00924729" w:rsidRPr="0068086D" w:rsidRDefault="00924729"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30.022421°, -81.327722°</w:t>
      </w:r>
    </w:p>
    <w:p w14:paraId="4550C508" w14:textId="77777777" w:rsidR="00924729" w:rsidRPr="0068086D" w:rsidRDefault="00924729"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proofErr w:type="gramStart"/>
      <w:r w:rsidR="00F43F06" w:rsidRPr="0068086D">
        <w:rPr>
          <w:rFonts w:ascii="Times New Roman" w:hAnsi="Times New Roman" w:cs="Times New Roman"/>
          <w:color w:val="000000"/>
          <w:sz w:val="24"/>
          <w:szCs w:val="24"/>
        </w:rPr>
        <w:t>the</w:t>
      </w:r>
      <w:proofErr w:type="gramEnd"/>
      <w:r w:rsidR="00F43F06" w:rsidRPr="0068086D">
        <w:rPr>
          <w:rFonts w:ascii="Times New Roman" w:hAnsi="Times New Roman" w:cs="Times New Roman"/>
          <w:color w:val="000000"/>
          <w:sz w:val="24"/>
          <w:szCs w:val="24"/>
        </w:rPr>
        <w:t xml:space="preserve"> Guana River boat ramp 2 </w:t>
      </w:r>
      <w:r w:rsidR="00E74D2C" w:rsidRPr="0068086D">
        <w:rPr>
          <w:rFonts w:ascii="Times New Roman" w:hAnsi="Times New Roman" w:cs="Times New Roman"/>
          <w:color w:val="000000"/>
          <w:sz w:val="24"/>
          <w:szCs w:val="24"/>
        </w:rPr>
        <w:t>m</w:t>
      </w:r>
      <w:r w:rsidR="00F43F06" w:rsidRPr="0068086D">
        <w:rPr>
          <w:rFonts w:ascii="Times New Roman" w:hAnsi="Times New Roman" w:cs="Times New Roman"/>
          <w:color w:val="000000"/>
          <w:sz w:val="24"/>
          <w:szCs w:val="24"/>
        </w:rPr>
        <w:t xml:space="preserve"> south into the river</w:t>
      </w:r>
    </w:p>
    <w:p w14:paraId="3A28BFB3" w14:textId="77777777" w:rsidR="00924729" w:rsidRPr="0068086D" w:rsidRDefault="00F43F06"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924729" w:rsidRPr="0068086D">
        <w:rPr>
          <w:rFonts w:ascii="Times New Roman" w:hAnsi="Times New Roman" w:cs="Times New Roman"/>
          <w:color w:val="000000"/>
          <w:sz w:val="24"/>
          <w:szCs w:val="24"/>
        </w:rPr>
        <w:t>(</w:t>
      </w:r>
      <w:r w:rsidR="000B71C0" w:rsidRPr="0068086D">
        <w:rPr>
          <w:rFonts w:ascii="Times New Roman" w:hAnsi="Times New Roman" w:cs="Times New Roman"/>
          <w:color w:val="000000"/>
          <w:sz w:val="24"/>
          <w:szCs w:val="24"/>
        </w:rPr>
        <w:t xml:space="preserve">July 2017 </w:t>
      </w:r>
      <w:r w:rsidR="00924729" w:rsidRPr="0068086D">
        <w:rPr>
          <w:rFonts w:ascii="Times New Roman" w:hAnsi="Times New Roman" w:cs="Times New Roman"/>
          <w:color w:val="000000"/>
          <w:sz w:val="24"/>
          <w:szCs w:val="24"/>
        </w:rPr>
        <w:t>to</w:t>
      </w:r>
      <w:r w:rsidR="000B71C0" w:rsidRPr="0068086D">
        <w:rPr>
          <w:rFonts w:ascii="Times New Roman" w:hAnsi="Times New Roman" w:cs="Times New Roman"/>
          <w:color w:val="000000"/>
          <w:sz w:val="24"/>
          <w:szCs w:val="24"/>
        </w:rPr>
        <w:t xml:space="preserve"> June 2022</w:t>
      </w:r>
      <w:r w:rsidR="00924729" w:rsidRPr="0068086D">
        <w:rPr>
          <w:rFonts w:ascii="Times New Roman" w:hAnsi="Times New Roman" w:cs="Times New Roman"/>
          <w:color w:val="000000"/>
          <w:sz w:val="24"/>
          <w:szCs w:val="24"/>
        </w:rPr>
        <w:t xml:space="preserve">): </w:t>
      </w:r>
      <w:r w:rsidR="000B71C0" w:rsidRPr="0068086D">
        <w:rPr>
          <w:rFonts w:ascii="Times New Roman" w:hAnsi="Times New Roman" w:cs="Times New Roman"/>
          <w:color w:val="000000"/>
          <w:sz w:val="24"/>
          <w:szCs w:val="24"/>
        </w:rPr>
        <w:t>1.28</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p>
    <w:p w14:paraId="1A549E04" w14:textId="5368B659" w:rsidR="00924729" w:rsidRPr="0068086D" w:rsidRDefault="00F43F06"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 level</w:t>
      </w:r>
      <w:r w:rsidR="00924729" w:rsidRPr="0068086D">
        <w:rPr>
          <w:rFonts w:ascii="Times New Roman" w:hAnsi="Times New Roman" w:cs="Times New Roman"/>
          <w:color w:val="000000"/>
          <w:sz w:val="24"/>
          <w:szCs w:val="24"/>
        </w:rPr>
        <w:t xml:space="preserve"> (July 2017 to June 2022):</w:t>
      </w:r>
      <w:r w:rsidRPr="0068086D">
        <w:rPr>
          <w:rFonts w:ascii="Times New Roman" w:hAnsi="Times New Roman" w:cs="Times New Roman"/>
          <w:color w:val="000000"/>
          <w:sz w:val="24"/>
          <w:szCs w:val="24"/>
        </w:rPr>
        <w:t xml:space="preserve"> </w:t>
      </w:r>
      <w:r w:rsidR="000B71C0" w:rsidRPr="0068086D">
        <w:rPr>
          <w:rFonts w:ascii="Times New Roman" w:hAnsi="Times New Roman" w:cs="Times New Roman"/>
          <w:color w:val="000000"/>
          <w:sz w:val="24"/>
          <w:szCs w:val="24"/>
        </w:rPr>
        <w:t>24.70</w:t>
      </w:r>
      <w:r w:rsidRPr="0068086D">
        <w:rPr>
          <w:rFonts w:ascii="Times New Roman" w:hAnsi="Times New Roman" w:cs="Times New Roman"/>
          <w:color w:val="000000"/>
          <w:sz w:val="24"/>
          <w:szCs w:val="24"/>
        </w:rPr>
        <w:t xml:space="preserve"> ppt</w:t>
      </w:r>
    </w:p>
    <w:p w14:paraId="1FFF8AC0" w14:textId="2FCC52D0" w:rsidR="00A912E2" w:rsidRPr="0068086D" w:rsidRDefault="00116A73"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924729"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very fine silt or coarse clay.</w:t>
      </w:r>
    </w:p>
    <w:p w14:paraId="603D0AC2" w14:textId="77777777" w:rsidR="00A912E2" w:rsidRPr="0068086D" w:rsidRDefault="00A912E2" w:rsidP="00A912E2">
      <w:pPr>
        <w:pStyle w:val="NoSpacing"/>
        <w:ind w:left="720"/>
        <w:rPr>
          <w:rFonts w:ascii="Times New Roman" w:hAnsi="Times New Roman" w:cs="Times New Roman"/>
          <w:color w:val="000000"/>
          <w:sz w:val="24"/>
          <w:szCs w:val="24"/>
        </w:rPr>
      </w:pPr>
    </w:p>
    <w:p w14:paraId="3FEBA342" w14:textId="77777777" w:rsidR="00924729" w:rsidRPr="0068086D" w:rsidRDefault="00F43F06" w:rsidP="00116A73">
      <w:pPr>
        <w:pStyle w:val="NoSpacing"/>
        <w:numPr>
          <w:ilvl w:val="0"/>
          <w:numId w:val="16"/>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Guana River 1 (GTMGR1NUT) </w:t>
      </w:r>
    </w:p>
    <w:p w14:paraId="47C2A819" w14:textId="59A62FE0" w:rsidR="00924729" w:rsidRPr="0068086D" w:rsidRDefault="00924729"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30.0168°, -81.3276°</w:t>
      </w:r>
    </w:p>
    <w:p w14:paraId="6534771A" w14:textId="0DFD8C66" w:rsidR="00924729" w:rsidRPr="0068086D" w:rsidRDefault="00924729"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approximately 0.62 km south of the </w:t>
      </w:r>
      <w:proofErr w:type="gramStart"/>
      <w:r w:rsidR="00F43F06" w:rsidRPr="0068086D">
        <w:rPr>
          <w:rFonts w:ascii="Times New Roman" w:hAnsi="Times New Roman" w:cs="Times New Roman"/>
          <w:color w:val="000000"/>
          <w:sz w:val="24"/>
          <w:szCs w:val="24"/>
        </w:rPr>
        <w:t>River</w:t>
      </w:r>
      <w:proofErr w:type="gramEnd"/>
      <w:r w:rsidR="00F43F06" w:rsidRPr="0068086D">
        <w:rPr>
          <w:rFonts w:ascii="Times New Roman" w:hAnsi="Times New Roman" w:cs="Times New Roman"/>
          <w:color w:val="000000"/>
          <w:sz w:val="24"/>
          <w:szCs w:val="24"/>
        </w:rPr>
        <w:t xml:space="preserve"> North </w:t>
      </w:r>
      <w:r w:rsidR="00444DD1">
        <w:rPr>
          <w:rFonts w:ascii="Times New Roman" w:hAnsi="Times New Roman" w:cs="Times New Roman"/>
          <w:color w:val="000000"/>
          <w:sz w:val="24"/>
          <w:szCs w:val="24"/>
        </w:rPr>
        <w:t>station</w:t>
      </w:r>
      <w:r w:rsidR="00F43F06" w:rsidRPr="0068086D">
        <w:rPr>
          <w:rFonts w:ascii="Times New Roman" w:hAnsi="Times New Roman" w:cs="Times New Roman"/>
          <w:color w:val="000000"/>
          <w:sz w:val="24"/>
          <w:szCs w:val="24"/>
        </w:rPr>
        <w:t xml:space="preserve">. </w:t>
      </w:r>
    </w:p>
    <w:p w14:paraId="4714F64D" w14:textId="77777777" w:rsidR="00924729" w:rsidRPr="0068086D" w:rsidRDefault="00F43F06"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924729" w:rsidRPr="0068086D">
        <w:rPr>
          <w:rFonts w:ascii="Times New Roman" w:hAnsi="Times New Roman" w:cs="Times New Roman"/>
          <w:color w:val="000000"/>
          <w:sz w:val="24"/>
          <w:szCs w:val="24"/>
        </w:rPr>
        <w:t>(</w:t>
      </w:r>
      <w:r w:rsidR="00004D84" w:rsidRPr="0068086D">
        <w:rPr>
          <w:rFonts w:ascii="Times New Roman" w:hAnsi="Times New Roman" w:cs="Times New Roman"/>
          <w:color w:val="000000"/>
          <w:sz w:val="24"/>
          <w:szCs w:val="24"/>
        </w:rPr>
        <w:t xml:space="preserve">July 2018 </w:t>
      </w:r>
      <w:r w:rsidR="00924729" w:rsidRPr="0068086D">
        <w:rPr>
          <w:rFonts w:ascii="Times New Roman" w:hAnsi="Times New Roman" w:cs="Times New Roman"/>
          <w:color w:val="000000"/>
          <w:sz w:val="24"/>
          <w:szCs w:val="24"/>
        </w:rPr>
        <w:t>to</w:t>
      </w:r>
      <w:r w:rsidR="00004D84" w:rsidRPr="0068086D">
        <w:rPr>
          <w:rFonts w:ascii="Times New Roman" w:hAnsi="Times New Roman" w:cs="Times New Roman"/>
          <w:color w:val="000000"/>
          <w:sz w:val="24"/>
          <w:szCs w:val="24"/>
        </w:rPr>
        <w:t xml:space="preserve"> June 2022</w:t>
      </w:r>
      <w:r w:rsidR="00924729" w:rsidRPr="0068086D">
        <w:rPr>
          <w:rFonts w:ascii="Times New Roman" w:hAnsi="Times New Roman" w:cs="Times New Roman"/>
          <w:color w:val="000000"/>
          <w:sz w:val="24"/>
          <w:szCs w:val="24"/>
        </w:rPr>
        <w:t>):</w:t>
      </w:r>
      <w:r w:rsidR="00004D84" w:rsidRPr="0068086D">
        <w:rPr>
          <w:rFonts w:ascii="Times New Roman" w:hAnsi="Times New Roman" w:cs="Times New Roman"/>
          <w:color w:val="000000"/>
          <w:sz w:val="24"/>
          <w:szCs w:val="24"/>
        </w:rPr>
        <w:t xml:space="preserve"> 1.74</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00004D84" w:rsidRPr="0068086D">
        <w:rPr>
          <w:rFonts w:ascii="Times New Roman" w:hAnsi="Times New Roman" w:cs="Times New Roman"/>
          <w:color w:val="000000"/>
          <w:sz w:val="24"/>
          <w:szCs w:val="24"/>
        </w:rPr>
        <w:t xml:space="preserve"> </w:t>
      </w:r>
    </w:p>
    <w:p w14:paraId="5B82B478" w14:textId="77777777" w:rsidR="00924729" w:rsidRPr="0068086D" w:rsidRDefault="00004D84"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w:t>
      </w:r>
      <w:r w:rsidR="00924729" w:rsidRPr="0068086D">
        <w:rPr>
          <w:rFonts w:ascii="Times New Roman" w:hAnsi="Times New Roman" w:cs="Times New Roman"/>
          <w:color w:val="000000"/>
          <w:sz w:val="24"/>
          <w:szCs w:val="24"/>
        </w:rPr>
        <w:t xml:space="preserve"> (July 2018 to June 2022): </w:t>
      </w:r>
      <w:r w:rsidRPr="0068086D">
        <w:rPr>
          <w:rFonts w:ascii="Times New Roman" w:hAnsi="Times New Roman" w:cs="Times New Roman"/>
          <w:color w:val="000000"/>
          <w:sz w:val="24"/>
          <w:szCs w:val="24"/>
        </w:rPr>
        <w:t>26.</w:t>
      </w:r>
      <w:r w:rsidR="00F43F06" w:rsidRPr="0068086D">
        <w:rPr>
          <w:rFonts w:ascii="Times New Roman" w:hAnsi="Times New Roman" w:cs="Times New Roman"/>
          <w:color w:val="000000"/>
          <w:sz w:val="24"/>
          <w:szCs w:val="24"/>
        </w:rPr>
        <w:t>0</w:t>
      </w:r>
      <w:r w:rsidRPr="0068086D">
        <w:rPr>
          <w:rFonts w:ascii="Times New Roman" w:hAnsi="Times New Roman" w:cs="Times New Roman"/>
          <w:color w:val="000000"/>
          <w:sz w:val="24"/>
          <w:szCs w:val="24"/>
        </w:rPr>
        <w:t>9</w:t>
      </w:r>
      <w:r w:rsidR="00F43F06" w:rsidRPr="0068086D">
        <w:rPr>
          <w:rFonts w:ascii="Times New Roman" w:hAnsi="Times New Roman" w:cs="Times New Roman"/>
          <w:color w:val="000000"/>
          <w:sz w:val="24"/>
          <w:szCs w:val="24"/>
        </w:rPr>
        <w:t xml:space="preserve"> ppt </w:t>
      </w:r>
    </w:p>
    <w:p w14:paraId="4496C565" w14:textId="0D27724F" w:rsidR="00A912E2" w:rsidRPr="0068086D" w:rsidRDefault="00116A73" w:rsidP="00924729">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924729"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very fine silt or coarse clay</w:t>
      </w:r>
    </w:p>
    <w:p w14:paraId="41939FEC" w14:textId="77777777" w:rsidR="00A912E2" w:rsidRPr="0068086D" w:rsidRDefault="00A912E2" w:rsidP="00A912E2">
      <w:pPr>
        <w:pStyle w:val="NoSpacing"/>
        <w:ind w:left="720"/>
        <w:rPr>
          <w:rFonts w:ascii="Times New Roman" w:hAnsi="Times New Roman" w:cs="Times New Roman"/>
          <w:color w:val="000000"/>
          <w:sz w:val="24"/>
          <w:szCs w:val="24"/>
        </w:rPr>
      </w:pPr>
    </w:p>
    <w:p w14:paraId="3473BCC8" w14:textId="77777777" w:rsidR="00F555E4" w:rsidRPr="0068086D" w:rsidRDefault="00F43F06" w:rsidP="005E72FA">
      <w:pPr>
        <w:pStyle w:val="NoSpacing"/>
        <w:numPr>
          <w:ilvl w:val="0"/>
          <w:numId w:val="16"/>
        </w:numPr>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 xml:space="preserve">Guana River (GTMGRNUT) </w:t>
      </w:r>
    </w:p>
    <w:p w14:paraId="702B8F98" w14:textId="60FFDDF4" w:rsidR="00F555E4" w:rsidRPr="0068086D" w:rsidRDefault="00F555E4"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29.998466°, -81.326133°</w:t>
      </w:r>
    </w:p>
    <w:p w14:paraId="5DA4CF3D" w14:textId="77777777" w:rsidR="00F555E4" w:rsidRPr="0068086D" w:rsidRDefault="00F555E4"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approximately three </w:t>
      </w:r>
      <w:r w:rsidR="00D528CC" w:rsidRPr="0068086D">
        <w:rPr>
          <w:rFonts w:ascii="Times New Roman" w:hAnsi="Times New Roman" w:cs="Times New Roman"/>
          <w:color w:val="000000"/>
          <w:sz w:val="24"/>
          <w:szCs w:val="24"/>
        </w:rPr>
        <w:t>km</w:t>
      </w:r>
      <w:r w:rsidR="00F43F06" w:rsidRPr="0068086D">
        <w:rPr>
          <w:rFonts w:ascii="Times New Roman" w:hAnsi="Times New Roman" w:cs="Times New Roman"/>
          <w:color w:val="000000"/>
          <w:sz w:val="24"/>
          <w:szCs w:val="24"/>
        </w:rPr>
        <w:t xml:space="preserve"> south of the Guana dam</w:t>
      </w:r>
    </w:p>
    <w:p w14:paraId="588ACA4A" w14:textId="77777777" w:rsidR="00F555E4" w:rsidRPr="0068086D" w:rsidRDefault="00F43F06"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F555E4" w:rsidRPr="0068086D">
        <w:rPr>
          <w:rFonts w:ascii="Times New Roman" w:hAnsi="Times New Roman" w:cs="Times New Roman"/>
          <w:color w:val="000000"/>
          <w:sz w:val="24"/>
          <w:szCs w:val="24"/>
        </w:rPr>
        <w:t>(</w:t>
      </w:r>
      <w:r w:rsidR="00004D84" w:rsidRPr="0068086D">
        <w:rPr>
          <w:rFonts w:ascii="Times New Roman" w:hAnsi="Times New Roman" w:cs="Times New Roman"/>
          <w:color w:val="000000"/>
          <w:sz w:val="24"/>
          <w:szCs w:val="24"/>
        </w:rPr>
        <w:t xml:space="preserve">July 2017 </w:t>
      </w:r>
      <w:r w:rsidR="00F555E4" w:rsidRPr="0068086D">
        <w:rPr>
          <w:rFonts w:ascii="Times New Roman" w:hAnsi="Times New Roman" w:cs="Times New Roman"/>
          <w:color w:val="000000"/>
          <w:sz w:val="24"/>
          <w:szCs w:val="24"/>
        </w:rPr>
        <w:t>to</w:t>
      </w:r>
      <w:r w:rsidR="00004D84" w:rsidRPr="0068086D">
        <w:rPr>
          <w:rFonts w:ascii="Times New Roman" w:hAnsi="Times New Roman" w:cs="Times New Roman"/>
          <w:color w:val="000000"/>
          <w:sz w:val="24"/>
          <w:szCs w:val="24"/>
        </w:rPr>
        <w:t xml:space="preserve"> June 2022</w:t>
      </w:r>
      <w:r w:rsidR="00F555E4" w:rsidRPr="0068086D">
        <w:rPr>
          <w:rFonts w:ascii="Times New Roman" w:hAnsi="Times New Roman" w:cs="Times New Roman"/>
          <w:color w:val="000000"/>
          <w:sz w:val="24"/>
          <w:szCs w:val="24"/>
        </w:rPr>
        <w:t>):</w:t>
      </w:r>
      <w:r w:rsidR="00004D84" w:rsidRPr="0068086D">
        <w:rPr>
          <w:rFonts w:ascii="Times New Roman" w:hAnsi="Times New Roman" w:cs="Times New Roman"/>
          <w:color w:val="000000"/>
          <w:sz w:val="24"/>
          <w:szCs w:val="24"/>
        </w:rPr>
        <w:t xml:space="preserve"> 4.36</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r w:rsidRPr="0068086D">
        <w:rPr>
          <w:rFonts w:ascii="Times New Roman" w:hAnsi="Times New Roman" w:cs="Times New Roman"/>
          <w:color w:val="000000"/>
          <w:sz w:val="24"/>
          <w:szCs w:val="24"/>
        </w:rPr>
        <w:t xml:space="preserve"> </w:t>
      </w:r>
    </w:p>
    <w:p w14:paraId="3AEE5727" w14:textId="77777777" w:rsidR="00F555E4" w:rsidRPr="0068086D" w:rsidRDefault="00F43F06"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salinity </w:t>
      </w:r>
      <w:r w:rsidR="00F555E4" w:rsidRPr="0068086D">
        <w:rPr>
          <w:rFonts w:ascii="Times New Roman" w:hAnsi="Times New Roman" w:cs="Times New Roman"/>
          <w:color w:val="000000"/>
          <w:sz w:val="24"/>
          <w:szCs w:val="24"/>
        </w:rPr>
        <w:t>(July 2017 to June 2022):</w:t>
      </w:r>
      <w:r w:rsidR="00AE1B98" w:rsidRPr="0068086D">
        <w:rPr>
          <w:rFonts w:ascii="Times New Roman" w:hAnsi="Times New Roman" w:cs="Times New Roman"/>
          <w:color w:val="000000"/>
          <w:sz w:val="24"/>
          <w:szCs w:val="24"/>
        </w:rPr>
        <w:t xml:space="preserve"> 27.97</w:t>
      </w:r>
      <w:r w:rsidRPr="0068086D">
        <w:rPr>
          <w:rFonts w:ascii="Times New Roman" w:hAnsi="Times New Roman" w:cs="Times New Roman"/>
          <w:color w:val="000000"/>
          <w:sz w:val="24"/>
          <w:szCs w:val="24"/>
        </w:rPr>
        <w:t xml:space="preserve"> ppt </w:t>
      </w:r>
    </w:p>
    <w:p w14:paraId="0D999D61" w14:textId="45D1AF67" w:rsidR="00A912E2" w:rsidRPr="0068086D" w:rsidRDefault="00116A73"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Bottom type</w:t>
      </w:r>
      <w:r w:rsidR="00F555E4"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medium or fine silt.</w:t>
      </w:r>
    </w:p>
    <w:p w14:paraId="3AB9354A" w14:textId="3283AFBE" w:rsidR="00A912E2" w:rsidRDefault="00A912E2" w:rsidP="00A912E2">
      <w:pPr>
        <w:pStyle w:val="NoSpacing"/>
        <w:ind w:left="720"/>
        <w:rPr>
          <w:rFonts w:ascii="Times New Roman" w:hAnsi="Times New Roman" w:cs="Times New Roman"/>
          <w:color w:val="000000"/>
          <w:sz w:val="24"/>
          <w:szCs w:val="24"/>
        </w:rPr>
      </w:pPr>
    </w:p>
    <w:p w14:paraId="00F9D54F" w14:textId="77777777" w:rsidR="00CD0E10" w:rsidRPr="0068086D" w:rsidRDefault="00CD0E10" w:rsidP="00A912E2">
      <w:pPr>
        <w:pStyle w:val="NoSpacing"/>
        <w:ind w:left="720"/>
        <w:rPr>
          <w:rFonts w:ascii="Times New Roman" w:hAnsi="Times New Roman" w:cs="Times New Roman"/>
          <w:color w:val="000000"/>
          <w:sz w:val="24"/>
          <w:szCs w:val="24"/>
        </w:rPr>
      </w:pPr>
    </w:p>
    <w:p w14:paraId="5C91E714" w14:textId="77777777" w:rsidR="00F555E4" w:rsidRPr="0068086D" w:rsidRDefault="00F43F06" w:rsidP="005E72FA">
      <w:pPr>
        <w:pStyle w:val="NoSpacing"/>
        <w:numPr>
          <w:ilvl w:val="0"/>
          <w:numId w:val="16"/>
        </w:numPr>
        <w:rPr>
          <w:rFonts w:ascii="Times New Roman" w:hAnsi="Times New Roman" w:cs="Times New Roman"/>
          <w:color w:val="000000"/>
          <w:sz w:val="24"/>
          <w:szCs w:val="24"/>
        </w:rPr>
      </w:pPr>
      <w:r w:rsidRPr="0068086D">
        <w:rPr>
          <w:rFonts w:ascii="Times New Roman" w:hAnsi="Times New Roman" w:cs="Times New Roman"/>
          <w:b/>
          <w:bCs/>
          <w:color w:val="000000"/>
          <w:sz w:val="24"/>
          <w:szCs w:val="24"/>
        </w:rPr>
        <w:t>Guana River 3 (GTMGR3NUT)</w:t>
      </w:r>
      <w:r w:rsidRPr="0068086D">
        <w:rPr>
          <w:rFonts w:ascii="Times New Roman" w:hAnsi="Times New Roman" w:cs="Times New Roman"/>
          <w:color w:val="000000"/>
          <w:sz w:val="24"/>
          <w:szCs w:val="24"/>
        </w:rPr>
        <w:t xml:space="preserve"> </w:t>
      </w:r>
    </w:p>
    <w:p w14:paraId="0A0FC10C" w14:textId="44FB2A93" w:rsidR="00F555E4" w:rsidRPr="0068086D" w:rsidRDefault="00F555E4"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Coordinates: 29.9921°, -81.3214°</w:t>
      </w:r>
    </w:p>
    <w:p w14:paraId="1A67CDEB" w14:textId="77777777" w:rsidR="00F555E4" w:rsidRPr="0068086D" w:rsidRDefault="00F555E4" w:rsidP="00F555E4">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Location: </w:t>
      </w:r>
      <w:r w:rsidR="00F43F06" w:rsidRPr="0068086D">
        <w:rPr>
          <w:rFonts w:ascii="Times New Roman" w:hAnsi="Times New Roman" w:cs="Times New Roman"/>
          <w:color w:val="000000"/>
          <w:sz w:val="24"/>
          <w:szCs w:val="24"/>
        </w:rPr>
        <w:t xml:space="preserve">farthest south on Guana River, approximately 2 </w:t>
      </w:r>
      <w:r w:rsidR="00D528CC" w:rsidRPr="0068086D">
        <w:rPr>
          <w:rFonts w:ascii="Times New Roman" w:hAnsi="Times New Roman" w:cs="Times New Roman"/>
          <w:color w:val="000000"/>
          <w:sz w:val="24"/>
          <w:szCs w:val="24"/>
        </w:rPr>
        <w:t>km</w:t>
      </w:r>
      <w:r w:rsidR="00F43F06" w:rsidRPr="0068086D">
        <w:rPr>
          <w:rFonts w:ascii="Times New Roman" w:hAnsi="Times New Roman" w:cs="Times New Roman"/>
          <w:color w:val="000000"/>
          <w:sz w:val="24"/>
          <w:szCs w:val="24"/>
        </w:rPr>
        <w:t xml:space="preserve"> from the mouth of the river, which flows into the </w:t>
      </w:r>
      <w:proofErr w:type="spellStart"/>
      <w:r w:rsidR="00F43F06" w:rsidRPr="0068086D">
        <w:rPr>
          <w:rFonts w:ascii="Times New Roman" w:hAnsi="Times New Roman" w:cs="Times New Roman"/>
          <w:color w:val="000000"/>
          <w:sz w:val="24"/>
          <w:szCs w:val="24"/>
        </w:rPr>
        <w:t>Tolomato</w:t>
      </w:r>
      <w:proofErr w:type="spellEnd"/>
      <w:r w:rsidR="00F43F06" w:rsidRPr="0068086D">
        <w:rPr>
          <w:rFonts w:ascii="Times New Roman" w:hAnsi="Times New Roman" w:cs="Times New Roman"/>
          <w:color w:val="000000"/>
          <w:sz w:val="24"/>
          <w:szCs w:val="24"/>
        </w:rPr>
        <w:t xml:space="preserve"> River </w:t>
      </w:r>
    </w:p>
    <w:p w14:paraId="5C9DAB49" w14:textId="77777777" w:rsidR="00B25EF3" w:rsidRPr="0068086D" w:rsidRDefault="00F43F06" w:rsidP="00B25EF3">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Average water depth </w:t>
      </w:r>
      <w:r w:rsidR="00F555E4" w:rsidRPr="0068086D">
        <w:rPr>
          <w:rFonts w:ascii="Times New Roman" w:hAnsi="Times New Roman" w:cs="Times New Roman"/>
          <w:color w:val="000000"/>
          <w:sz w:val="24"/>
          <w:szCs w:val="24"/>
        </w:rPr>
        <w:t>(</w:t>
      </w:r>
      <w:r w:rsidR="00AE1B98" w:rsidRPr="0068086D">
        <w:rPr>
          <w:rFonts w:ascii="Times New Roman" w:hAnsi="Times New Roman" w:cs="Times New Roman"/>
          <w:color w:val="000000"/>
          <w:sz w:val="24"/>
          <w:szCs w:val="24"/>
        </w:rPr>
        <w:t xml:space="preserve">July 2018 </w:t>
      </w:r>
      <w:r w:rsidR="00F555E4" w:rsidRPr="0068086D">
        <w:rPr>
          <w:rFonts w:ascii="Times New Roman" w:hAnsi="Times New Roman" w:cs="Times New Roman"/>
          <w:color w:val="000000"/>
          <w:sz w:val="24"/>
          <w:szCs w:val="24"/>
        </w:rPr>
        <w:t>to</w:t>
      </w:r>
      <w:r w:rsidR="00AE1B98" w:rsidRPr="0068086D">
        <w:rPr>
          <w:rFonts w:ascii="Times New Roman" w:hAnsi="Times New Roman" w:cs="Times New Roman"/>
          <w:color w:val="000000"/>
          <w:sz w:val="24"/>
          <w:szCs w:val="24"/>
        </w:rPr>
        <w:t xml:space="preserve"> June 2022</w:t>
      </w:r>
      <w:r w:rsidR="00B25EF3" w:rsidRPr="0068086D">
        <w:rPr>
          <w:rFonts w:ascii="Times New Roman" w:hAnsi="Times New Roman" w:cs="Times New Roman"/>
          <w:color w:val="000000"/>
          <w:sz w:val="24"/>
          <w:szCs w:val="24"/>
        </w:rPr>
        <w:t>):</w:t>
      </w:r>
      <w:r w:rsidR="00AE1B98" w:rsidRPr="0068086D">
        <w:rPr>
          <w:rFonts w:ascii="Times New Roman" w:hAnsi="Times New Roman" w:cs="Times New Roman"/>
          <w:color w:val="000000"/>
          <w:sz w:val="24"/>
          <w:szCs w:val="24"/>
        </w:rPr>
        <w:t xml:space="preserve"> 3.5</w:t>
      </w:r>
      <w:r w:rsidRPr="0068086D">
        <w:rPr>
          <w:rFonts w:ascii="Times New Roman" w:hAnsi="Times New Roman" w:cs="Times New Roman"/>
          <w:color w:val="000000"/>
          <w:sz w:val="24"/>
          <w:szCs w:val="24"/>
        </w:rPr>
        <w:t xml:space="preserve"> </w:t>
      </w:r>
      <w:r w:rsidR="00E74D2C" w:rsidRPr="0068086D">
        <w:rPr>
          <w:rFonts w:ascii="Times New Roman" w:hAnsi="Times New Roman" w:cs="Times New Roman"/>
          <w:color w:val="000000"/>
          <w:sz w:val="24"/>
          <w:szCs w:val="24"/>
        </w:rPr>
        <w:t>m</w:t>
      </w:r>
    </w:p>
    <w:p w14:paraId="4DBC2631" w14:textId="77777777" w:rsidR="00B25EF3" w:rsidRPr="0068086D" w:rsidRDefault="00AE1B98" w:rsidP="00B25EF3">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Average salinity</w:t>
      </w:r>
      <w:r w:rsidR="00B25EF3" w:rsidRPr="0068086D">
        <w:rPr>
          <w:rFonts w:ascii="Times New Roman" w:hAnsi="Times New Roman" w:cs="Times New Roman"/>
          <w:color w:val="000000"/>
          <w:sz w:val="24"/>
          <w:szCs w:val="24"/>
        </w:rPr>
        <w:t xml:space="preserve"> (July 2018 to June 2022): </w:t>
      </w:r>
      <w:r w:rsidRPr="0068086D">
        <w:rPr>
          <w:rFonts w:ascii="Times New Roman" w:hAnsi="Times New Roman" w:cs="Times New Roman"/>
          <w:color w:val="000000"/>
          <w:sz w:val="24"/>
          <w:szCs w:val="24"/>
        </w:rPr>
        <w:t>30.26</w:t>
      </w:r>
      <w:r w:rsidR="00F43F06" w:rsidRPr="0068086D">
        <w:rPr>
          <w:rFonts w:ascii="Times New Roman" w:hAnsi="Times New Roman" w:cs="Times New Roman"/>
          <w:color w:val="000000"/>
          <w:sz w:val="24"/>
          <w:szCs w:val="24"/>
        </w:rPr>
        <w:t xml:space="preserve"> ppt</w:t>
      </w:r>
    </w:p>
    <w:p w14:paraId="0000006E" w14:textId="6E4F3680" w:rsidR="00E5028B" w:rsidRPr="0068086D" w:rsidRDefault="00116A73" w:rsidP="004D12CA">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lastRenderedPageBreak/>
        <w:t>Bottom type</w:t>
      </w:r>
      <w:r w:rsidR="00B25EF3" w:rsidRPr="0068086D">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 xml:space="preserve">medium or fine silt. </w:t>
      </w:r>
    </w:p>
    <w:p w14:paraId="70F39B0A" w14:textId="77777777" w:rsidR="007025AC" w:rsidRPr="0068086D" w:rsidRDefault="007025AC" w:rsidP="005E72FA">
      <w:pPr>
        <w:pStyle w:val="NoSpacing"/>
        <w:rPr>
          <w:rFonts w:ascii="Times New Roman" w:hAnsi="Times New Roman" w:cs="Times New Roman"/>
          <w:sz w:val="24"/>
          <w:szCs w:val="24"/>
        </w:rPr>
      </w:pPr>
    </w:p>
    <w:p w14:paraId="0000009C" w14:textId="28933BE0" w:rsidR="00E5028B" w:rsidRPr="0068086D" w:rsidRDefault="00DE030C"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6</w:t>
      </w:r>
      <w:r w:rsidR="00D7638C" w:rsidRPr="0068086D">
        <w:rPr>
          <w:rFonts w:ascii="Times New Roman" w:hAnsi="Times New Roman" w:cs="Times New Roman"/>
          <w:b/>
          <w:color w:val="000000"/>
          <w:sz w:val="24"/>
          <w:szCs w:val="24"/>
        </w:rPr>
        <w:t xml:space="preserve">) </w:t>
      </w:r>
      <w:r w:rsidR="005C1917" w:rsidRPr="0068086D">
        <w:rPr>
          <w:rFonts w:ascii="Times New Roman" w:hAnsi="Times New Roman" w:cs="Times New Roman"/>
          <w:b/>
          <w:color w:val="000000"/>
          <w:sz w:val="24"/>
          <w:szCs w:val="24"/>
        </w:rPr>
        <w:t xml:space="preserve">Associated </w:t>
      </w:r>
      <w:r w:rsidR="00F66440" w:rsidRPr="0068086D">
        <w:rPr>
          <w:rFonts w:ascii="Times New Roman" w:hAnsi="Times New Roman" w:cs="Times New Roman"/>
          <w:b/>
          <w:color w:val="000000"/>
          <w:sz w:val="24"/>
          <w:szCs w:val="24"/>
        </w:rPr>
        <w:t>R</w:t>
      </w:r>
      <w:r w:rsidR="005C1917" w:rsidRPr="0068086D">
        <w:rPr>
          <w:rFonts w:ascii="Times New Roman" w:hAnsi="Times New Roman" w:cs="Times New Roman"/>
          <w:b/>
          <w:color w:val="000000"/>
          <w:sz w:val="24"/>
          <w:szCs w:val="24"/>
        </w:rPr>
        <w:t xml:space="preserve">esearchers and </w:t>
      </w:r>
      <w:r w:rsidR="00F66440" w:rsidRPr="0068086D">
        <w:rPr>
          <w:rFonts w:ascii="Times New Roman" w:hAnsi="Times New Roman" w:cs="Times New Roman"/>
          <w:b/>
          <w:color w:val="000000"/>
          <w:sz w:val="24"/>
          <w:szCs w:val="24"/>
        </w:rPr>
        <w:t>P</w:t>
      </w:r>
      <w:r w:rsidR="005C1917" w:rsidRPr="0068086D">
        <w:rPr>
          <w:rFonts w:ascii="Times New Roman" w:hAnsi="Times New Roman" w:cs="Times New Roman"/>
          <w:b/>
          <w:color w:val="000000"/>
          <w:sz w:val="24"/>
          <w:szCs w:val="24"/>
        </w:rPr>
        <w:t>rojects</w:t>
      </w:r>
      <w:r w:rsidR="00F43F06" w:rsidRPr="0068086D">
        <w:rPr>
          <w:rFonts w:ascii="Times New Roman" w:hAnsi="Times New Roman" w:cs="Times New Roman"/>
          <w:b/>
          <w:color w:val="000000"/>
          <w:sz w:val="24"/>
          <w:szCs w:val="24"/>
        </w:rPr>
        <w:t xml:space="preserve"> </w:t>
      </w:r>
    </w:p>
    <w:p w14:paraId="0000009D" w14:textId="655A1F00" w:rsidR="00E5028B" w:rsidRPr="0068086D" w:rsidRDefault="007A493B" w:rsidP="005928C2">
      <w:pPr>
        <w:pStyle w:val="NoSpacing"/>
        <w:spacing w:before="24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At all </w:t>
      </w:r>
      <w:r w:rsidR="00444DD1">
        <w:rPr>
          <w:rFonts w:ascii="Times New Roman" w:hAnsi="Times New Roman" w:cs="Times New Roman"/>
          <w:color w:val="000000"/>
          <w:sz w:val="24"/>
          <w:szCs w:val="24"/>
        </w:rPr>
        <w:t>station</w:t>
      </w:r>
      <w:r w:rsidRPr="0068086D">
        <w:rPr>
          <w:rFonts w:ascii="Times New Roman" w:hAnsi="Times New Roman" w:cs="Times New Roman"/>
          <w:color w:val="000000"/>
          <w:sz w:val="24"/>
          <w:szCs w:val="24"/>
        </w:rPr>
        <w:t>s, p</w:t>
      </w:r>
      <w:r w:rsidR="00F43F06" w:rsidRPr="0068086D">
        <w:rPr>
          <w:rFonts w:ascii="Times New Roman" w:hAnsi="Times New Roman" w:cs="Times New Roman"/>
          <w:color w:val="000000"/>
          <w:sz w:val="24"/>
          <w:szCs w:val="24"/>
        </w:rPr>
        <w:t>lankton samples were collected alongside water quality samples. Whole water grab samples were collected from the surface and preserved with Lugol’s iodine solution in amber glass bottles. Samples are archived at the GTMNERR</w:t>
      </w:r>
      <w:r w:rsidRPr="0068086D">
        <w:rPr>
          <w:rFonts w:ascii="Times New Roman" w:hAnsi="Times New Roman" w:cs="Times New Roman"/>
          <w:color w:val="000000"/>
          <w:sz w:val="24"/>
          <w:szCs w:val="24"/>
        </w:rPr>
        <w:t xml:space="preserve">, </w:t>
      </w:r>
      <w:r w:rsidR="00F43F06" w:rsidRPr="0068086D">
        <w:rPr>
          <w:rFonts w:ascii="Times New Roman" w:hAnsi="Times New Roman" w:cs="Times New Roman"/>
          <w:color w:val="000000"/>
          <w:sz w:val="24"/>
          <w:szCs w:val="24"/>
        </w:rPr>
        <w:t xml:space="preserve">and plankton community composition is being identified as time allows. </w:t>
      </w:r>
    </w:p>
    <w:p w14:paraId="0000009E" w14:textId="77777777" w:rsidR="00E5028B" w:rsidRPr="0068086D" w:rsidRDefault="00E5028B" w:rsidP="005E72FA">
      <w:pPr>
        <w:pStyle w:val="NoSpacing"/>
        <w:rPr>
          <w:rFonts w:ascii="Times New Roman" w:hAnsi="Times New Roman" w:cs="Times New Roman"/>
          <w:color w:val="000000"/>
          <w:sz w:val="24"/>
          <w:szCs w:val="24"/>
        </w:rPr>
      </w:pPr>
    </w:p>
    <w:p w14:paraId="7203DD19" w14:textId="6FEAB566" w:rsidR="00C67ECB" w:rsidRPr="0068086D" w:rsidRDefault="00F43F06" w:rsidP="000405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As part of the national System Wide Monitoring Program (SWMP), the GTMNERR collects water quality and weather data. Water quality is measured at four stations: one in the </w:t>
      </w:r>
      <w:proofErr w:type="spellStart"/>
      <w:r w:rsidRPr="0068086D">
        <w:rPr>
          <w:rFonts w:ascii="Times New Roman" w:hAnsi="Times New Roman" w:cs="Times New Roman"/>
          <w:color w:val="000000"/>
          <w:sz w:val="24"/>
          <w:szCs w:val="24"/>
        </w:rPr>
        <w:t>Tolomato</w:t>
      </w:r>
      <w:proofErr w:type="spellEnd"/>
      <w:r w:rsidRPr="0068086D">
        <w:rPr>
          <w:rFonts w:ascii="Times New Roman" w:hAnsi="Times New Roman" w:cs="Times New Roman"/>
          <w:color w:val="000000"/>
          <w:sz w:val="24"/>
          <w:szCs w:val="24"/>
        </w:rPr>
        <w:t xml:space="preserve"> River, two in the Matanzas River, and one in Pellicer Creek. Measurements include </w:t>
      </w:r>
      <w:r w:rsidR="007A493B" w:rsidRPr="0068086D">
        <w:rPr>
          <w:rFonts w:ascii="Times New Roman" w:hAnsi="Times New Roman" w:cs="Times New Roman"/>
          <w:color w:val="000000"/>
          <w:sz w:val="24"/>
          <w:szCs w:val="24"/>
        </w:rPr>
        <w:t xml:space="preserve">(a) </w:t>
      </w:r>
      <w:r w:rsidRPr="0068086D">
        <w:rPr>
          <w:rFonts w:ascii="Times New Roman" w:hAnsi="Times New Roman" w:cs="Times New Roman"/>
          <w:color w:val="000000"/>
          <w:sz w:val="24"/>
          <w:szCs w:val="24"/>
        </w:rPr>
        <w:t xml:space="preserve">monthly analyses for nutrients, chlorophyll, bacteria, and solids from grab samples and </w:t>
      </w:r>
      <w:r w:rsidR="007A493B" w:rsidRPr="0068086D">
        <w:rPr>
          <w:rFonts w:ascii="Times New Roman" w:hAnsi="Times New Roman" w:cs="Times New Roman"/>
          <w:color w:val="000000"/>
          <w:sz w:val="24"/>
          <w:szCs w:val="24"/>
        </w:rPr>
        <w:t xml:space="preserve">(b) </w:t>
      </w:r>
      <w:r w:rsidRPr="0068086D">
        <w:rPr>
          <w:rFonts w:ascii="Times New Roman" w:hAnsi="Times New Roman" w:cs="Times New Roman"/>
          <w:color w:val="000000"/>
          <w:sz w:val="24"/>
          <w:szCs w:val="24"/>
        </w:rPr>
        <w:t xml:space="preserve">15-min salinity, temperature, dissolved oxygen, turbidity, and pH </w:t>
      </w:r>
      <w:r w:rsidR="007A493B" w:rsidRPr="0068086D">
        <w:rPr>
          <w:rFonts w:ascii="Times New Roman" w:hAnsi="Times New Roman" w:cs="Times New Roman"/>
          <w:color w:val="000000"/>
          <w:sz w:val="24"/>
          <w:szCs w:val="24"/>
        </w:rPr>
        <w:t xml:space="preserve">measurements </w:t>
      </w:r>
      <w:r w:rsidRPr="0068086D">
        <w:rPr>
          <w:rFonts w:ascii="Times New Roman" w:hAnsi="Times New Roman" w:cs="Times New Roman"/>
          <w:color w:val="000000"/>
          <w:sz w:val="24"/>
          <w:szCs w:val="24"/>
        </w:rPr>
        <w:t xml:space="preserve">using YSI data sondes. </w:t>
      </w:r>
    </w:p>
    <w:p w14:paraId="0000009F" w14:textId="4D78AFF2" w:rsidR="00E5028B" w:rsidRPr="0068086D" w:rsidRDefault="00F43F06" w:rsidP="00C67ECB">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Weather parameters (air temperature, humidity, photosynthetically active radiation, wind speed, wind direction, and rainfall) are measured at one station near the mouth of Pellicer Creek. All SWMP data undergo a rigorous, standardized QAQC process and are available for download through the Centralized Data Management Office at </w:t>
      </w:r>
      <w:hyperlink r:id="rId22">
        <w:r w:rsidRPr="0068086D">
          <w:rPr>
            <w:rFonts w:ascii="Times New Roman" w:hAnsi="Times New Roman" w:cs="Times New Roman"/>
            <w:color w:val="0563C1"/>
            <w:sz w:val="24"/>
            <w:szCs w:val="24"/>
            <w:u w:val="single"/>
          </w:rPr>
          <w:t>www.nerrsdata.org</w:t>
        </w:r>
      </w:hyperlink>
      <w:r w:rsidRPr="0068086D">
        <w:rPr>
          <w:rFonts w:ascii="Times New Roman" w:hAnsi="Times New Roman" w:cs="Times New Roman"/>
          <w:color w:val="000000"/>
          <w:sz w:val="24"/>
          <w:szCs w:val="24"/>
        </w:rPr>
        <w:t>.</w:t>
      </w:r>
    </w:p>
    <w:p w14:paraId="000000A0" w14:textId="77777777" w:rsidR="00E5028B" w:rsidRPr="0068086D" w:rsidRDefault="00E5028B" w:rsidP="005E72FA">
      <w:pPr>
        <w:pStyle w:val="NoSpacing"/>
        <w:rPr>
          <w:rFonts w:ascii="Times New Roman" w:hAnsi="Times New Roman" w:cs="Times New Roman"/>
          <w:color w:val="000000"/>
          <w:sz w:val="24"/>
          <w:szCs w:val="24"/>
        </w:rPr>
      </w:pPr>
    </w:p>
    <w:p w14:paraId="000000A1" w14:textId="55E254D8"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GTMNERR has </w:t>
      </w:r>
      <w:r w:rsidRPr="0051030F">
        <w:rPr>
          <w:rFonts w:ascii="Times New Roman" w:hAnsi="Times New Roman" w:cs="Times New Roman"/>
          <w:sz w:val="24"/>
          <w:szCs w:val="24"/>
        </w:rPr>
        <w:t>periodically surveyed oyster reefs</w:t>
      </w:r>
      <w:r w:rsidRPr="0068086D">
        <w:rPr>
          <w:rFonts w:ascii="Times New Roman" w:hAnsi="Times New Roman" w:cs="Times New Roman"/>
          <w:color w:val="000000"/>
          <w:sz w:val="24"/>
          <w:szCs w:val="24"/>
        </w:rPr>
        <w:t xml:space="preserve"> in Guana River since 2014</w:t>
      </w:r>
      <w:r w:rsidR="0051030F">
        <w:rPr>
          <w:rFonts w:ascii="Times New Roman" w:hAnsi="Times New Roman" w:cs="Times New Roman"/>
          <w:color w:val="000000"/>
          <w:sz w:val="24"/>
          <w:szCs w:val="24"/>
        </w:rPr>
        <w:t xml:space="preserve">: </w:t>
      </w:r>
      <w:hyperlink r:id="rId23" w:history="1">
        <w:r w:rsidR="0051030F" w:rsidRPr="00267C4B">
          <w:rPr>
            <w:rStyle w:val="Hyperlink"/>
            <w:rFonts w:ascii="Times New Roman" w:hAnsi="Times New Roman" w:cs="Times New Roman"/>
            <w:sz w:val="24"/>
            <w:szCs w:val="24"/>
          </w:rPr>
          <w:t>https://www.gtmnerr.org/oysters/</w:t>
        </w:r>
      </w:hyperlink>
      <w:r w:rsidR="0051030F">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Metrics such as percent cover, density, and size are indicators of oyster reef condition.</w:t>
      </w:r>
      <w:r w:rsidR="007025AC" w:rsidRPr="0068086D">
        <w:rPr>
          <w:rFonts w:ascii="Times New Roman" w:hAnsi="Times New Roman" w:cs="Times New Roman"/>
          <w:color w:val="000000"/>
          <w:sz w:val="24"/>
          <w:szCs w:val="24"/>
        </w:rPr>
        <w:t xml:space="preserve"> Data are available at </w:t>
      </w:r>
      <w:hyperlink r:id="rId24" w:history="1">
        <w:r w:rsidR="007025AC" w:rsidRPr="0068086D">
          <w:rPr>
            <w:rStyle w:val="Hyperlink"/>
            <w:rFonts w:ascii="Times New Roman" w:hAnsi="Times New Roman" w:cs="Times New Roman"/>
            <w:sz w:val="24"/>
            <w:szCs w:val="24"/>
          </w:rPr>
          <w:t>https://data.florida-seacar.org/</w:t>
        </w:r>
      </w:hyperlink>
      <w:r w:rsidR="007025AC" w:rsidRPr="0068086D">
        <w:rPr>
          <w:rFonts w:ascii="Times New Roman" w:hAnsi="Times New Roman" w:cs="Times New Roman"/>
          <w:color w:val="000000"/>
          <w:sz w:val="24"/>
          <w:szCs w:val="24"/>
        </w:rPr>
        <w:t xml:space="preserve">. </w:t>
      </w:r>
    </w:p>
    <w:p w14:paraId="000000A2" w14:textId="77777777" w:rsidR="00E5028B" w:rsidRPr="0068086D" w:rsidRDefault="00E5028B" w:rsidP="005E72FA">
      <w:pPr>
        <w:pStyle w:val="NoSpacing"/>
        <w:rPr>
          <w:rFonts w:ascii="Times New Roman" w:hAnsi="Times New Roman" w:cs="Times New Roman"/>
          <w:color w:val="000000"/>
          <w:sz w:val="24"/>
          <w:szCs w:val="24"/>
        </w:rPr>
      </w:pPr>
    </w:p>
    <w:p w14:paraId="000000A3" w14:textId="76CCC06E" w:rsidR="00E5028B" w:rsidRPr="0068086D" w:rsidRDefault="00B1297D"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w:t>
      </w:r>
      <w:r w:rsidR="00F43F06" w:rsidRPr="0068086D">
        <w:rPr>
          <w:rFonts w:ascii="Times New Roman" w:hAnsi="Times New Roman" w:cs="Times New Roman"/>
          <w:color w:val="000000"/>
          <w:sz w:val="24"/>
          <w:szCs w:val="24"/>
        </w:rPr>
        <w:t xml:space="preserve">Florida Department of Agriculture and Consumer Services regularly collects samples </w:t>
      </w:r>
      <w:r w:rsidRPr="0068086D">
        <w:rPr>
          <w:rFonts w:ascii="Times New Roman" w:hAnsi="Times New Roman" w:cs="Times New Roman"/>
          <w:color w:val="000000"/>
          <w:sz w:val="24"/>
          <w:szCs w:val="24"/>
        </w:rPr>
        <w:t>of</w:t>
      </w:r>
      <w:r w:rsidR="00F43F06" w:rsidRPr="0068086D">
        <w:rPr>
          <w:rFonts w:ascii="Times New Roman" w:hAnsi="Times New Roman" w:cs="Times New Roman"/>
          <w:color w:val="000000"/>
          <w:sz w:val="24"/>
          <w:szCs w:val="24"/>
        </w:rPr>
        <w:t xml:space="preserve"> bacteria concentrations for public health considerations related to shellfish harvest in Guana River</w:t>
      </w:r>
      <w:r w:rsidRPr="0068086D">
        <w:rPr>
          <w:rFonts w:ascii="Times New Roman" w:hAnsi="Times New Roman" w:cs="Times New Roman"/>
          <w:color w:val="000000"/>
          <w:sz w:val="24"/>
          <w:szCs w:val="24"/>
        </w:rPr>
        <w:t>:</w:t>
      </w:r>
      <w:r w:rsidR="00F43F06" w:rsidRPr="0068086D">
        <w:rPr>
          <w:rFonts w:ascii="Times New Roman" w:hAnsi="Times New Roman" w:cs="Times New Roman"/>
          <w:color w:val="000000"/>
          <w:sz w:val="24"/>
          <w:szCs w:val="24"/>
        </w:rPr>
        <w:t xml:space="preserve"> </w:t>
      </w:r>
      <w:hyperlink r:id="rId25">
        <w:r w:rsidR="00F43F06" w:rsidRPr="0068086D">
          <w:rPr>
            <w:rFonts w:ascii="Times New Roman" w:hAnsi="Times New Roman" w:cs="Times New Roman"/>
            <w:color w:val="0563C1"/>
            <w:sz w:val="24"/>
            <w:szCs w:val="24"/>
            <w:u w:val="single"/>
          </w:rPr>
          <w:t>https://www.freshfromflorida.com/Business-Services/Aquaculture/Shellfish-Harvesting-Area-Classification</w:t>
        </w:r>
      </w:hyperlink>
      <w:r w:rsidR="00F43F06" w:rsidRPr="0068086D">
        <w:rPr>
          <w:rFonts w:ascii="Times New Roman" w:hAnsi="Times New Roman" w:cs="Times New Roman"/>
          <w:color w:val="000000"/>
          <w:sz w:val="24"/>
          <w:szCs w:val="24"/>
        </w:rPr>
        <w:t>.</w:t>
      </w:r>
    </w:p>
    <w:p w14:paraId="000000A4" w14:textId="77777777" w:rsidR="00E5028B" w:rsidRPr="0068086D" w:rsidRDefault="00E5028B" w:rsidP="005E72FA">
      <w:pPr>
        <w:pStyle w:val="NoSpacing"/>
        <w:rPr>
          <w:rFonts w:ascii="Times New Roman" w:hAnsi="Times New Roman" w:cs="Times New Roman"/>
          <w:color w:val="000000"/>
          <w:sz w:val="24"/>
          <w:szCs w:val="24"/>
        </w:rPr>
      </w:pPr>
    </w:p>
    <w:p w14:paraId="000000A5" w14:textId="3D2E3066" w:rsidR="00E5028B" w:rsidRPr="0068086D" w:rsidRDefault="005928C2" w:rsidP="005E72FA">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Nekton surveys have been conducted in Guana Lake at various times by </w:t>
      </w:r>
      <w:r w:rsidRPr="0068086D">
        <w:rPr>
          <w:rFonts w:ascii="Times New Roman" w:hAnsi="Times New Roman" w:cs="Times New Roman"/>
          <w:color w:val="000000"/>
          <w:sz w:val="24"/>
          <w:szCs w:val="24"/>
        </w:rPr>
        <w:t>Florida Fish and Wildlife Conservation Commission</w:t>
      </w:r>
      <w:r>
        <w:rPr>
          <w:rFonts w:ascii="Times New Roman" w:hAnsi="Times New Roman" w:cs="Times New Roman"/>
          <w:color w:val="000000"/>
          <w:sz w:val="24"/>
          <w:szCs w:val="24"/>
        </w:rPr>
        <w:t xml:space="preserve">, FDEP’s </w:t>
      </w:r>
      <w:r w:rsidR="00F43F06" w:rsidRPr="0068086D">
        <w:rPr>
          <w:rFonts w:ascii="Times New Roman" w:hAnsi="Times New Roman" w:cs="Times New Roman"/>
          <w:color w:val="000000"/>
          <w:sz w:val="24"/>
          <w:szCs w:val="24"/>
        </w:rPr>
        <w:t>Northeast Florida Aquatic Preserves</w:t>
      </w:r>
      <w:r>
        <w:rPr>
          <w:rFonts w:ascii="Times New Roman" w:hAnsi="Times New Roman" w:cs="Times New Roman"/>
          <w:color w:val="000000"/>
          <w:sz w:val="24"/>
          <w:szCs w:val="24"/>
        </w:rPr>
        <w:t>,</w:t>
      </w:r>
      <w:r w:rsidR="00F43F06" w:rsidRPr="0068086D">
        <w:rPr>
          <w:rFonts w:ascii="Times New Roman" w:hAnsi="Times New Roman" w:cs="Times New Roman"/>
          <w:color w:val="000000"/>
          <w:sz w:val="24"/>
          <w:szCs w:val="24"/>
        </w:rPr>
        <w:t xml:space="preserve"> and the GTMNERR </w:t>
      </w:r>
      <w:r>
        <w:rPr>
          <w:rFonts w:ascii="Times New Roman" w:hAnsi="Times New Roman" w:cs="Times New Roman"/>
          <w:color w:val="000000"/>
          <w:sz w:val="24"/>
          <w:szCs w:val="24"/>
        </w:rPr>
        <w:t>using seine nets close to shore.</w:t>
      </w:r>
    </w:p>
    <w:p w14:paraId="000000A6" w14:textId="77777777" w:rsidR="00E5028B" w:rsidRPr="0068086D" w:rsidRDefault="00E5028B" w:rsidP="005E72FA">
      <w:pPr>
        <w:pStyle w:val="NoSpacing"/>
        <w:rPr>
          <w:rFonts w:ascii="Times New Roman" w:hAnsi="Times New Roman" w:cs="Times New Roman"/>
          <w:color w:val="000000"/>
          <w:sz w:val="24"/>
          <w:szCs w:val="24"/>
        </w:rPr>
      </w:pPr>
    </w:p>
    <w:p w14:paraId="13B3E33F" w14:textId="06645A45" w:rsidR="007025AC"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Since 2001, </w:t>
      </w:r>
      <w:r w:rsidR="00B1297D" w:rsidRPr="0068086D">
        <w:rPr>
          <w:rFonts w:ascii="Times New Roman" w:hAnsi="Times New Roman" w:cs="Times New Roman"/>
          <w:color w:val="000000"/>
          <w:sz w:val="24"/>
          <w:szCs w:val="24"/>
        </w:rPr>
        <w:t xml:space="preserve">the </w:t>
      </w:r>
      <w:r w:rsidRPr="0068086D">
        <w:rPr>
          <w:rFonts w:ascii="Times New Roman" w:hAnsi="Times New Roman" w:cs="Times New Roman"/>
          <w:color w:val="000000"/>
          <w:sz w:val="24"/>
          <w:szCs w:val="24"/>
        </w:rPr>
        <w:t xml:space="preserve">Florida Fish and Wildlife Conservation Commission and University of North Florida have conducted fisheries-independent monitoring at Guana </w:t>
      </w:r>
      <w:r w:rsidR="00B1297D" w:rsidRPr="0068086D">
        <w:rPr>
          <w:rFonts w:ascii="Times New Roman" w:hAnsi="Times New Roman" w:cs="Times New Roman"/>
          <w:color w:val="000000"/>
          <w:sz w:val="24"/>
          <w:szCs w:val="24"/>
        </w:rPr>
        <w:t>D</w:t>
      </w:r>
      <w:r w:rsidRPr="0068086D">
        <w:rPr>
          <w:rFonts w:ascii="Times New Roman" w:hAnsi="Times New Roman" w:cs="Times New Roman"/>
          <w:color w:val="000000"/>
          <w:sz w:val="24"/>
          <w:szCs w:val="24"/>
        </w:rPr>
        <w:t>am for American eel (</w:t>
      </w:r>
      <w:r w:rsidRPr="0068086D">
        <w:rPr>
          <w:rFonts w:ascii="Times New Roman" w:hAnsi="Times New Roman" w:cs="Times New Roman"/>
          <w:i/>
          <w:color w:val="000000"/>
          <w:sz w:val="24"/>
          <w:szCs w:val="24"/>
        </w:rPr>
        <w:t>Anguilla rostrata</w:t>
      </w:r>
      <w:r w:rsidRPr="0068086D">
        <w:rPr>
          <w:rFonts w:ascii="Times New Roman" w:hAnsi="Times New Roman" w:cs="Times New Roman"/>
          <w:color w:val="000000"/>
          <w:sz w:val="24"/>
          <w:szCs w:val="24"/>
        </w:rPr>
        <w:t xml:space="preserve">) glass eels every winter season for approximately </w:t>
      </w:r>
      <w:r w:rsidR="007025AC" w:rsidRPr="0068086D">
        <w:rPr>
          <w:rFonts w:ascii="Times New Roman" w:hAnsi="Times New Roman" w:cs="Times New Roman"/>
          <w:color w:val="000000"/>
          <w:sz w:val="24"/>
          <w:szCs w:val="24"/>
        </w:rPr>
        <w:t>three</w:t>
      </w:r>
      <w:r w:rsidRPr="0068086D">
        <w:rPr>
          <w:rFonts w:ascii="Times New Roman" w:hAnsi="Times New Roman" w:cs="Times New Roman"/>
          <w:color w:val="000000"/>
          <w:sz w:val="24"/>
          <w:szCs w:val="24"/>
        </w:rPr>
        <w:t xml:space="preserve"> months. This sampling occurs during nighttime incoming tides for a minimum of </w:t>
      </w:r>
      <w:r w:rsidR="007025AC" w:rsidRPr="0068086D">
        <w:rPr>
          <w:rFonts w:ascii="Times New Roman" w:hAnsi="Times New Roman" w:cs="Times New Roman"/>
          <w:color w:val="000000"/>
          <w:sz w:val="24"/>
          <w:szCs w:val="24"/>
        </w:rPr>
        <w:t>three</w:t>
      </w:r>
      <w:r w:rsidRPr="0068086D">
        <w:rPr>
          <w:rFonts w:ascii="Times New Roman" w:hAnsi="Times New Roman" w:cs="Times New Roman"/>
          <w:color w:val="000000"/>
          <w:sz w:val="24"/>
          <w:szCs w:val="24"/>
        </w:rPr>
        <w:t xml:space="preserve"> hours. </w:t>
      </w:r>
    </w:p>
    <w:p w14:paraId="3B1D8293" w14:textId="76270EF3" w:rsidR="007025AC" w:rsidRPr="0068086D" w:rsidRDefault="007025AC" w:rsidP="005E72FA">
      <w:pPr>
        <w:pStyle w:val="NoSpacing"/>
        <w:rPr>
          <w:rFonts w:ascii="Times New Roman" w:hAnsi="Times New Roman" w:cs="Times New Roman"/>
          <w:color w:val="000000"/>
          <w:sz w:val="24"/>
          <w:szCs w:val="24"/>
        </w:rPr>
      </w:pPr>
    </w:p>
    <w:p w14:paraId="6F1199A6" w14:textId="721F3ACF" w:rsidR="00071486" w:rsidRPr="0068086D" w:rsidRDefault="0007148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Since April 2021, the GTMNERR and University of Florida have been conducting a collaborative research project to identify sources of nitrogen pollution affecting the Guana River Estuary, map the current distribution of shellfish within it, and quantify the effect of shellfish on water quality, and vice versa.   </w:t>
      </w:r>
    </w:p>
    <w:p w14:paraId="5FAB2C72" w14:textId="77777777" w:rsidR="007025AC" w:rsidRPr="0068086D" w:rsidRDefault="007025AC" w:rsidP="005E72FA">
      <w:pPr>
        <w:pStyle w:val="NoSpacing"/>
        <w:rPr>
          <w:rFonts w:ascii="Times New Roman" w:hAnsi="Times New Roman" w:cs="Times New Roman"/>
          <w:color w:val="000000"/>
          <w:sz w:val="24"/>
          <w:szCs w:val="24"/>
        </w:rPr>
      </w:pPr>
    </w:p>
    <w:p w14:paraId="000000A7" w14:textId="77219DAF"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For more information on th</w:t>
      </w:r>
      <w:r w:rsidR="007025AC" w:rsidRPr="0068086D">
        <w:rPr>
          <w:rFonts w:ascii="Times New Roman" w:hAnsi="Times New Roman" w:cs="Times New Roman"/>
          <w:color w:val="000000"/>
          <w:sz w:val="24"/>
          <w:szCs w:val="24"/>
        </w:rPr>
        <w:t>ese</w:t>
      </w:r>
      <w:r w:rsidRPr="0068086D">
        <w:rPr>
          <w:rFonts w:ascii="Times New Roman" w:hAnsi="Times New Roman" w:cs="Times New Roman"/>
          <w:color w:val="000000"/>
          <w:sz w:val="24"/>
          <w:szCs w:val="24"/>
        </w:rPr>
        <w:t xml:space="preserve"> and other projects, contact Nikki Dix (</w:t>
      </w:r>
      <w:hyperlink r:id="rId26" w:history="1">
        <w:r w:rsidR="000C7977" w:rsidRPr="0068086D">
          <w:rPr>
            <w:rStyle w:val="Hyperlink"/>
            <w:rFonts w:ascii="Times New Roman" w:hAnsi="Times New Roman" w:cs="Times New Roman"/>
            <w:sz w:val="24"/>
            <w:szCs w:val="24"/>
          </w:rPr>
          <w:t>Nikki.Dix@FloridaDEP.gov)</w:t>
        </w:r>
      </w:hyperlink>
      <w:r w:rsidRPr="0068086D">
        <w:rPr>
          <w:rFonts w:ascii="Times New Roman" w:hAnsi="Times New Roman" w:cs="Times New Roman"/>
          <w:color w:val="000000"/>
          <w:sz w:val="24"/>
          <w:szCs w:val="24"/>
        </w:rPr>
        <w:t>.</w:t>
      </w:r>
    </w:p>
    <w:p w14:paraId="1AE1208C" w14:textId="77777777" w:rsidR="000C7977" w:rsidRPr="0068086D" w:rsidRDefault="000C7977" w:rsidP="005E72FA">
      <w:pPr>
        <w:pStyle w:val="NoSpacing"/>
        <w:rPr>
          <w:rFonts w:ascii="Times New Roman" w:hAnsi="Times New Roman" w:cs="Times New Roman"/>
          <w:color w:val="000000"/>
          <w:sz w:val="24"/>
          <w:szCs w:val="24"/>
        </w:rPr>
      </w:pPr>
    </w:p>
    <w:p w14:paraId="000000A8" w14:textId="77777777" w:rsidR="00E5028B" w:rsidRPr="0068086D" w:rsidRDefault="00E5028B" w:rsidP="005E72FA">
      <w:pPr>
        <w:pStyle w:val="NoSpacing"/>
        <w:rPr>
          <w:rFonts w:ascii="Times New Roman" w:hAnsi="Times New Roman" w:cs="Times New Roman"/>
          <w:sz w:val="24"/>
          <w:szCs w:val="24"/>
        </w:rPr>
      </w:pPr>
    </w:p>
    <w:p w14:paraId="000000A9" w14:textId="13F2A9CB" w:rsidR="00E5028B" w:rsidRPr="00477ED1" w:rsidRDefault="005C1917" w:rsidP="00564778">
      <w:pPr>
        <w:pStyle w:val="NoSpacing"/>
        <w:outlineLvl w:val="0"/>
        <w:rPr>
          <w:rFonts w:ascii="Times New Roman" w:hAnsi="Times New Roman" w:cs="Times New Roman"/>
          <w:b/>
          <w:color w:val="000000"/>
          <w:sz w:val="28"/>
          <w:szCs w:val="28"/>
        </w:rPr>
      </w:pPr>
      <w:r w:rsidRPr="00477ED1">
        <w:rPr>
          <w:rFonts w:ascii="Times New Roman" w:hAnsi="Times New Roman" w:cs="Times New Roman"/>
          <w:b/>
          <w:color w:val="000000"/>
          <w:sz w:val="28"/>
          <w:szCs w:val="28"/>
        </w:rPr>
        <w:lastRenderedPageBreak/>
        <w:t xml:space="preserve">II. </w:t>
      </w:r>
      <w:r w:rsidR="00F43F06" w:rsidRPr="00477ED1">
        <w:rPr>
          <w:rFonts w:ascii="Times New Roman" w:hAnsi="Times New Roman" w:cs="Times New Roman"/>
          <w:b/>
          <w:color w:val="000000"/>
          <w:sz w:val="28"/>
          <w:szCs w:val="28"/>
        </w:rPr>
        <w:t>Physical Structure Descriptors</w:t>
      </w:r>
    </w:p>
    <w:p w14:paraId="000000AA" w14:textId="77777777" w:rsidR="00E5028B" w:rsidRPr="0068086D" w:rsidRDefault="00E5028B" w:rsidP="005E72FA">
      <w:pPr>
        <w:pStyle w:val="NoSpacing"/>
        <w:rPr>
          <w:rFonts w:ascii="Times New Roman" w:hAnsi="Times New Roman" w:cs="Times New Roman"/>
          <w:color w:val="000000"/>
          <w:sz w:val="24"/>
          <w:szCs w:val="24"/>
        </w:rPr>
      </w:pPr>
    </w:p>
    <w:p w14:paraId="000000AB" w14:textId="2C0052A2" w:rsidR="00E5028B" w:rsidRPr="0068086D" w:rsidRDefault="00940B88"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7</w:t>
      </w:r>
      <w:r w:rsidR="005C1917"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Entry Verification</w:t>
      </w:r>
    </w:p>
    <w:p w14:paraId="2A2DD392" w14:textId="769ABFC0" w:rsidR="00943389" w:rsidRPr="0068086D" w:rsidRDefault="00F43F06" w:rsidP="005928C2">
      <w:pPr>
        <w:pStyle w:val="NoSpacing"/>
        <w:spacing w:before="24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Nutrient results were sent to the GTMNERR </w:t>
      </w:r>
      <w:r w:rsidR="00943389" w:rsidRPr="0068086D">
        <w:rPr>
          <w:rFonts w:ascii="Times New Roman" w:hAnsi="Times New Roman" w:cs="Times New Roman"/>
          <w:color w:val="000000"/>
          <w:sz w:val="24"/>
          <w:szCs w:val="24"/>
        </w:rPr>
        <w:t>in one of three formats, depending</w:t>
      </w:r>
      <w:r w:rsidR="00723A40" w:rsidRPr="0068086D">
        <w:rPr>
          <w:rFonts w:ascii="Times New Roman" w:hAnsi="Times New Roman" w:cs="Times New Roman"/>
          <w:color w:val="000000"/>
          <w:sz w:val="24"/>
          <w:szCs w:val="24"/>
        </w:rPr>
        <w:t xml:space="preserve"> on the lab being used</w:t>
      </w:r>
      <w:r w:rsidR="00943389" w:rsidRPr="0068086D">
        <w:rPr>
          <w:rFonts w:ascii="Times New Roman" w:hAnsi="Times New Roman" w:cs="Times New Roman"/>
          <w:color w:val="000000"/>
          <w:sz w:val="24"/>
          <w:szCs w:val="24"/>
        </w:rPr>
        <w:t>:</w:t>
      </w:r>
    </w:p>
    <w:p w14:paraId="72D3C649" w14:textId="0AE4152E" w:rsidR="00943389" w:rsidRPr="0068086D" w:rsidRDefault="00723A40" w:rsidP="00943389">
      <w:pPr>
        <w:pStyle w:val="NoSpacing"/>
        <w:numPr>
          <w:ilvl w:val="0"/>
          <w:numId w:val="18"/>
        </w:numPr>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ALS </w:t>
      </w:r>
      <w:r w:rsidR="00BB41CD" w:rsidRPr="0068086D">
        <w:rPr>
          <w:rFonts w:ascii="Times New Roman" w:hAnsi="Times New Roman" w:cs="Times New Roman"/>
          <w:color w:val="000000"/>
          <w:sz w:val="24"/>
          <w:szCs w:val="24"/>
        </w:rPr>
        <w:t>Environmental</w:t>
      </w:r>
      <w:r w:rsidRPr="0068086D">
        <w:rPr>
          <w:rFonts w:ascii="Times New Roman" w:hAnsi="Times New Roman" w:cs="Times New Roman"/>
          <w:color w:val="000000"/>
          <w:sz w:val="24"/>
          <w:szCs w:val="24"/>
        </w:rPr>
        <w:t xml:space="preserve"> </w:t>
      </w:r>
      <w:r w:rsidR="00132422" w:rsidRPr="0068086D">
        <w:rPr>
          <w:rFonts w:ascii="Times New Roman" w:hAnsi="Times New Roman" w:cs="Times New Roman"/>
          <w:color w:val="000000"/>
          <w:sz w:val="24"/>
          <w:szCs w:val="24"/>
        </w:rPr>
        <w:t xml:space="preserve">sent a PDF </w:t>
      </w:r>
      <w:proofErr w:type="gramStart"/>
      <w:r w:rsidR="00132422" w:rsidRPr="0068086D">
        <w:rPr>
          <w:rFonts w:ascii="Times New Roman" w:hAnsi="Times New Roman" w:cs="Times New Roman"/>
          <w:color w:val="000000"/>
          <w:sz w:val="24"/>
          <w:szCs w:val="24"/>
        </w:rPr>
        <w:t>document</w:t>
      </w:r>
      <w:proofErr w:type="gramEnd"/>
    </w:p>
    <w:p w14:paraId="0D434C26" w14:textId="2DD5CDDE" w:rsidR="00943389" w:rsidRPr="0068086D" w:rsidRDefault="00943389" w:rsidP="00943389">
      <w:pPr>
        <w:pStyle w:val="NoSpacing"/>
        <w:numPr>
          <w:ilvl w:val="0"/>
          <w:numId w:val="18"/>
        </w:numPr>
        <w:rPr>
          <w:rFonts w:ascii="Times New Roman" w:hAnsi="Times New Roman" w:cs="Times New Roman"/>
          <w:color w:val="000000"/>
          <w:sz w:val="24"/>
          <w:szCs w:val="24"/>
        </w:rPr>
      </w:pPr>
      <w:r w:rsidRPr="0068086D">
        <w:rPr>
          <w:rFonts w:ascii="Times New Roman" w:hAnsi="Times New Roman" w:cs="Times New Roman"/>
          <w:color w:val="000000"/>
          <w:sz w:val="24"/>
          <w:szCs w:val="24"/>
        </w:rPr>
        <w:t>T</w:t>
      </w:r>
      <w:r w:rsidR="00F43F06" w:rsidRPr="0068086D">
        <w:rPr>
          <w:rFonts w:ascii="Times New Roman" w:hAnsi="Times New Roman" w:cs="Times New Roman"/>
          <w:color w:val="000000"/>
          <w:sz w:val="24"/>
          <w:szCs w:val="24"/>
        </w:rPr>
        <w:t xml:space="preserve">he LIMS data management system </w:t>
      </w:r>
      <w:r w:rsidRPr="0068086D">
        <w:rPr>
          <w:rFonts w:ascii="Times New Roman" w:hAnsi="Times New Roman" w:cs="Times New Roman"/>
          <w:color w:val="000000"/>
          <w:sz w:val="24"/>
          <w:szCs w:val="24"/>
        </w:rPr>
        <w:t xml:space="preserve">provided a downloadable </w:t>
      </w:r>
      <w:r w:rsidR="00132422" w:rsidRPr="0068086D">
        <w:rPr>
          <w:rFonts w:ascii="Times New Roman" w:hAnsi="Times New Roman" w:cs="Times New Roman"/>
          <w:color w:val="000000"/>
          <w:sz w:val="24"/>
          <w:szCs w:val="24"/>
        </w:rPr>
        <w:t>E</w:t>
      </w:r>
      <w:r w:rsidRPr="0068086D">
        <w:rPr>
          <w:rFonts w:ascii="Times New Roman" w:hAnsi="Times New Roman" w:cs="Times New Roman"/>
          <w:color w:val="000000"/>
          <w:sz w:val="24"/>
          <w:szCs w:val="24"/>
        </w:rPr>
        <w:t xml:space="preserve">xcel </w:t>
      </w:r>
      <w:r w:rsidR="00132422" w:rsidRPr="0068086D">
        <w:rPr>
          <w:rFonts w:ascii="Times New Roman" w:hAnsi="Times New Roman" w:cs="Times New Roman"/>
          <w:color w:val="000000"/>
          <w:sz w:val="24"/>
          <w:szCs w:val="24"/>
        </w:rPr>
        <w:t>spread</w:t>
      </w:r>
      <w:r w:rsidRPr="0068086D">
        <w:rPr>
          <w:rFonts w:ascii="Times New Roman" w:hAnsi="Times New Roman" w:cs="Times New Roman"/>
          <w:color w:val="000000"/>
          <w:sz w:val="24"/>
          <w:szCs w:val="24"/>
        </w:rPr>
        <w:t xml:space="preserve">sheet </w:t>
      </w:r>
      <w:r w:rsidR="00132422" w:rsidRPr="0068086D">
        <w:rPr>
          <w:rFonts w:ascii="Times New Roman" w:hAnsi="Times New Roman" w:cs="Times New Roman"/>
          <w:color w:val="000000"/>
          <w:sz w:val="24"/>
          <w:szCs w:val="24"/>
        </w:rPr>
        <w:t xml:space="preserve">for </w:t>
      </w:r>
      <w:r w:rsidR="005928C2">
        <w:rPr>
          <w:rFonts w:ascii="Times New Roman" w:hAnsi="Times New Roman" w:cs="Times New Roman"/>
          <w:color w:val="000000"/>
          <w:sz w:val="24"/>
          <w:szCs w:val="24"/>
        </w:rPr>
        <w:t>F</w:t>
      </w:r>
      <w:r w:rsidR="00132422" w:rsidRPr="0068086D">
        <w:rPr>
          <w:rFonts w:ascii="Times New Roman" w:hAnsi="Times New Roman" w:cs="Times New Roman"/>
          <w:color w:val="000000"/>
          <w:sz w:val="24"/>
          <w:szCs w:val="24"/>
        </w:rPr>
        <w:t xml:space="preserve">DEP </w:t>
      </w:r>
      <w:r w:rsidR="005928C2">
        <w:rPr>
          <w:rFonts w:ascii="Times New Roman" w:hAnsi="Times New Roman" w:cs="Times New Roman"/>
          <w:color w:val="000000"/>
          <w:sz w:val="24"/>
          <w:szCs w:val="24"/>
        </w:rPr>
        <w:t xml:space="preserve">lab </w:t>
      </w:r>
      <w:proofErr w:type="gramStart"/>
      <w:r w:rsidR="005928C2">
        <w:rPr>
          <w:rFonts w:ascii="Times New Roman" w:hAnsi="Times New Roman" w:cs="Times New Roman"/>
          <w:color w:val="000000"/>
          <w:sz w:val="24"/>
          <w:szCs w:val="24"/>
        </w:rPr>
        <w:t>results</w:t>
      </w:r>
      <w:proofErr w:type="gramEnd"/>
    </w:p>
    <w:p w14:paraId="2EF5EEE3" w14:textId="1E18A699" w:rsidR="00943389" w:rsidRPr="0068086D" w:rsidRDefault="00BB41CD" w:rsidP="00943389">
      <w:pPr>
        <w:pStyle w:val="NoSpacing"/>
        <w:numPr>
          <w:ilvl w:val="0"/>
          <w:numId w:val="18"/>
        </w:numPr>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AEL laboratory sent </w:t>
      </w:r>
      <w:r w:rsidR="00943389" w:rsidRPr="0068086D">
        <w:rPr>
          <w:rFonts w:ascii="Times New Roman" w:hAnsi="Times New Roman" w:cs="Times New Roman"/>
          <w:color w:val="000000"/>
          <w:sz w:val="24"/>
          <w:szCs w:val="24"/>
        </w:rPr>
        <w:t xml:space="preserve">both </w:t>
      </w:r>
      <w:r w:rsidRPr="0068086D">
        <w:rPr>
          <w:rFonts w:ascii="Times New Roman" w:hAnsi="Times New Roman" w:cs="Times New Roman"/>
          <w:color w:val="000000"/>
          <w:sz w:val="24"/>
          <w:szCs w:val="24"/>
        </w:rPr>
        <w:t xml:space="preserve">a PDF </w:t>
      </w:r>
      <w:r w:rsidR="00132422" w:rsidRPr="0068086D">
        <w:rPr>
          <w:rFonts w:ascii="Times New Roman" w:hAnsi="Times New Roman" w:cs="Times New Roman"/>
          <w:color w:val="000000"/>
          <w:sz w:val="24"/>
          <w:szCs w:val="24"/>
        </w:rPr>
        <w:t xml:space="preserve">document </w:t>
      </w:r>
      <w:r w:rsidRPr="0068086D">
        <w:rPr>
          <w:rFonts w:ascii="Times New Roman" w:hAnsi="Times New Roman" w:cs="Times New Roman"/>
          <w:color w:val="000000"/>
          <w:sz w:val="24"/>
          <w:szCs w:val="24"/>
        </w:rPr>
        <w:t xml:space="preserve">and </w:t>
      </w:r>
      <w:r w:rsidR="00943389" w:rsidRPr="0068086D">
        <w:rPr>
          <w:rFonts w:ascii="Times New Roman" w:hAnsi="Times New Roman" w:cs="Times New Roman"/>
          <w:color w:val="000000"/>
          <w:sz w:val="24"/>
          <w:szCs w:val="24"/>
        </w:rPr>
        <w:t xml:space="preserve">an </w:t>
      </w:r>
      <w:r w:rsidR="00132422" w:rsidRPr="0068086D">
        <w:rPr>
          <w:rFonts w:ascii="Times New Roman" w:hAnsi="Times New Roman" w:cs="Times New Roman"/>
          <w:color w:val="000000"/>
          <w:sz w:val="24"/>
          <w:szCs w:val="24"/>
        </w:rPr>
        <w:t>E</w:t>
      </w:r>
      <w:r w:rsidRPr="0068086D">
        <w:rPr>
          <w:rFonts w:ascii="Times New Roman" w:hAnsi="Times New Roman" w:cs="Times New Roman"/>
          <w:color w:val="000000"/>
          <w:sz w:val="24"/>
          <w:szCs w:val="24"/>
        </w:rPr>
        <w:t xml:space="preserve">xcel </w:t>
      </w:r>
      <w:proofErr w:type="gramStart"/>
      <w:r w:rsidRPr="0068086D">
        <w:rPr>
          <w:rFonts w:ascii="Times New Roman" w:hAnsi="Times New Roman" w:cs="Times New Roman"/>
          <w:color w:val="000000"/>
          <w:sz w:val="24"/>
          <w:szCs w:val="24"/>
        </w:rPr>
        <w:t>spreadsheet</w:t>
      </w:r>
      <w:proofErr w:type="gramEnd"/>
      <w:r w:rsidRPr="0068086D">
        <w:rPr>
          <w:rFonts w:ascii="Times New Roman" w:hAnsi="Times New Roman" w:cs="Times New Roman"/>
          <w:color w:val="000000"/>
          <w:sz w:val="24"/>
          <w:szCs w:val="24"/>
        </w:rPr>
        <w:t xml:space="preserve"> </w:t>
      </w:r>
      <w:r w:rsidR="00F43F06" w:rsidRPr="0068086D">
        <w:rPr>
          <w:rFonts w:ascii="Times New Roman" w:hAnsi="Times New Roman" w:cs="Times New Roman"/>
          <w:color w:val="000000"/>
          <w:sz w:val="24"/>
          <w:szCs w:val="24"/>
        </w:rPr>
        <w:t xml:space="preserve"> </w:t>
      </w:r>
    </w:p>
    <w:p w14:paraId="69E897EB" w14:textId="77777777" w:rsidR="00943389" w:rsidRPr="0068086D" w:rsidRDefault="00943389" w:rsidP="00943389">
      <w:pPr>
        <w:pStyle w:val="NoSpacing"/>
        <w:rPr>
          <w:rFonts w:ascii="Times New Roman" w:hAnsi="Times New Roman" w:cs="Times New Roman"/>
          <w:color w:val="000000"/>
          <w:sz w:val="24"/>
          <w:szCs w:val="24"/>
        </w:rPr>
      </w:pPr>
    </w:p>
    <w:p w14:paraId="000000AC" w14:textId="35A66523" w:rsidR="00E5028B" w:rsidRPr="0068086D" w:rsidRDefault="00F43F06" w:rsidP="0094338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All three lab </w:t>
      </w:r>
      <w:r w:rsidR="005928C2">
        <w:rPr>
          <w:rFonts w:ascii="Times New Roman" w:hAnsi="Times New Roman" w:cs="Times New Roman"/>
          <w:color w:val="000000"/>
          <w:sz w:val="24"/>
          <w:szCs w:val="24"/>
        </w:rPr>
        <w:t>result formats</w:t>
      </w:r>
      <w:r w:rsidRPr="0068086D">
        <w:rPr>
          <w:rFonts w:ascii="Times New Roman" w:hAnsi="Times New Roman" w:cs="Times New Roman"/>
          <w:color w:val="000000"/>
          <w:sz w:val="24"/>
          <w:szCs w:val="24"/>
        </w:rPr>
        <w:t xml:space="preserve"> were entered into a </w:t>
      </w:r>
      <w:r w:rsidR="00BB41CD" w:rsidRPr="0068086D">
        <w:rPr>
          <w:rFonts w:ascii="Times New Roman" w:hAnsi="Times New Roman" w:cs="Times New Roman"/>
          <w:color w:val="000000"/>
          <w:sz w:val="24"/>
          <w:szCs w:val="24"/>
        </w:rPr>
        <w:t xml:space="preserve">cumulative </w:t>
      </w:r>
      <w:proofErr w:type="spellStart"/>
      <w:r w:rsidRPr="0068086D">
        <w:rPr>
          <w:rFonts w:ascii="Times New Roman" w:hAnsi="Times New Roman" w:cs="Times New Roman"/>
          <w:color w:val="000000"/>
          <w:sz w:val="24"/>
          <w:szCs w:val="24"/>
        </w:rPr>
        <w:t>Masterdata</w:t>
      </w:r>
      <w:proofErr w:type="spellEnd"/>
      <w:r w:rsidRPr="0068086D">
        <w:rPr>
          <w:rFonts w:ascii="Times New Roman" w:hAnsi="Times New Roman" w:cs="Times New Roman"/>
          <w:color w:val="000000"/>
          <w:sz w:val="24"/>
          <w:szCs w:val="24"/>
        </w:rPr>
        <w:t xml:space="preserve"> Microsoft Excel spreadsheet</w:t>
      </w:r>
      <w:r w:rsidR="00BB41CD" w:rsidRPr="0068086D">
        <w:rPr>
          <w:rFonts w:ascii="Times New Roman" w:hAnsi="Times New Roman" w:cs="Times New Roman"/>
          <w:color w:val="000000"/>
          <w:sz w:val="24"/>
          <w:szCs w:val="24"/>
        </w:rPr>
        <w:t xml:space="preserve"> for the Guana project</w:t>
      </w:r>
      <w:r w:rsidRPr="0068086D">
        <w:rPr>
          <w:rFonts w:ascii="Times New Roman" w:hAnsi="Times New Roman" w:cs="Times New Roman"/>
          <w:color w:val="000000"/>
          <w:sz w:val="24"/>
          <w:szCs w:val="24"/>
        </w:rPr>
        <w:t>. GTMNERR staff and volunteers entered and reviewed the data. Data entry, verification</w:t>
      </w:r>
      <w:r w:rsidR="00132422"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chain of custody procedures follow those specified in the Florida Department of Health NELAP QA/QC certification plan (</w:t>
      </w:r>
      <w:hyperlink r:id="rId27">
        <w:r w:rsidRPr="0068086D">
          <w:rPr>
            <w:rFonts w:ascii="Times New Roman" w:hAnsi="Times New Roman" w:cs="Times New Roman"/>
            <w:color w:val="0563C1"/>
            <w:sz w:val="24"/>
            <w:szCs w:val="24"/>
            <w:u w:val="single"/>
          </w:rPr>
          <w:t>http://www.floridahealth.gov/licensing-and-regulation/environmental-laboratories/environmental-laboratory-certification/index.html</w:t>
        </w:r>
      </w:hyperlink>
      <w:r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rPr>
        <w:br/>
      </w:r>
    </w:p>
    <w:p w14:paraId="000000AD" w14:textId="74D93664" w:rsidR="00CD0E10"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All data obtained during the study w</w:t>
      </w:r>
      <w:r w:rsidR="007025AC" w:rsidRPr="0068086D">
        <w:rPr>
          <w:rFonts w:ascii="Times New Roman" w:hAnsi="Times New Roman" w:cs="Times New Roman"/>
          <w:color w:val="000000"/>
          <w:sz w:val="24"/>
          <w:szCs w:val="24"/>
        </w:rPr>
        <w:t>ere</w:t>
      </w:r>
      <w:r w:rsidRPr="0068086D">
        <w:rPr>
          <w:rFonts w:ascii="Times New Roman" w:hAnsi="Times New Roman" w:cs="Times New Roman"/>
          <w:color w:val="000000"/>
          <w:sz w:val="24"/>
          <w:szCs w:val="24"/>
        </w:rPr>
        <w:t xml:space="preserve"> internally </w:t>
      </w:r>
      <w:r w:rsidR="007025AC" w:rsidRPr="0068086D">
        <w:rPr>
          <w:rFonts w:ascii="Times New Roman" w:hAnsi="Times New Roman" w:cs="Times New Roman"/>
          <w:color w:val="000000"/>
          <w:sz w:val="24"/>
          <w:szCs w:val="24"/>
        </w:rPr>
        <w:t>quality checked</w:t>
      </w:r>
      <w:r w:rsidRPr="0068086D">
        <w:rPr>
          <w:rFonts w:ascii="Times New Roman" w:hAnsi="Times New Roman" w:cs="Times New Roman"/>
          <w:color w:val="000000"/>
          <w:sz w:val="24"/>
          <w:szCs w:val="24"/>
        </w:rPr>
        <w:t xml:space="preserve"> and formatted in accordance </w:t>
      </w:r>
      <w:r w:rsidR="007025AC" w:rsidRPr="0068086D">
        <w:rPr>
          <w:rFonts w:ascii="Times New Roman" w:hAnsi="Times New Roman" w:cs="Times New Roman"/>
          <w:color w:val="000000"/>
          <w:sz w:val="24"/>
          <w:szCs w:val="24"/>
        </w:rPr>
        <w:t>with F</w:t>
      </w:r>
      <w:r w:rsidRPr="0068086D">
        <w:rPr>
          <w:rFonts w:ascii="Times New Roman" w:hAnsi="Times New Roman" w:cs="Times New Roman"/>
          <w:color w:val="000000"/>
          <w:sz w:val="24"/>
          <w:szCs w:val="24"/>
        </w:rPr>
        <w:t xml:space="preserve">DEP Watershed Information Network (WIN) guidelines and subsequently uploaded to WIN after the conclusion of the project in </w:t>
      </w:r>
      <w:r w:rsidR="009940E1" w:rsidRPr="0068086D">
        <w:rPr>
          <w:rFonts w:ascii="Times New Roman" w:hAnsi="Times New Roman" w:cs="Times New Roman"/>
          <w:color w:val="000000"/>
          <w:sz w:val="24"/>
          <w:szCs w:val="24"/>
        </w:rPr>
        <w:t>June 2022.</w:t>
      </w:r>
    </w:p>
    <w:p w14:paraId="4C089882" w14:textId="77777777" w:rsidR="00CD0E10" w:rsidRDefault="00CD0E10">
      <w:pPr>
        <w:rPr>
          <w:rFonts w:ascii="Times New Roman" w:hAnsi="Times New Roman" w:cs="Times New Roman"/>
          <w:color w:val="000000"/>
          <w:sz w:val="24"/>
          <w:szCs w:val="24"/>
        </w:rPr>
      </w:pPr>
      <w:r>
        <w:rPr>
          <w:rFonts w:ascii="Times New Roman" w:hAnsi="Times New Roman" w:cs="Times New Roman"/>
          <w:color w:val="000000"/>
          <w:sz w:val="24"/>
          <w:szCs w:val="24"/>
        </w:rPr>
        <w:br w:type="page"/>
      </w:r>
    </w:p>
    <w:p w14:paraId="000000AF" w14:textId="40DA515B" w:rsidR="00E5028B" w:rsidRPr="0068086D" w:rsidRDefault="003A0DA6"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lastRenderedPageBreak/>
        <w:t>8</w:t>
      </w:r>
      <w:r w:rsidR="005C1917"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 xml:space="preserve">Parameter </w:t>
      </w:r>
      <w:r w:rsidR="00132422" w:rsidRPr="0068086D">
        <w:rPr>
          <w:rFonts w:ascii="Times New Roman" w:hAnsi="Times New Roman" w:cs="Times New Roman"/>
          <w:b/>
          <w:color w:val="000000"/>
          <w:sz w:val="24"/>
          <w:szCs w:val="24"/>
        </w:rPr>
        <w:t>Titles</w:t>
      </w:r>
      <w:r w:rsidR="00F43F06" w:rsidRPr="0068086D">
        <w:rPr>
          <w:rFonts w:ascii="Times New Roman" w:hAnsi="Times New Roman" w:cs="Times New Roman"/>
          <w:b/>
          <w:color w:val="000000"/>
          <w:sz w:val="24"/>
          <w:szCs w:val="24"/>
        </w:rPr>
        <w:t xml:space="preserve"> and </w:t>
      </w:r>
      <w:r w:rsidR="00132422" w:rsidRPr="0068086D">
        <w:rPr>
          <w:rFonts w:ascii="Times New Roman" w:hAnsi="Times New Roman" w:cs="Times New Roman"/>
          <w:b/>
          <w:color w:val="000000"/>
          <w:sz w:val="24"/>
          <w:szCs w:val="24"/>
        </w:rPr>
        <w:t>Variable</w:t>
      </w:r>
      <w:r w:rsidR="00F43F06" w:rsidRPr="0068086D">
        <w:rPr>
          <w:rFonts w:ascii="Times New Roman" w:hAnsi="Times New Roman" w:cs="Times New Roman"/>
          <w:b/>
          <w:color w:val="000000"/>
          <w:sz w:val="24"/>
          <w:szCs w:val="24"/>
        </w:rPr>
        <w:t xml:space="preserve"> </w:t>
      </w:r>
      <w:r w:rsidR="00132422" w:rsidRPr="0068086D">
        <w:rPr>
          <w:rFonts w:ascii="Times New Roman" w:hAnsi="Times New Roman" w:cs="Times New Roman"/>
          <w:b/>
          <w:color w:val="000000"/>
          <w:sz w:val="24"/>
          <w:szCs w:val="24"/>
        </w:rPr>
        <w:t>Names</w:t>
      </w:r>
      <w:r w:rsidR="00F43F06" w:rsidRPr="0068086D">
        <w:rPr>
          <w:rFonts w:ascii="Times New Roman" w:hAnsi="Times New Roman" w:cs="Times New Roman"/>
          <w:b/>
          <w:color w:val="000000"/>
          <w:sz w:val="24"/>
          <w:szCs w:val="24"/>
        </w:rPr>
        <w:t xml:space="preserve"> by </w:t>
      </w:r>
      <w:r w:rsidR="00132422" w:rsidRPr="0068086D">
        <w:rPr>
          <w:rFonts w:ascii="Times New Roman" w:hAnsi="Times New Roman" w:cs="Times New Roman"/>
          <w:b/>
          <w:color w:val="000000"/>
          <w:sz w:val="24"/>
          <w:szCs w:val="24"/>
        </w:rPr>
        <w:t>Category</w:t>
      </w:r>
    </w:p>
    <w:p w14:paraId="000000B0" w14:textId="77777777" w:rsidR="00E5028B" w:rsidRPr="0068086D" w:rsidRDefault="00E5028B" w:rsidP="005E72FA">
      <w:pPr>
        <w:pStyle w:val="NoSpacing"/>
        <w:rPr>
          <w:rFonts w:ascii="Times New Roman" w:hAnsi="Times New Roman" w:cs="Times New Roman"/>
          <w:color w:val="000000"/>
          <w:sz w:val="24"/>
          <w:szCs w:val="24"/>
        </w:rPr>
      </w:pPr>
    </w:p>
    <w:p w14:paraId="25FD06D9" w14:textId="6AA66BA3" w:rsidR="004F35E3" w:rsidRPr="0068086D" w:rsidRDefault="004F35E3" w:rsidP="00564778">
      <w:pPr>
        <w:pStyle w:val="NoSpacing"/>
        <w:outlineLvl w:val="0"/>
        <w:rPr>
          <w:rFonts w:ascii="Times New Roman" w:hAnsi="Times New Roman" w:cs="Times New Roman"/>
          <w:b/>
          <w:color w:val="000000"/>
          <w:sz w:val="24"/>
          <w:szCs w:val="24"/>
        </w:rPr>
      </w:pPr>
    </w:p>
    <w:tbl>
      <w:tblPr>
        <w:tblStyle w:val="7"/>
        <w:tblW w:w="729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4120"/>
        <w:gridCol w:w="1800"/>
        <w:gridCol w:w="1370"/>
      </w:tblGrid>
      <w:tr w:rsidR="00E5028B" w:rsidRPr="0068086D" w14:paraId="17D6FFC1" w14:textId="77777777" w:rsidTr="00131E3B">
        <w:trPr>
          <w:trHeight w:val="300"/>
          <w:jc w:val="center"/>
        </w:trPr>
        <w:tc>
          <w:tcPr>
            <w:tcW w:w="4120" w:type="dxa"/>
            <w:shd w:val="clear" w:color="auto" w:fill="auto"/>
            <w:vAlign w:val="center"/>
          </w:tcPr>
          <w:p w14:paraId="000000B2" w14:textId="77777777"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Field Parameters</w:t>
            </w:r>
          </w:p>
        </w:tc>
        <w:tc>
          <w:tcPr>
            <w:tcW w:w="1800" w:type="dxa"/>
            <w:shd w:val="clear" w:color="auto" w:fill="auto"/>
            <w:vAlign w:val="center"/>
          </w:tcPr>
          <w:p w14:paraId="000000B3" w14:textId="12DB8A0C" w:rsidR="00E5028B" w:rsidRPr="0068086D" w:rsidRDefault="005C1917"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Variable</w:t>
            </w:r>
            <w:r w:rsidR="00F43F06" w:rsidRPr="0068086D">
              <w:rPr>
                <w:rFonts w:ascii="Times New Roman" w:hAnsi="Times New Roman" w:cs="Times New Roman"/>
                <w:b/>
                <w:bCs/>
                <w:color w:val="000000"/>
                <w:sz w:val="24"/>
                <w:szCs w:val="24"/>
              </w:rPr>
              <w:t xml:space="preserve"> name</w:t>
            </w:r>
          </w:p>
        </w:tc>
        <w:tc>
          <w:tcPr>
            <w:tcW w:w="1370" w:type="dxa"/>
            <w:shd w:val="clear" w:color="auto" w:fill="auto"/>
            <w:vAlign w:val="center"/>
          </w:tcPr>
          <w:p w14:paraId="000000B4" w14:textId="77777777"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Unit</w:t>
            </w:r>
          </w:p>
        </w:tc>
      </w:tr>
      <w:tr w:rsidR="00E5028B" w:rsidRPr="0068086D" w14:paraId="2E1E4CA1" w14:textId="77777777" w:rsidTr="00131E3B">
        <w:trPr>
          <w:trHeight w:val="345"/>
          <w:jc w:val="center"/>
        </w:trPr>
        <w:tc>
          <w:tcPr>
            <w:tcW w:w="4120" w:type="dxa"/>
            <w:shd w:val="clear" w:color="auto" w:fill="auto"/>
            <w:vAlign w:val="bottom"/>
          </w:tcPr>
          <w:p w14:paraId="000000B5" w14:textId="77777777" w:rsidR="00E5028B" w:rsidRPr="0068086D" w:rsidRDefault="00F43F06" w:rsidP="000D1E36">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Air Temperature</w:t>
            </w:r>
          </w:p>
        </w:tc>
        <w:tc>
          <w:tcPr>
            <w:tcW w:w="1800" w:type="dxa"/>
            <w:shd w:val="clear" w:color="auto" w:fill="auto"/>
            <w:vAlign w:val="bottom"/>
          </w:tcPr>
          <w:p w14:paraId="000000B6" w14:textId="77777777" w:rsidR="00E5028B" w:rsidRPr="0068086D" w:rsidRDefault="00F43F06" w:rsidP="000D1E36">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ATEMP</w:t>
            </w:r>
          </w:p>
        </w:tc>
        <w:tc>
          <w:tcPr>
            <w:tcW w:w="1370" w:type="dxa"/>
            <w:shd w:val="clear" w:color="auto" w:fill="auto"/>
            <w:vAlign w:val="bottom"/>
          </w:tcPr>
          <w:p w14:paraId="000000B7" w14:textId="77777777" w:rsidR="00E5028B" w:rsidRPr="0068086D" w:rsidRDefault="00F43F06" w:rsidP="000D1E36">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C</w:t>
            </w:r>
            <w:proofErr w:type="spellEnd"/>
          </w:p>
        </w:tc>
      </w:tr>
      <w:tr w:rsidR="00E5028B" w:rsidRPr="0068086D" w14:paraId="5B6E9B32" w14:textId="77777777" w:rsidTr="00131E3B">
        <w:trPr>
          <w:trHeight w:val="342"/>
          <w:jc w:val="center"/>
        </w:trPr>
        <w:tc>
          <w:tcPr>
            <w:tcW w:w="4120" w:type="dxa"/>
            <w:shd w:val="clear" w:color="auto" w:fill="auto"/>
            <w:vAlign w:val="bottom"/>
          </w:tcPr>
          <w:p w14:paraId="000000B8"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Chlorophyll</w:t>
            </w:r>
          </w:p>
        </w:tc>
        <w:tc>
          <w:tcPr>
            <w:tcW w:w="1800" w:type="dxa"/>
            <w:shd w:val="clear" w:color="auto" w:fill="auto"/>
            <w:vAlign w:val="bottom"/>
          </w:tcPr>
          <w:p w14:paraId="000000B9"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w:t>
            </w:r>
          </w:p>
        </w:tc>
        <w:tc>
          <w:tcPr>
            <w:tcW w:w="1370" w:type="dxa"/>
            <w:shd w:val="clear" w:color="auto" w:fill="auto"/>
            <w:vAlign w:val="bottom"/>
          </w:tcPr>
          <w:p w14:paraId="000000BA"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RFU</w:t>
            </w:r>
          </w:p>
        </w:tc>
      </w:tr>
      <w:tr w:rsidR="00E5028B" w:rsidRPr="0068086D" w14:paraId="3D44BDC8" w14:textId="77777777" w:rsidTr="00131E3B">
        <w:trPr>
          <w:trHeight w:val="300"/>
          <w:jc w:val="center"/>
        </w:trPr>
        <w:tc>
          <w:tcPr>
            <w:tcW w:w="4120" w:type="dxa"/>
            <w:shd w:val="clear" w:color="auto" w:fill="auto"/>
            <w:vAlign w:val="bottom"/>
          </w:tcPr>
          <w:p w14:paraId="000000BB"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Dissolved Oxygen</w:t>
            </w:r>
          </w:p>
        </w:tc>
        <w:tc>
          <w:tcPr>
            <w:tcW w:w="1800" w:type="dxa"/>
            <w:shd w:val="clear" w:color="auto" w:fill="auto"/>
            <w:vAlign w:val="bottom"/>
          </w:tcPr>
          <w:p w14:paraId="000000BC"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DO</w:t>
            </w:r>
          </w:p>
        </w:tc>
        <w:tc>
          <w:tcPr>
            <w:tcW w:w="1370" w:type="dxa"/>
            <w:shd w:val="clear" w:color="auto" w:fill="auto"/>
            <w:vAlign w:val="bottom"/>
          </w:tcPr>
          <w:p w14:paraId="000000BD"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w:t>
            </w:r>
          </w:p>
        </w:tc>
      </w:tr>
      <w:tr w:rsidR="00E5028B" w:rsidRPr="0068086D" w14:paraId="11317BB9" w14:textId="77777777" w:rsidTr="00131E3B">
        <w:trPr>
          <w:trHeight w:val="300"/>
          <w:jc w:val="center"/>
        </w:trPr>
        <w:tc>
          <w:tcPr>
            <w:tcW w:w="4120" w:type="dxa"/>
            <w:shd w:val="clear" w:color="auto" w:fill="auto"/>
            <w:vAlign w:val="bottom"/>
          </w:tcPr>
          <w:p w14:paraId="000000BE"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Dissolved Oxygen percent saturation</w:t>
            </w:r>
          </w:p>
        </w:tc>
        <w:tc>
          <w:tcPr>
            <w:tcW w:w="1800" w:type="dxa"/>
            <w:shd w:val="clear" w:color="auto" w:fill="auto"/>
            <w:vAlign w:val="bottom"/>
          </w:tcPr>
          <w:p w14:paraId="000000BF" w14:textId="77777777" w:rsidR="00E5028B" w:rsidRPr="0068086D" w:rsidRDefault="00F43F06" w:rsidP="005E72FA">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DO_p</w:t>
            </w:r>
            <w:proofErr w:type="spellEnd"/>
          </w:p>
        </w:tc>
        <w:tc>
          <w:tcPr>
            <w:tcW w:w="1370" w:type="dxa"/>
            <w:shd w:val="clear" w:color="auto" w:fill="auto"/>
            <w:vAlign w:val="bottom"/>
          </w:tcPr>
          <w:p w14:paraId="000000C0"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t>
            </w:r>
          </w:p>
        </w:tc>
      </w:tr>
      <w:tr w:rsidR="00E5028B" w:rsidRPr="0068086D" w14:paraId="3264286C" w14:textId="77777777" w:rsidTr="00131E3B">
        <w:trPr>
          <w:trHeight w:val="300"/>
          <w:jc w:val="center"/>
        </w:trPr>
        <w:tc>
          <w:tcPr>
            <w:tcW w:w="4120" w:type="dxa"/>
            <w:shd w:val="clear" w:color="auto" w:fill="auto"/>
            <w:vAlign w:val="bottom"/>
          </w:tcPr>
          <w:p w14:paraId="000000C1"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pH</w:t>
            </w:r>
          </w:p>
        </w:tc>
        <w:tc>
          <w:tcPr>
            <w:tcW w:w="1800" w:type="dxa"/>
            <w:shd w:val="clear" w:color="auto" w:fill="auto"/>
            <w:vAlign w:val="bottom"/>
          </w:tcPr>
          <w:p w14:paraId="000000C2"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pH</w:t>
            </w:r>
          </w:p>
        </w:tc>
        <w:tc>
          <w:tcPr>
            <w:tcW w:w="1370" w:type="dxa"/>
            <w:shd w:val="clear" w:color="auto" w:fill="auto"/>
            <w:vAlign w:val="bottom"/>
          </w:tcPr>
          <w:p w14:paraId="000000C3"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N/A</w:t>
            </w:r>
          </w:p>
        </w:tc>
      </w:tr>
      <w:tr w:rsidR="00E5028B" w:rsidRPr="0068086D" w14:paraId="476F8443" w14:textId="77777777" w:rsidTr="00131E3B">
        <w:trPr>
          <w:trHeight w:val="300"/>
          <w:jc w:val="center"/>
        </w:trPr>
        <w:tc>
          <w:tcPr>
            <w:tcW w:w="4120" w:type="dxa"/>
            <w:shd w:val="clear" w:color="auto" w:fill="auto"/>
            <w:vAlign w:val="bottom"/>
          </w:tcPr>
          <w:p w14:paraId="000000C4"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Phycoerythrin</w:t>
            </w:r>
          </w:p>
        </w:tc>
        <w:tc>
          <w:tcPr>
            <w:tcW w:w="1800" w:type="dxa"/>
            <w:shd w:val="clear" w:color="auto" w:fill="auto"/>
            <w:vAlign w:val="bottom"/>
          </w:tcPr>
          <w:p w14:paraId="000000C5"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PE</w:t>
            </w:r>
          </w:p>
        </w:tc>
        <w:tc>
          <w:tcPr>
            <w:tcW w:w="1370" w:type="dxa"/>
            <w:shd w:val="clear" w:color="auto" w:fill="auto"/>
            <w:vAlign w:val="bottom"/>
          </w:tcPr>
          <w:p w14:paraId="000000C6"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RFU</w:t>
            </w:r>
          </w:p>
        </w:tc>
      </w:tr>
      <w:tr w:rsidR="00E5028B" w:rsidRPr="0068086D" w14:paraId="1C31CDB1" w14:textId="77777777" w:rsidTr="00131E3B">
        <w:trPr>
          <w:trHeight w:val="300"/>
          <w:jc w:val="center"/>
        </w:trPr>
        <w:tc>
          <w:tcPr>
            <w:tcW w:w="4120" w:type="dxa"/>
            <w:shd w:val="clear" w:color="auto" w:fill="auto"/>
            <w:vAlign w:val="bottom"/>
          </w:tcPr>
          <w:p w14:paraId="000000C7"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Salinity</w:t>
            </w:r>
          </w:p>
        </w:tc>
        <w:tc>
          <w:tcPr>
            <w:tcW w:w="1800" w:type="dxa"/>
            <w:shd w:val="clear" w:color="auto" w:fill="auto"/>
            <w:vAlign w:val="bottom"/>
          </w:tcPr>
          <w:p w14:paraId="000000C8"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SALT </w:t>
            </w:r>
          </w:p>
        </w:tc>
        <w:tc>
          <w:tcPr>
            <w:tcW w:w="1370" w:type="dxa"/>
            <w:shd w:val="clear" w:color="auto" w:fill="auto"/>
            <w:vAlign w:val="bottom"/>
          </w:tcPr>
          <w:p w14:paraId="000000C9"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ppt</w:t>
            </w:r>
          </w:p>
        </w:tc>
      </w:tr>
      <w:tr w:rsidR="00E5028B" w:rsidRPr="0068086D" w14:paraId="3DACC07D" w14:textId="77777777" w:rsidTr="00131E3B">
        <w:trPr>
          <w:trHeight w:val="300"/>
          <w:jc w:val="center"/>
        </w:trPr>
        <w:tc>
          <w:tcPr>
            <w:tcW w:w="4120" w:type="dxa"/>
            <w:shd w:val="clear" w:color="auto" w:fill="auto"/>
            <w:vAlign w:val="bottom"/>
          </w:tcPr>
          <w:p w14:paraId="000000CA"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Secchi Disk</w:t>
            </w:r>
          </w:p>
        </w:tc>
        <w:tc>
          <w:tcPr>
            <w:tcW w:w="1800" w:type="dxa"/>
            <w:shd w:val="clear" w:color="auto" w:fill="auto"/>
            <w:vAlign w:val="bottom"/>
          </w:tcPr>
          <w:p w14:paraId="000000CB"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SECCHI</w:t>
            </w:r>
          </w:p>
        </w:tc>
        <w:tc>
          <w:tcPr>
            <w:tcW w:w="1370" w:type="dxa"/>
            <w:shd w:val="clear" w:color="auto" w:fill="auto"/>
            <w:vAlign w:val="bottom"/>
          </w:tcPr>
          <w:p w14:paraId="000000CC"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m </w:t>
            </w:r>
          </w:p>
        </w:tc>
      </w:tr>
      <w:tr w:rsidR="00E5028B" w:rsidRPr="0068086D" w14:paraId="2761564D" w14:textId="77777777" w:rsidTr="00131E3B">
        <w:trPr>
          <w:trHeight w:val="300"/>
          <w:jc w:val="center"/>
        </w:trPr>
        <w:tc>
          <w:tcPr>
            <w:tcW w:w="4120" w:type="dxa"/>
            <w:shd w:val="clear" w:color="auto" w:fill="auto"/>
            <w:vAlign w:val="bottom"/>
          </w:tcPr>
          <w:p w14:paraId="000000CD"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Specific Conductance</w:t>
            </w:r>
          </w:p>
        </w:tc>
        <w:tc>
          <w:tcPr>
            <w:tcW w:w="1800" w:type="dxa"/>
            <w:shd w:val="clear" w:color="auto" w:fill="auto"/>
            <w:vAlign w:val="bottom"/>
          </w:tcPr>
          <w:p w14:paraId="000000CE" w14:textId="77777777" w:rsidR="00E5028B" w:rsidRPr="0068086D" w:rsidRDefault="00F43F06" w:rsidP="005E72FA">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SpCond</w:t>
            </w:r>
            <w:proofErr w:type="spellEnd"/>
          </w:p>
        </w:tc>
        <w:tc>
          <w:tcPr>
            <w:tcW w:w="1370" w:type="dxa"/>
            <w:shd w:val="clear" w:color="auto" w:fill="auto"/>
            <w:vAlign w:val="bottom"/>
          </w:tcPr>
          <w:p w14:paraId="000000CF"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us/cm</w:t>
            </w:r>
          </w:p>
        </w:tc>
      </w:tr>
      <w:tr w:rsidR="00E5028B" w:rsidRPr="0068086D" w14:paraId="5C38881C" w14:textId="77777777" w:rsidTr="00131E3B">
        <w:trPr>
          <w:trHeight w:val="345"/>
          <w:jc w:val="center"/>
        </w:trPr>
        <w:tc>
          <w:tcPr>
            <w:tcW w:w="4120" w:type="dxa"/>
            <w:shd w:val="clear" w:color="auto" w:fill="auto"/>
            <w:vAlign w:val="bottom"/>
          </w:tcPr>
          <w:p w14:paraId="000000D0"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Water temperature</w:t>
            </w:r>
          </w:p>
        </w:tc>
        <w:tc>
          <w:tcPr>
            <w:tcW w:w="1800" w:type="dxa"/>
            <w:shd w:val="clear" w:color="auto" w:fill="auto"/>
            <w:vAlign w:val="bottom"/>
          </w:tcPr>
          <w:p w14:paraId="000000D1"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WTEMP</w:t>
            </w:r>
          </w:p>
        </w:tc>
        <w:tc>
          <w:tcPr>
            <w:tcW w:w="1370" w:type="dxa"/>
            <w:shd w:val="clear" w:color="auto" w:fill="auto"/>
            <w:vAlign w:val="bottom"/>
          </w:tcPr>
          <w:p w14:paraId="000000D2" w14:textId="77777777" w:rsidR="00E5028B" w:rsidRPr="0068086D" w:rsidRDefault="00F43F06" w:rsidP="005E72FA">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C</w:t>
            </w:r>
            <w:proofErr w:type="spellEnd"/>
          </w:p>
        </w:tc>
      </w:tr>
      <w:tr w:rsidR="00E5028B" w:rsidRPr="0068086D" w14:paraId="7FCA8697" w14:textId="77777777" w:rsidTr="00131E3B">
        <w:trPr>
          <w:trHeight w:val="300"/>
          <w:jc w:val="center"/>
        </w:trPr>
        <w:tc>
          <w:tcPr>
            <w:tcW w:w="4120" w:type="dxa"/>
            <w:shd w:val="clear" w:color="auto" w:fill="auto"/>
            <w:vAlign w:val="bottom"/>
          </w:tcPr>
          <w:p w14:paraId="000000D3"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Wind Speed</w:t>
            </w:r>
          </w:p>
        </w:tc>
        <w:tc>
          <w:tcPr>
            <w:tcW w:w="1800" w:type="dxa"/>
            <w:shd w:val="clear" w:color="auto" w:fill="auto"/>
            <w:vAlign w:val="bottom"/>
          </w:tcPr>
          <w:p w14:paraId="000000D4"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WIND_S</w:t>
            </w:r>
          </w:p>
        </w:tc>
        <w:tc>
          <w:tcPr>
            <w:tcW w:w="1370" w:type="dxa"/>
            <w:shd w:val="clear" w:color="auto" w:fill="auto"/>
            <w:vAlign w:val="bottom"/>
          </w:tcPr>
          <w:p w14:paraId="000000D5"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m/s</w:t>
            </w:r>
          </w:p>
        </w:tc>
      </w:tr>
      <w:tr w:rsidR="00E5028B" w:rsidRPr="0068086D" w14:paraId="179A48B1" w14:textId="77777777" w:rsidTr="00131E3B">
        <w:trPr>
          <w:trHeight w:val="300"/>
          <w:jc w:val="center"/>
        </w:trPr>
        <w:tc>
          <w:tcPr>
            <w:tcW w:w="4120" w:type="dxa"/>
            <w:shd w:val="clear" w:color="auto" w:fill="auto"/>
            <w:vAlign w:val="bottom"/>
          </w:tcPr>
          <w:p w14:paraId="000000D6"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Wind Direction</w:t>
            </w:r>
          </w:p>
        </w:tc>
        <w:tc>
          <w:tcPr>
            <w:tcW w:w="1800" w:type="dxa"/>
            <w:shd w:val="clear" w:color="auto" w:fill="auto"/>
            <w:vAlign w:val="bottom"/>
          </w:tcPr>
          <w:p w14:paraId="000000D7"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WIND_D</w:t>
            </w:r>
          </w:p>
        </w:tc>
        <w:tc>
          <w:tcPr>
            <w:tcW w:w="1370" w:type="dxa"/>
            <w:shd w:val="clear" w:color="auto" w:fill="auto"/>
            <w:vAlign w:val="bottom"/>
          </w:tcPr>
          <w:p w14:paraId="000000D8"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N/A</w:t>
            </w:r>
          </w:p>
        </w:tc>
      </w:tr>
      <w:tr w:rsidR="00E5028B" w:rsidRPr="0068086D" w14:paraId="17C88188" w14:textId="77777777" w:rsidTr="00131E3B">
        <w:trPr>
          <w:trHeight w:val="300"/>
          <w:jc w:val="center"/>
        </w:trPr>
        <w:tc>
          <w:tcPr>
            <w:tcW w:w="4120" w:type="dxa"/>
            <w:shd w:val="clear" w:color="auto" w:fill="auto"/>
            <w:vAlign w:val="bottom"/>
          </w:tcPr>
          <w:p w14:paraId="000000D9"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Water Depth</w:t>
            </w:r>
          </w:p>
        </w:tc>
        <w:tc>
          <w:tcPr>
            <w:tcW w:w="1800" w:type="dxa"/>
            <w:shd w:val="clear" w:color="auto" w:fill="auto"/>
            <w:vAlign w:val="bottom"/>
          </w:tcPr>
          <w:p w14:paraId="000000DA" w14:textId="77777777"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WDEPTH</w:t>
            </w:r>
          </w:p>
        </w:tc>
        <w:tc>
          <w:tcPr>
            <w:tcW w:w="1370" w:type="dxa"/>
            <w:shd w:val="clear" w:color="auto" w:fill="auto"/>
            <w:vAlign w:val="bottom"/>
          </w:tcPr>
          <w:p w14:paraId="000000DB" w14:textId="68DB7DA0"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w:t>
            </w:r>
          </w:p>
        </w:tc>
      </w:tr>
    </w:tbl>
    <w:p w14:paraId="000000DC" w14:textId="77777777" w:rsidR="00E5028B" w:rsidRPr="0068086D" w:rsidRDefault="00E5028B" w:rsidP="005E72FA">
      <w:pPr>
        <w:pStyle w:val="NoSpacing"/>
        <w:rPr>
          <w:rFonts w:ascii="Times New Roman" w:hAnsi="Times New Roman" w:cs="Times New Roman"/>
          <w:color w:val="000000"/>
          <w:sz w:val="24"/>
          <w:szCs w:val="24"/>
        </w:rPr>
      </w:pPr>
    </w:p>
    <w:p w14:paraId="000000E0" w14:textId="77777777" w:rsidR="00E5028B" w:rsidRPr="0068086D" w:rsidRDefault="00E5028B" w:rsidP="005E72FA">
      <w:pPr>
        <w:pStyle w:val="NoSpacing"/>
        <w:rPr>
          <w:rFonts w:ascii="Times New Roman" w:hAnsi="Times New Roman" w:cs="Times New Roman"/>
          <w:color w:val="000000"/>
          <w:sz w:val="24"/>
          <w:szCs w:val="24"/>
        </w:rPr>
      </w:pPr>
    </w:p>
    <w:p w14:paraId="000000ED" w14:textId="7BF0610C" w:rsidR="00E5028B"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 xml:space="preserve">     </w:t>
      </w:r>
    </w:p>
    <w:p w14:paraId="5088C115" w14:textId="77777777" w:rsidR="000B185C" w:rsidRPr="0068086D" w:rsidRDefault="000B185C">
      <w:pPr>
        <w:rPr>
          <w:rFonts w:ascii="Times New Roman" w:hAnsi="Times New Roman" w:cs="Times New Roman"/>
          <w:b/>
          <w:color w:val="000000"/>
          <w:sz w:val="24"/>
          <w:szCs w:val="24"/>
        </w:rPr>
      </w:pPr>
      <w:r w:rsidRPr="0068086D">
        <w:rPr>
          <w:rFonts w:ascii="Times New Roman" w:hAnsi="Times New Roman" w:cs="Times New Roman"/>
          <w:b/>
          <w:color w:val="000000"/>
          <w:sz w:val="24"/>
          <w:szCs w:val="24"/>
        </w:rPr>
        <w:br w:type="page"/>
      </w:r>
    </w:p>
    <w:p w14:paraId="4CDD4860" w14:textId="1C4F34D1" w:rsidR="004F35E3" w:rsidRDefault="00F43F06" w:rsidP="00477ED1">
      <w:pPr>
        <w:pStyle w:val="NoSpacing"/>
        <w:outlineLvl w:val="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lastRenderedPageBreak/>
        <w:t>Measured Laboratory Parameters</w:t>
      </w:r>
    </w:p>
    <w:p w14:paraId="25A9FA1D" w14:textId="77777777" w:rsidR="00477ED1" w:rsidRPr="00477ED1" w:rsidRDefault="00477ED1" w:rsidP="00477ED1">
      <w:pPr>
        <w:pStyle w:val="NoSpacing"/>
        <w:outlineLvl w:val="0"/>
        <w:rPr>
          <w:rFonts w:ascii="Times New Roman" w:hAnsi="Times New Roman" w:cs="Times New Roman"/>
          <w:b/>
          <w:color w:val="000000"/>
          <w:sz w:val="24"/>
          <w:szCs w:val="24"/>
        </w:rPr>
      </w:pPr>
    </w:p>
    <w:tbl>
      <w:tblPr>
        <w:tblStyle w:val="6"/>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2430"/>
        <w:gridCol w:w="1530"/>
        <w:gridCol w:w="1080"/>
        <w:gridCol w:w="1890"/>
        <w:gridCol w:w="1170"/>
        <w:gridCol w:w="1260"/>
      </w:tblGrid>
      <w:tr w:rsidR="005C1917" w:rsidRPr="0068086D" w14:paraId="25CF797A" w14:textId="77777777" w:rsidTr="004504D2">
        <w:trPr>
          <w:trHeight w:val="288"/>
        </w:trPr>
        <w:tc>
          <w:tcPr>
            <w:tcW w:w="2430" w:type="dxa"/>
            <w:shd w:val="clear" w:color="auto" w:fill="auto"/>
            <w:vAlign w:val="center"/>
          </w:tcPr>
          <w:p w14:paraId="000000EF" w14:textId="64F18C4E"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CORE PARAMETERS</w:t>
            </w:r>
          </w:p>
        </w:tc>
        <w:tc>
          <w:tcPr>
            <w:tcW w:w="1530" w:type="dxa"/>
            <w:shd w:val="clear" w:color="auto" w:fill="auto"/>
            <w:vAlign w:val="center"/>
          </w:tcPr>
          <w:p w14:paraId="000000F0" w14:textId="00408C87"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Variable Name</w:t>
            </w:r>
          </w:p>
        </w:tc>
        <w:tc>
          <w:tcPr>
            <w:tcW w:w="1080" w:type="dxa"/>
            <w:shd w:val="clear" w:color="auto" w:fill="auto"/>
            <w:vAlign w:val="center"/>
          </w:tcPr>
          <w:p w14:paraId="000000F1" w14:textId="693C93CE"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Units</w:t>
            </w:r>
          </w:p>
        </w:tc>
        <w:tc>
          <w:tcPr>
            <w:tcW w:w="3060" w:type="dxa"/>
            <w:gridSpan w:val="2"/>
            <w:shd w:val="clear" w:color="auto" w:fill="auto"/>
            <w:vAlign w:val="center"/>
          </w:tcPr>
          <w:p w14:paraId="000000F2" w14:textId="769D0801" w:rsidR="00E5028B" w:rsidRPr="0068086D" w:rsidRDefault="00F43F06" w:rsidP="005D5097">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Method Reference</w:t>
            </w:r>
          </w:p>
        </w:tc>
        <w:tc>
          <w:tcPr>
            <w:tcW w:w="1260" w:type="dxa"/>
            <w:vAlign w:val="center"/>
          </w:tcPr>
          <w:p w14:paraId="000000F4" w14:textId="55CAECF6" w:rsidR="00E5028B" w:rsidRPr="0068086D" w:rsidRDefault="00E5028B" w:rsidP="000D1E36">
            <w:pPr>
              <w:pStyle w:val="NoSpacing"/>
              <w:rPr>
                <w:rFonts w:ascii="Times New Roman" w:hAnsi="Times New Roman" w:cs="Times New Roman"/>
                <w:color w:val="000000"/>
                <w:sz w:val="24"/>
                <w:szCs w:val="24"/>
              </w:rPr>
            </w:pPr>
          </w:p>
        </w:tc>
      </w:tr>
      <w:tr w:rsidR="005C1917" w:rsidRPr="0068086D" w14:paraId="3D3743A5" w14:textId="77777777" w:rsidTr="004504D2">
        <w:trPr>
          <w:trHeight w:val="300"/>
        </w:trPr>
        <w:tc>
          <w:tcPr>
            <w:tcW w:w="2430" w:type="dxa"/>
            <w:shd w:val="clear" w:color="auto" w:fill="E7E6E6"/>
          </w:tcPr>
          <w:p w14:paraId="000000FB" w14:textId="1D958FF5" w:rsidR="00E5028B" w:rsidRPr="0068086D" w:rsidRDefault="00E5028B" w:rsidP="00EB7ACE">
            <w:pPr>
              <w:pStyle w:val="NoSpacing"/>
              <w:rPr>
                <w:rFonts w:ascii="Times New Roman" w:hAnsi="Times New Roman" w:cs="Times New Roman"/>
                <w:color w:val="000000"/>
                <w:sz w:val="24"/>
                <w:szCs w:val="24"/>
              </w:rPr>
            </w:pPr>
          </w:p>
        </w:tc>
        <w:tc>
          <w:tcPr>
            <w:tcW w:w="1530" w:type="dxa"/>
            <w:shd w:val="clear" w:color="auto" w:fill="E7E6E6"/>
          </w:tcPr>
          <w:p w14:paraId="000000FC" w14:textId="32FA5A07" w:rsidR="00E5028B" w:rsidRPr="0068086D" w:rsidRDefault="00E5028B" w:rsidP="00EB7ACE">
            <w:pPr>
              <w:pStyle w:val="NoSpacing"/>
              <w:rPr>
                <w:rFonts w:ascii="Times New Roman" w:hAnsi="Times New Roman" w:cs="Times New Roman"/>
                <w:color w:val="000000"/>
                <w:sz w:val="24"/>
                <w:szCs w:val="24"/>
              </w:rPr>
            </w:pPr>
          </w:p>
        </w:tc>
        <w:tc>
          <w:tcPr>
            <w:tcW w:w="1080" w:type="dxa"/>
            <w:shd w:val="clear" w:color="auto" w:fill="E7E6E6"/>
          </w:tcPr>
          <w:p w14:paraId="000000FD" w14:textId="71659E45" w:rsidR="00E5028B" w:rsidRPr="0068086D" w:rsidRDefault="00E5028B" w:rsidP="00EB7ACE">
            <w:pPr>
              <w:pStyle w:val="NoSpacing"/>
              <w:rPr>
                <w:rFonts w:ascii="Times New Roman" w:hAnsi="Times New Roman" w:cs="Times New Roman"/>
                <w:sz w:val="24"/>
                <w:szCs w:val="24"/>
              </w:rPr>
            </w:pPr>
          </w:p>
        </w:tc>
        <w:tc>
          <w:tcPr>
            <w:tcW w:w="1890" w:type="dxa"/>
            <w:shd w:val="clear" w:color="auto" w:fill="E7E6E6"/>
          </w:tcPr>
          <w:p w14:paraId="000000FF" w14:textId="7AFDF75B" w:rsidR="00E5028B" w:rsidRPr="0068086D" w:rsidRDefault="00F43F06" w:rsidP="00EB7ACE">
            <w:pPr>
              <w:pStyle w:val="NoSpacing"/>
              <w:rPr>
                <w:rFonts w:ascii="Times New Roman" w:hAnsi="Times New Roman" w:cs="Times New Roman"/>
                <w:sz w:val="24"/>
                <w:szCs w:val="24"/>
              </w:rPr>
            </w:pPr>
            <w:r w:rsidRPr="0068086D">
              <w:rPr>
                <w:rFonts w:ascii="Times New Roman" w:hAnsi="Times New Roman" w:cs="Times New Roman"/>
                <w:color w:val="000000"/>
                <w:sz w:val="24"/>
                <w:szCs w:val="24"/>
              </w:rPr>
              <w:t>ALS</w:t>
            </w:r>
          </w:p>
        </w:tc>
        <w:tc>
          <w:tcPr>
            <w:tcW w:w="1170" w:type="dxa"/>
            <w:shd w:val="clear" w:color="auto" w:fill="E7E6E6"/>
          </w:tcPr>
          <w:p w14:paraId="00000100" w14:textId="7849E62B" w:rsidR="00E5028B" w:rsidRPr="0068086D" w:rsidRDefault="00F43F06" w:rsidP="00EB7ACE">
            <w:pPr>
              <w:pStyle w:val="NoSpacing"/>
              <w:rPr>
                <w:rFonts w:ascii="Times New Roman" w:hAnsi="Times New Roman" w:cs="Times New Roman"/>
                <w:sz w:val="24"/>
                <w:szCs w:val="24"/>
              </w:rPr>
            </w:pPr>
            <w:r w:rsidRPr="0068086D">
              <w:rPr>
                <w:rFonts w:ascii="Times New Roman" w:hAnsi="Times New Roman" w:cs="Times New Roman"/>
                <w:color w:val="000000"/>
                <w:sz w:val="24"/>
                <w:szCs w:val="24"/>
              </w:rPr>
              <w:t>DEP</w:t>
            </w:r>
          </w:p>
        </w:tc>
        <w:tc>
          <w:tcPr>
            <w:tcW w:w="1260" w:type="dxa"/>
            <w:shd w:val="clear" w:color="auto" w:fill="E7E6E6"/>
          </w:tcPr>
          <w:p w14:paraId="00000102" w14:textId="4EA67E28"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AEL</w:t>
            </w:r>
          </w:p>
        </w:tc>
      </w:tr>
      <w:tr w:rsidR="005C1917" w:rsidRPr="0068086D" w14:paraId="4324449A" w14:textId="77777777" w:rsidTr="004504D2">
        <w:trPr>
          <w:trHeight w:val="286"/>
        </w:trPr>
        <w:tc>
          <w:tcPr>
            <w:tcW w:w="2430" w:type="dxa"/>
            <w:shd w:val="clear" w:color="auto" w:fill="auto"/>
          </w:tcPr>
          <w:p w14:paraId="00000103" w14:textId="1C7366D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Phosphorus</w:t>
            </w:r>
          </w:p>
        </w:tc>
        <w:tc>
          <w:tcPr>
            <w:tcW w:w="1530" w:type="dxa"/>
            <w:shd w:val="clear" w:color="auto" w:fill="auto"/>
          </w:tcPr>
          <w:p w14:paraId="00000104" w14:textId="65362087"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TP</w:t>
            </w:r>
          </w:p>
        </w:tc>
        <w:tc>
          <w:tcPr>
            <w:tcW w:w="1080" w:type="dxa"/>
            <w:shd w:val="clear" w:color="auto" w:fill="auto"/>
          </w:tcPr>
          <w:p w14:paraId="00000105" w14:textId="72FF4CF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p</w:t>
            </w:r>
          </w:p>
        </w:tc>
        <w:tc>
          <w:tcPr>
            <w:tcW w:w="1890" w:type="dxa"/>
            <w:shd w:val="clear" w:color="auto" w:fill="auto"/>
          </w:tcPr>
          <w:p w14:paraId="00000106" w14:textId="7C0FB8F4"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365.1 &amp;</w:t>
            </w:r>
          </w:p>
          <w:p w14:paraId="00000107" w14:textId="661481C4"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365.1 Rev. 2.0</w:t>
            </w:r>
          </w:p>
        </w:tc>
        <w:tc>
          <w:tcPr>
            <w:tcW w:w="1170" w:type="dxa"/>
            <w:shd w:val="clear" w:color="auto" w:fill="auto"/>
          </w:tcPr>
          <w:p w14:paraId="00000108" w14:textId="53D9E8A8" w:rsidR="00E5028B" w:rsidRPr="0068086D" w:rsidRDefault="00E5028B" w:rsidP="00EB7ACE">
            <w:pPr>
              <w:pStyle w:val="NoSpacing"/>
              <w:rPr>
                <w:rFonts w:ascii="Times New Roman" w:hAnsi="Times New Roman" w:cs="Times New Roman"/>
                <w:color w:val="000000"/>
                <w:sz w:val="24"/>
                <w:szCs w:val="24"/>
              </w:rPr>
            </w:pPr>
          </w:p>
        </w:tc>
        <w:tc>
          <w:tcPr>
            <w:tcW w:w="1260" w:type="dxa"/>
          </w:tcPr>
          <w:p w14:paraId="0000010A" w14:textId="2AF1E1E2" w:rsidR="00E5028B" w:rsidRPr="0068086D" w:rsidRDefault="00F43F06" w:rsidP="00EB7ACE">
            <w:pPr>
              <w:pStyle w:val="NoSpacing"/>
              <w:rPr>
                <w:rFonts w:ascii="Times New Roman" w:hAnsi="Times New Roman" w:cs="Times New Roman"/>
                <w:sz w:val="24"/>
                <w:szCs w:val="24"/>
              </w:rPr>
            </w:pPr>
            <w:r w:rsidRPr="0068086D">
              <w:rPr>
                <w:rFonts w:ascii="Times New Roman" w:hAnsi="Times New Roman" w:cs="Times New Roman"/>
                <w:color w:val="000000"/>
                <w:sz w:val="24"/>
                <w:szCs w:val="24"/>
              </w:rPr>
              <w:t>EPA 365.3</w:t>
            </w:r>
          </w:p>
        </w:tc>
      </w:tr>
      <w:tr w:rsidR="005C1917" w:rsidRPr="0068086D" w14:paraId="217809B7" w14:textId="77777777" w:rsidTr="004504D2">
        <w:trPr>
          <w:trHeight w:val="286"/>
        </w:trPr>
        <w:tc>
          <w:tcPr>
            <w:tcW w:w="2430" w:type="dxa"/>
            <w:shd w:val="clear" w:color="auto" w:fill="E7E6E6"/>
          </w:tcPr>
          <w:p w14:paraId="0000010B" w14:textId="1131ABB2"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Nitrite + Nitrate, Filtered</w:t>
            </w:r>
          </w:p>
        </w:tc>
        <w:tc>
          <w:tcPr>
            <w:tcW w:w="1530" w:type="dxa"/>
            <w:shd w:val="clear" w:color="auto" w:fill="E7E6E6"/>
          </w:tcPr>
          <w:p w14:paraId="0000010C" w14:textId="3841E63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NO23F</w:t>
            </w:r>
          </w:p>
        </w:tc>
        <w:tc>
          <w:tcPr>
            <w:tcW w:w="1080" w:type="dxa"/>
            <w:shd w:val="clear" w:color="auto" w:fill="E7E6E6"/>
          </w:tcPr>
          <w:p w14:paraId="0000010D" w14:textId="1D8DA0A7"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1890" w:type="dxa"/>
            <w:shd w:val="clear" w:color="auto" w:fill="E7E6E6"/>
          </w:tcPr>
          <w:p w14:paraId="0000010E" w14:textId="4FFA251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353.2 Rev. 2.0</w:t>
            </w:r>
          </w:p>
        </w:tc>
        <w:tc>
          <w:tcPr>
            <w:tcW w:w="1170" w:type="dxa"/>
            <w:shd w:val="clear" w:color="auto" w:fill="E7E6E6"/>
          </w:tcPr>
          <w:p w14:paraId="0000010F" w14:textId="02376ADF"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10" w14:textId="134D2283"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5EF72934" w14:textId="77777777" w:rsidTr="004504D2">
        <w:trPr>
          <w:trHeight w:val="286"/>
        </w:trPr>
        <w:tc>
          <w:tcPr>
            <w:tcW w:w="2430" w:type="dxa"/>
            <w:shd w:val="clear" w:color="auto" w:fill="auto"/>
          </w:tcPr>
          <w:p w14:paraId="00000111" w14:textId="5D8ADAC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Ammonium, Filtered</w:t>
            </w:r>
          </w:p>
        </w:tc>
        <w:tc>
          <w:tcPr>
            <w:tcW w:w="1530" w:type="dxa"/>
            <w:shd w:val="clear" w:color="auto" w:fill="auto"/>
          </w:tcPr>
          <w:p w14:paraId="00000112" w14:textId="77777777"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NH4F</w:t>
            </w:r>
          </w:p>
        </w:tc>
        <w:tc>
          <w:tcPr>
            <w:tcW w:w="1080" w:type="dxa"/>
            <w:shd w:val="clear" w:color="auto" w:fill="auto"/>
          </w:tcPr>
          <w:p w14:paraId="00000113" w14:textId="6B1564C1"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1890" w:type="dxa"/>
            <w:shd w:val="clear" w:color="auto" w:fill="auto"/>
          </w:tcPr>
          <w:p w14:paraId="00000114" w14:textId="2B01C639"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350.1</w:t>
            </w:r>
          </w:p>
        </w:tc>
        <w:tc>
          <w:tcPr>
            <w:tcW w:w="1170" w:type="dxa"/>
            <w:shd w:val="clear" w:color="auto" w:fill="auto"/>
          </w:tcPr>
          <w:p w14:paraId="00000115" w14:textId="26647764"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350.1 Rev. 2.0</w:t>
            </w:r>
          </w:p>
        </w:tc>
        <w:tc>
          <w:tcPr>
            <w:tcW w:w="1260" w:type="dxa"/>
          </w:tcPr>
          <w:p w14:paraId="00000116" w14:textId="28B25C47"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20F53877" w14:textId="77777777" w:rsidTr="004504D2">
        <w:trPr>
          <w:trHeight w:val="286"/>
        </w:trPr>
        <w:tc>
          <w:tcPr>
            <w:tcW w:w="2430" w:type="dxa"/>
            <w:shd w:val="clear" w:color="auto" w:fill="E7E6E6"/>
          </w:tcPr>
          <w:p w14:paraId="00000117" w14:textId="744DC1F1"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Kjeldahl Nitrogen</w:t>
            </w:r>
          </w:p>
        </w:tc>
        <w:tc>
          <w:tcPr>
            <w:tcW w:w="1530" w:type="dxa"/>
            <w:shd w:val="clear" w:color="auto" w:fill="E7E6E6"/>
          </w:tcPr>
          <w:p w14:paraId="00000118" w14:textId="2477B09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TKN</w:t>
            </w:r>
          </w:p>
        </w:tc>
        <w:tc>
          <w:tcPr>
            <w:tcW w:w="1080" w:type="dxa"/>
            <w:shd w:val="clear" w:color="auto" w:fill="E7E6E6"/>
          </w:tcPr>
          <w:p w14:paraId="00000119" w14:textId="6B8AC13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1890" w:type="dxa"/>
            <w:shd w:val="clear" w:color="auto" w:fill="E7E6E6"/>
          </w:tcPr>
          <w:p w14:paraId="0000011A" w14:textId="5DC3C199"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351.2</w:t>
            </w:r>
          </w:p>
        </w:tc>
        <w:tc>
          <w:tcPr>
            <w:tcW w:w="1170" w:type="dxa"/>
            <w:shd w:val="clear" w:color="auto" w:fill="E7E6E6"/>
          </w:tcPr>
          <w:p w14:paraId="0000011B" w14:textId="230B94CD"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1C" w14:textId="40B17E79"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37DB73F0" w14:textId="77777777" w:rsidTr="004504D2">
        <w:trPr>
          <w:trHeight w:val="286"/>
        </w:trPr>
        <w:tc>
          <w:tcPr>
            <w:tcW w:w="2430" w:type="dxa"/>
            <w:shd w:val="clear" w:color="auto" w:fill="auto"/>
          </w:tcPr>
          <w:p w14:paraId="0000011D" w14:textId="056A0E39"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Filtered Total Kjeldahl Nitrogen</w:t>
            </w:r>
          </w:p>
        </w:tc>
        <w:tc>
          <w:tcPr>
            <w:tcW w:w="1530" w:type="dxa"/>
            <w:shd w:val="clear" w:color="auto" w:fill="auto"/>
          </w:tcPr>
          <w:p w14:paraId="0000011E" w14:textId="6255CAB9"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TKNF</w:t>
            </w:r>
          </w:p>
        </w:tc>
        <w:tc>
          <w:tcPr>
            <w:tcW w:w="1080" w:type="dxa"/>
            <w:shd w:val="clear" w:color="auto" w:fill="auto"/>
          </w:tcPr>
          <w:p w14:paraId="0000011F" w14:textId="79246DFE"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1890" w:type="dxa"/>
            <w:shd w:val="clear" w:color="auto" w:fill="auto"/>
          </w:tcPr>
          <w:p w14:paraId="00000120" w14:textId="73A96997"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351.2</w:t>
            </w:r>
          </w:p>
        </w:tc>
        <w:tc>
          <w:tcPr>
            <w:tcW w:w="1170" w:type="dxa"/>
            <w:shd w:val="clear" w:color="auto" w:fill="auto"/>
          </w:tcPr>
          <w:p w14:paraId="00000121" w14:textId="17540D72"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351.2 Rev. 2.0</w:t>
            </w:r>
          </w:p>
        </w:tc>
        <w:tc>
          <w:tcPr>
            <w:tcW w:w="1260" w:type="dxa"/>
          </w:tcPr>
          <w:p w14:paraId="00000122" w14:textId="6687DE5A"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318F074C" w14:textId="77777777" w:rsidTr="004504D2">
        <w:trPr>
          <w:trHeight w:val="286"/>
        </w:trPr>
        <w:tc>
          <w:tcPr>
            <w:tcW w:w="2430" w:type="dxa"/>
            <w:shd w:val="clear" w:color="auto" w:fill="E7E6E6"/>
          </w:tcPr>
          <w:p w14:paraId="00000123" w14:textId="22F4D832"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Chlorophyll a, Corrected</w:t>
            </w:r>
          </w:p>
        </w:tc>
        <w:tc>
          <w:tcPr>
            <w:tcW w:w="1530" w:type="dxa"/>
            <w:shd w:val="clear" w:color="auto" w:fill="E7E6E6"/>
          </w:tcPr>
          <w:p w14:paraId="00000124" w14:textId="1FE3EB54" w:rsidR="00E5028B" w:rsidRPr="0068086D" w:rsidRDefault="00F43F06" w:rsidP="00EB7ACE">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CHLa_C</w:t>
            </w:r>
            <w:proofErr w:type="spellEnd"/>
          </w:p>
        </w:tc>
        <w:tc>
          <w:tcPr>
            <w:tcW w:w="1080" w:type="dxa"/>
            <w:shd w:val="clear" w:color="auto" w:fill="E7E6E6"/>
          </w:tcPr>
          <w:p w14:paraId="00000125" w14:textId="192D6813"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1890" w:type="dxa"/>
            <w:shd w:val="clear" w:color="auto" w:fill="E7E6E6"/>
          </w:tcPr>
          <w:p w14:paraId="00000126" w14:textId="4E5031F5"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E7E6E6"/>
          </w:tcPr>
          <w:p w14:paraId="00000127" w14:textId="0E584143"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28" w14:textId="05C64940"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198A8615" w14:textId="77777777" w:rsidTr="004504D2">
        <w:trPr>
          <w:trHeight w:val="286"/>
        </w:trPr>
        <w:tc>
          <w:tcPr>
            <w:tcW w:w="2430" w:type="dxa"/>
            <w:shd w:val="clear" w:color="auto" w:fill="auto"/>
          </w:tcPr>
          <w:p w14:paraId="00000129" w14:textId="219F85AD"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Chlorophyll a, Uncorrected</w:t>
            </w:r>
          </w:p>
        </w:tc>
        <w:tc>
          <w:tcPr>
            <w:tcW w:w="1530" w:type="dxa"/>
            <w:shd w:val="clear" w:color="auto" w:fill="auto"/>
          </w:tcPr>
          <w:p w14:paraId="0000012A" w14:textId="61462903" w:rsidR="00E5028B" w:rsidRPr="0068086D" w:rsidRDefault="00F43F06" w:rsidP="00EB7ACE">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CHLa_UnC</w:t>
            </w:r>
            <w:proofErr w:type="spellEnd"/>
          </w:p>
        </w:tc>
        <w:tc>
          <w:tcPr>
            <w:tcW w:w="1080" w:type="dxa"/>
            <w:shd w:val="clear" w:color="auto" w:fill="auto"/>
          </w:tcPr>
          <w:p w14:paraId="0000012B" w14:textId="30F7798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1890" w:type="dxa"/>
            <w:shd w:val="clear" w:color="auto" w:fill="auto"/>
          </w:tcPr>
          <w:p w14:paraId="0000012C" w14:textId="6DAAE18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auto"/>
          </w:tcPr>
          <w:p w14:paraId="0000012D" w14:textId="1DEB9AA8" w:rsidR="00E5028B" w:rsidRPr="0068086D" w:rsidRDefault="00E5028B" w:rsidP="00EB7ACE">
            <w:pPr>
              <w:pStyle w:val="NoSpacing"/>
              <w:rPr>
                <w:rFonts w:ascii="Times New Roman" w:hAnsi="Times New Roman" w:cs="Times New Roman"/>
                <w:color w:val="000000"/>
                <w:sz w:val="24"/>
                <w:szCs w:val="24"/>
              </w:rPr>
            </w:pPr>
          </w:p>
        </w:tc>
        <w:tc>
          <w:tcPr>
            <w:tcW w:w="1260" w:type="dxa"/>
          </w:tcPr>
          <w:p w14:paraId="0000012E" w14:textId="5651F7E2"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60CD634C" w14:textId="77777777" w:rsidTr="004504D2">
        <w:trPr>
          <w:trHeight w:val="286"/>
        </w:trPr>
        <w:tc>
          <w:tcPr>
            <w:tcW w:w="2430" w:type="dxa"/>
            <w:shd w:val="clear" w:color="auto" w:fill="E7E6E6"/>
          </w:tcPr>
          <w:p w14:paraId="0000012F" w14:textId="6ACC6813"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Chlorophyll b</w:t>
            </w:r>
          </w:p>
        </w:tc>
        <w:tc>
          <w:tcPr>
            <w:tcW w:w="1530" w:type="dxa"/>
            <w:shd w:val="clear" w:color="auto" w:fill="E7E6E6"/>
          </w:tcPr>
          <w:p w14:paraId="00000130" w14:textId="3487518B" w:rsidR="00E5028B" w:rsidRPr="0068086D" w:rsidRDefault="00F43F06" w:rsidP="00EB7ACE">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CHLb_Tri_N</w:t>
            </w:r>
            <w:proofErr w:type="spellEnd"/>
          </w:p>
        </w:tc>
        <w:tc>
          <w:tcPr>
            <w:tcW w:w="1080" w:type="dxa"/>
            <w:shd w:val="clear" w:color="auto" w:fill="E7E6E6"/>
          </w:tcPr>
          <w:p w14:paraId="00000131" w14:textId="09AA247E"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1890" w:type="dxa"/>
            <w:shd w:val="clear" w:color="auto" w:fill="E7E6E6"/>
          </w:tcPr>
          <w:p w14:paraId="00000132" w14:textId="414777F0"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E7E6E6"/>
          </w:tcPr>
          <w:p w14:paraId="00000133" w14:textId="3EC19EB5"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34" w14:textId="6585AD9D"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47AA2795" w14:textId="77777777" w:rsidTr="004504D2">
        <w:trPr>
          <w:trHeight w:val="286"/>
        </w:trPr>
        <w:tc>
          <w:tcPr>
            <w:tcW w:w="2430" w:type="dxa"/>
            <w:shd w:val="clear" w:color="auto" w:fill="auto"/>
          </w:tcPr>
          <w:p w14:paraId="00000135" w14:textId="24F25EB2"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Chlorophyll c</w:t>
            </w:r>
          </w:p>
        </w:tc>
        <w:tc>
          <w:tcPr>
            <w:tcW w:w="1530" w:type="dxa"/>
            <w:shd w:val="clear" w:color="auto" w:fill="auto"/>
          </w:tcPr>
          <w:p w14:paraId="00000136" w14:textId="631B1FA3" w:rsidR="00E5028B" w:rsidRPr="0068086D" w:rsidRDefault="00F43F06" w:rsidP="00EB7ACE">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CHLc_Tri_N</w:t>
            </w:r>
            <w:proofErr w:type="spellEnd"/>
          </w:p>
        </w:tc>
        <w:tc>
          <w:tcPr>
            <w:tcW w:w="1080" w:type="dxa"/>
            <w:shd w:val="clear" w:color="auto" w:fill="auto"/>
          </w:tcPr>
          <w:p w14:paraId="00000137" w14:textId="2F9F2651"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1890" w:type="dxa"/>
            <w:shd w:val="clear" w:color="auto" w:fill="auto"/>
          </w:tcPr>
          <w:p w14:paraId="00000138" w14:textId="1BF80AED"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auto"/>
          </w:tcPr>
          <w:p w14:paraId="00000139" w14:textId="6369E482" w:rsidR="00E5028B" w:rsidRPr="0068086D" w:rsidRDefault="00E5028B" w:rsidP="00EB7ACE">
            <w:pPr>
              <w:pStyle w:val="NoSpacing"/>
              <w:rPr>
                <w:rFonts w:ascii="Times New Roman" w:hAnsi="Times New Roman" w:cs="Times New Roman"/>
                <w:color w:val="000000"/>
                <w:sz w:val="24"/>
                <w:szCs w:val="24"/>
              </w:rPr>
            </w:pPr>
          </w:p>
        </w:tc>
        <w:tc>
          <w:tcPr>
            <w:tcW w:w="1260" w:type="dxa"/>
          </w:tcPr>
          <w:p w14:paraId="0000013A" w14:textId="335AC0DF"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6E4ABCB2" w14:textId="77777777" w:rsidTr="004504D2">
        <w:trPr>
          <w:trHeight w:val="286"/>
        </w:trPr>
        <w:tc>
          <w:tcPr>
            <w:tcW w:w="2430" w:type="dxa"/>
            <w:shd w:val="clear" w:color="auto" w:fill="E7E6E6"/>
          </w:tcPr>
          <w:p w14:paraId="0000013B" w14:textId="3C31996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OD664b/OD665a</w:t>
            </w:r>
          </w:p>
        </w:tc>
        <w:tc>
          <w:tcPr>
            <w:tcW w:w="1530" w:type="dxa"/>
            <w:shd w:val="clear" w:color="auto" w:fill="E7E6E6"/>
          </w:tcPr>
          <w:p w14:paraId="0000013C" w14:textId="47C6316B"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OD664b/OD665a</w:t>
            </w:r>
          </w:p>
        </w:tc>
        <w:tc>
          <w:tcPr>
            <w:tcW w:w="1080" w:type="dxa"/>
            <w:shd w:val="clear" w:color="auto" w:fill="E7E6E6"/>
          </w:tcPr>
          <w:p w14:paraId="0000013D" w14:textId="44BD5A70"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NONE</w:t>
            </w:r>
          </w:p>
        </w:tc>
        <w:tc>
          <w:tcPr>
            <w:tcW w:w="1890" w:type="dxa"/>
            <w:shd w:val="clear" w:color="auto" w:fill="E7E6E6"/>
          </w:tcPr>
          <w:p w14:paraId="0000013E" w14:textId="1428BBF6"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E7E6E6"/>
          </w:tcPr>
          <w:p w14:paraId="0000013F" w14:textId="01279D72"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40" w14:textId="0DBA3937"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22222EB8" w14:textId="77777777" w:rsidTr="004504D2">
        <w:trPr>
          <w:trHeight w:val="286"/>
        </w:trPr>
        <w:tc>
          <w:tcPr>
            <w:tcW w:w="2430" w:type="dxa"/>
            <w:shd w:val="clear" w:color="auto" w:fill="auto"/>
          </w:tcPr>
          <w:p w14:paraId="00000141" w14:textId="44AA344D"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Pheophytin a</w:t>
            </w:r>
          </w:p>
        </w:tc>
        <w:tc>
          <w:tcPr>
            <w:tcW w:w="1530" w:type="dxa"/>
            <w:shd w:val="clear" w:color="auto" w:fill="auto"/>
          </w:tcPr>
          <w:p w14:paraId="00000142" w14:textId="39113E6E"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PHEA</w:t>
            </w:r>
          </w:p>
        </w:tc>
        <w:tc>
          <w:tcPr>
            <w:tcW w:w="1080" w:type="dxa"/>
            <w:shd w:val="clear" w:color="auto" w:fill="auto"/>
          </w:tcPr>
          <w:p w14:paraId="00000143" w14:textId="7559B941"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1890" w:type="dxa"/>
            <w:shd w:val="clear" w:color="auto" w:fill="auto"/>
          </w:tcPr>
          <w:p w14:paraId="00000144" w14:textId="54ECB054"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10200 H</w:t>
            </w:r>
          </w:p>
        </w:tc>
        <w:tc>
          <w:tcPr>
            <w:tcW w:w="1170" w:type="dxa"/>
            <w:shd w:val="clear" w:color="auto" w:fill="auto"/>
          </w:tcPr>
          <w:p w14:paraId="00000145" w14:textId="078A0141" w:rsidR="00E5028B" w:rsidRPr="0068086D" w:rsidRDefault="00E5028B" w:rsidP="00EB7ACE">
            <w:pPr>
              <w:pStyle w:val="NoSpacing"/>
              <w:rPr>
                <w:rFonts w:ascii="Times New Roman" w:hAnsi="Times New Roman" w:cs="Times New Roman"/>
                <w:color w:val="000000"/>
                <w:sz w:val="24"/>
                <w:szCs w:val="24"/>
              </w:rPr>
            </w:pPr>
          </w:p>
        </w:tc>
        <w:tc>
          <w:tcPr>
            <w:tcW w:w="1260" w:type="dxa"/>
          </w:tcPr>
          <w:p w14:paraId="00000146" w14:textId="145CBC23"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1BFED638" w14:textId="77777777" w:rsidTr="004504D2">
        <w:trPr>
          <w:trHeight w:val="286"/>
        </w:trPr>
        <w:tc>
          <w:tcPr>
            <w:tcW w:w="2430" w:type="dxa"/>
            <w:shd w:val="clear" w:color="auto" w:fill="E7E6E6"/>
          </w:tcPr>
          <w:p w14:paraId="00000147" w14:textId="446CC4A7"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Coliform, Fecal</w:t>
            </w:r>
          </w:p>
        </w:tc>
        <w:tc>
          <w:tcPr>
            <w:tcW w:w="1530" w:type="dxa"/>
            <w:shd w:val="clear" w:color="auto" w:fill="E7E6E6"/>
          </w:tcPr>
          <w:p w14:paraId="00000148" w14:textId="0BB9773A"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FECCOL</w:t>
            </w:r>
          </w:p>
        </w:tc>
        <w:tc>
          <w:tcPr>
            <w:tcW w:w="1080" w:type="dxa"/>
            <w:shd w:val="clear" w:color="auto" w:fill="E7E6E6"/>
          </w:tcPr>
          <w:p w14:paraId="00000149" w14:textId="09E3198C"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CFU/100mL</w:t>
            </w:r>
          </w:p>
        </w:tc>
        <w:tc>
          <w:tcPr>
            <w:tcW w:w="1890" w:type="dxa"/>
            <w:shd w:val="clear" w:color="auto" w:fill="E7E6E6"/>
          </w:tcPr>
          <w:p w14:paraId="0000014A" w14:textId="3D6B314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9222 D</w:t>
            </w:r>
          </w:p>
        </w:tc>
        <w:tc>
          <w:tcPr>
            <w:tcW w:w="1170" w:type="dxa"/>
            <w:shd w:val="clear" w:color="auto" w:fill="E7E6E6"/>
          </w:tcPr>
          <w:p w14:paraId="0000014B" w14:textId="67CFDC87" w:rsidR="00E5028B" w:rsidRPr="0068086D" w:rsidRDefault="00E5028B" w:rsidP="00EB7ACE">
            <w:pPr>
              <w:pStyle w:val="NoSpacing"/>
              <w:rPr>
                <w:rFonts w:ascii="Times New Roman" w:hAnsi="Times New Roman" w:cs="Times New Roman"/>
                <w:color w:val="000000"/>
                <w:sz w:val="24"/>
                <w:szCs w:val="24"/>
              </w:rPr>
            </w:pPr>
          </w:p>
        </w:tc>
        <w:tc>
          <w:tcPr>
            <w:tcW w:w="1260" w:type="dxa"/>
            <w:shd w:val="clear" w:color="auto" w:fill="E7E6E6"/>
          </w:tcPr>
          <w:p w14:paraId="0000014C" w14:textId="69D8FCF2" w:rsidR="00E5028B" w:rsidRPr="0068086D" w:rsidRDefault="00E5028B" w:rsidP="00EB7ACE">
            <w:pPr>
              <w:pStyle w:val="NoSpacing"/>
              <w:rPr>
                <w:rFonts w:ascii="Times New Roman" w:hAnsi="Times New Roman" w:cs="Times New Roman"/>
                <w:color w:val="000000"/>
                <w:sz w:val="24"/>
                <w:szCs w:val="24"/>
              </w:rPr>
            </w:pPr>
          </w:p>
        </w:tc>
      </w:tr>
      <w:tr w:rsidR="005C1917" w:rsidRPr="0068086D" w14:paraId="6BD61469" w14:textId="77777777" w:rsidTr="004504D2">
        <w:trPr>
          <w:trHeight w:val="286"/>
        </w:trPr>
        <w:tc>
          <w:tcPr>
            <w:tcW w:w="2430" w:type="dxa"/>
            <w:shd w:val="clear" w:color="auto" w:fill="auto"/>
          </w:tcPr>
          <w:p w14:paraId="0000014D" w14:textId="3CB67AB2"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Enterococcus</w:t>
            </w:r>
          </w:p>
        </w:tc>
        <w:tc>
          <w:tcPr>
            <w:tcW w:w="1530" w:type="dxa"/>
            <w:shd w:val="clear" w:color="auto" w:fill="auto"/>
          </w:tcPr>
          <w:p w14:paraId="0000014E" w14:textId="6CC7F789"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ENTERO</w:t>
            </w:r>
          </w:p>
        </w:tc>
        <w:tc>
          <w:tcPr>
            <w:tcW w:w="1080" w:type="dxa"/>
            <w:shd w:val="clear" w:color="auto" w:fill="auto"/>
          </w:tcPr>
          <w:p w14:paraId="0000014F" w14:textId="72D18FD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MPN/100mL</w:t>
            </w:r>
          </w:p>
        </w:tc>
        <w:tc>
          <w:tcPr>
            <w:tcW w:w="1890" w:type="dxa"/>
            <w:shd w:val="clear" w:color="auto" w:fill="auto"/>
          </w:tcPr>
          <w:p w14:paraId="00000150" w14:textId="2F2F551F" w:rsidR="00E5028B" w:rsidRPr="0068086D" w:rsidRDefault="00F43F06" w:rsidP="00EB7ACE">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ASTM D6503-99</w:t>
            </w:r>
          </w:p>
        </w:tc>
        <w:tc>
          <w:tcPr>
            <w:tcW w:w="1170" w:type="dxa"/>
            <w:shd w:val="clear" w:color="auto" w:fill="auto"/>
          </w:tcPr>
          <w:p w14:paraId="00000151" w14:textId="02A7BC08" w:rsidR="00E5028B" w:rsidRPr="0068086D" w:rsidRDefault="00E5028B" w:rsidP="00EB7ACE">
            <w:pPr>
              <w:pStyle w:val="NoSpacing"/>
              <w:rPr>
                <w:rFonts w:ascii="Times New Roman" w:hAnsi="Times New Roman" w:cs="Times New Roman"/>
                <w:color w:val="000000"/>
                <w:sz w:val="24"/>
                <w:szCs w:val="24"/>
              </w:rPr>
            </w:pPr>
          </w:p>
        </w:tc>
        <w:tc>
          <w:tcPr>
            <w:tcW w:w="1260" w:type="dxa"/>
          </w:tcPr>
          <w:p w14:paraId="00000152" w14:textId="208C2D67" w:rsidR="00E5028B" w:rsidRPr="0068086D" w:rsidRDefault="00F43F06" w:rsidP="00EB7ACE">
            <w:pPr>
              <w:pStyle w:val="NoSpacing"/>
              <w:rPr>
                <w:rFonts w:ascii="Times New Roman" w:hAnsi="Times New Roman" w:cs="Times New Roman"/>
                <w:sz w:val="24"/>
                <w:szCs w:val="24"/>
              </w:rPr>
            </w:pPr>
            <w:proofErr w:type="spellStart"/>
            <w:r w:rsidRPr="0068086D">
              <w:rPr>
                <w:rFonts w:ascii="Times New Roman" w:hAnsi="Times New Roman" w:cs="Times New Roman"/>
                <w:color w:val="000000"/>
                <w:sz w:val="24"/>
                <w:szCs w:val="24"/>
              </w:rPr>
              <w:t>Enterolert</w:t>
            </w:r>
            <w:proofErr w:type="spellEnd"/>
            <w:r w:rsidRPr="0068086D">
              <w:rPr>
                <w:rFonts w:ascii="Times New Roman" w:hAnsi="Times New Roman" w:cs="Times New Roman"/>
                <w:color w:val="000000"/>
                <w:sz w:val="24"/>
                <w:szCs w:val="24"/>
              </w:rPr>
              <w:t>/Quanti-Tray</w:t>
            </w:r>
          </w:p>
        </w:tc>
      </w:tr>
    </w:tbl>
    <w:p w14:paraId="7A23F9B6" w14:textId="77777777" w:rsidR="00026539" w:rsidRPr="0068086D" w:rsidRDefault="00026539" w:rsidP="005E72FA">
      <w:pPr>
        <w:pStyle w:val="NoSpacing"/>
        <w:rPr>
          <w:rFonts w:ascii="Times New Roman" w:hAnsi="Times New Roman" w:cs="Times New Roman"/>
          <w:color w:val="000000"/>
          <w:sz w:val="24"/>
          <w:szCs w:val="24"/>
        </w:rPr>
      </w:pPr>
    </w:p>
    <w:p w14:paraId="57D1F415" w14:textId="3FB7C31C" w:rsidR="00026539" w:rsidRPr="0068086D" w:rsidRDefault="00026539" w:rsidP="005E72FA">
      <w:pPr>
        <w:pStyle w:val="NoSpacing"/>
        <w:rPr>
          <w:rFonts w:ascii="Times New Roman" w:hAnsi="Times New Roman" w:cs="Times New Roman"/>
          <w:color w:val="000000"/>
          <w:sz w:val="24"/>
          <w:szCs w:val="24"/>
        </w:rPr>
      </w:pPr>
    </w:p>
    <w:p w14:paraId="68AB49E4" w14:textId="477AB7EF" w:rsidR="004F35E3" w:rsidRPr="0068086D" w:rsidRDefault="00026539" w:rsidP="00564778">
      <w:pPr>
        <w:pStyle w:val="NoSpacing"/>
        <w:outlineLvl w:val="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Calculated Parameters</w:t>
      </w:r>
    </w:p>
    <w:p w14:paraId="49EF207E" w14:textId="77777777" w:rsidR="004658BE" w:rsidRPr="0068086D" w:rsidRDefault="004658BE" w:rsidP="00564778">
      <w:pPr>
        <w:pStyle w:val="NoSpacing"/>
        <w:outlineLvl w:val="0"/>
        <w:rPr>
          <w:rFonts w:ascii="Times New Roman" w:hAnsi="Times New Roman" w:cs="Times New Roman"/>
          <w:b/>
          <w:color w:val="000000"/>
          <w:sz w:val="24"/>
          <w:szCs w:val="24"/>
        </w:rPr>
      </w:pPr>
    </w:p>
    <w:tbl>
      <w:tblPr>
        <w:tblStyle w:val="5"/>
        <w:tblpPr w:leftFromText="180" w:rightFromText="180" w:vertAnchor="text" w:horzAnchor="page" w:tblpX="1637" w:tblpY="68"/>
        <w:tblW w:w="846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3100"/>
        <w:gridCol w:w="1740"/>
        <w:gridCol w:w="1300"/>
        <w:gridCol w:w="2320"/>
      </w:tblGrid>
      <w:tr w:rsidR="00026539" w:rsidRPr="0068086D" w14:paraId="7801F8B6" w14:textId="77777777" w:rsidTr="005928C2">
        <w:trPr>
          <w:trHeight w:val="300"/>
        </w:trPr>
        <w:tc>
          <w:tcPr>
            <w:tcW w:w="3100" w:type="dxa"/>
            <w:shd w:val="clear" w:color="auto" w:fill="auto"/>
            <w:vAlign w:val="center"/>
          </w:tcPr>
          <w:p w14:paraId="52B3D78F" w14:textId="56D89F14" w:rsidR="00026539" w:rsidRPr="0068086D" w:rsidRDefault="005C1917" w:rsidP="004658BE">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Calculated Parameters</w:t>
            </w:r>
            <w:r w:rsidR="00026539" w:rsidRPr="0068086D">
              <w:rPr>
                <w:rFonts w:ascii="Times New Roman" w:hAnsi="Times New Roman" w:cs="Times New Roman"/>
                <w:b/>
                <w:bCs/>
                <w:color w:val="000000"/>
                <w:sz w:val="24"/>
                <w:szCs w:val="24"/>
              </w:rPr>
              <w:t xml:space="preserve"> </w:t>
            </w:r>
          </w:p>
        </w:tc>
        <w:tc>
          <w:tcPr>
            <w:tcW w:w="1740" w:type="dxa"/>
            <w:shd w:val="clear" w:color="auto" w:fill="auto"/>
            <w:vAlign w:val="center"/>
          </w:tcPr>
          <w:p w14:paraId="58615C91" w14:textId="77777777" w:rsidR="00026539" w:rsidRPr="0068086D" w:rsidRDefault="00026539"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Variable Name</w:t>
            </w:r>
          </w:p>
        </w:tc>
        <w:tc>
          <w:tcPr>
            <w:tcW w:w="1300" w:type="dxa"/>
            <w:shd w:val="clear" w:color="auto" w:fill="auto"/>
            <w:vAlign w:val="center"/>
          </w:tcPr>
          <w:p w14:paraId="2A291BCA" w14:textId="77777777" w:rsidR="00026539" w:rsidRPr="0068086D" w:rsidRDefault="00026539"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Units</w:t>
            </w:r>
          </w:p>
        </w:tc>
        <w:tc>
          <w:tcPr>
            <w:tcW w:w="2320" w:type="dxa"/>
            <w:shd w:val="clear" w:color="auto" w:fill="auto"/>
            <w:vAlign w:val="center"/>
          </w:tcPr>
          <w:p w14:paraId="061BEA8E" w14:textId="77777777" w:rsidR="00026539" w:rsidRPr="0068086D" w:rsidRDefault="00026539"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Formula</w:t>
            </w:r>
          </w:p>
        </w:tc>
      </w:tr>
      <w:tr w:rsidR="00026539" w:rsidRPr="0068086D" w14:paraId="139D88B6" w14:textId="77777777" w:rsidTr="005928C2">
        <w:trPr>
          <w:trHeight w:val="300"/>
        </w:trPr>
        <w:tc>
          <w:tcPr>
            <w:tcW w:w="3100" w:type="dxa"/>
            <w:shd w:val="clear" w:color="auto" w:fill="auto"/>
            <w:vAlign w:val="bottom"/>
          </w:tcPr>
          <w:p w14:paraId="5B8A860D"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Nitrogen</w:t>
            </w:r>
          </w:p>
        </w:tc>
        <w:tc>
          <w:tcPr>
            <w:tcW w:w="1740" w:type="dxa"/>
            <w:shd w:val="clear" w:color="auto" w:fill="auto"/>
            <w:vAlign w:val="bottom"/>
          </w:tcPr>
          <w:p w14:paraId="6C45898C"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TN</w:t>
            </w:r>
          </w:p>
        </w:tc>
        <w:tc>
          <w:tcPr>
            <w:tcW w:w="1300" w:type="dxa"/>
            <w:shd w:val="clear" w:color="auto" w:fill="auto"/>
            <w:vAlign w:val="bottom"/>
          </w:tcPr>
          <w:p w14:paraId="42BA9E1F"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2320" w:type="dxa"/>
            <w:shd w:val="clear" w:color="auto" w:fill="auto"/>
            <w:vAlign w:val="bottom"/>
          </w:tcPr>
          <w:p w14:paraId="0C50D239"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TKN + NO23F</w:t>
            </w:r>
          </w:p>
        </w:tc>
      </w:tr>
      <w:tr w:rsidR="00026539" w:rsidRPr="0068086D" w14:paraId="2FF360DD" w14:textId="77777777" w:rsidTr="005928C2">
        <w:trPr>
          <w:trHeight w:val="326"/>
        </w:trPr>
        <w:tc>
          <w:tcPr>
            <w:tcW w:w="3100" w:type="dxa"/>
            <w:shd w:val="clear" w:color="auto" w:fill="auto"/>
            <w:vAlign w:val="bottom"/>
          </w:tcPr>
          <w:p w14:paraId="1D9263D8"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Organic Nitrogen</w:t>
            </w:r>
          </w:p>
        </w:tc>
        <w:tc>
          <w:tcPr>
            <w:tcW w:w="1740" w:type="dxa"/>
            <w:shd w:val="clear" w:color="auto" w:fill="auto"/>
            <w:vAlign w:val="bottom"/>
          </w:tcPr>
          <w:p w14:paraId="140D1204"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TON</w:t>
            </w:r>
          </w:p>
        </w:tc>
        <w:tc>
          <w:tcPr>
            <w:tcW w:w="1300" w:type="dxa"/>
            <w:shd w:val="clear" w:color="auto" w:fill="auto"/>
            <w:vAlign w:val="bottom"/>
          </w:tcPr>
          <w:p w14:paraId="5478CDF0"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2320" w:type="dxa"/>
            <w:shd w:val="clear" w:color="auto" w:fill="auto"/>
            <w:vAlign w:val="bottom"/>
          </w:tcPr>
          <w:p w14:paraId="398149A7"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TKN - NH4F</w:t>
            </w:r>
          </w:p>
        </w:tc>
      </w:tr>
      <w:tr w:rsidR="00026539" w:rsidRPr="0068086D" w14:paraId="77D43227" w14:textId="77777777" w:rsidTr="005928C2">
        <w:trPr>
          <w:trHeight w:val="300"/>
        </w:trPr>
        <w:tc>
          <w:tcPr>
            <w:tcW w:w="3100" w:type="dxa"/>
            <w:shd w:val="clear" w:color="auto" w:fill="auto"/>
            <w:vAlign w:val="bottom"/>
          </w:tcPr>
          <w:p w14:paraId="26D7C5EB"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Dissolved Inorganic Nitrogen</w:t>
            </w:r>
          </w:p>
        </w:tc>
        <w:tc>
          <w:tcPr>
            <w:tcW w:w="1740" w:type="dxa"/>
            <w:shd w:val="clear" w:color="auto" w:fill="auto"/>
            <w:vAlign w:val="bottom"/>
          </w:tcPr>
          <w:p w14:paraId="3ED094B9"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DIN</w:t>
            </w:r>
          </w:p>
        </w:tc>
        <w:tc>
          <w:tcPr>
            <w:tcW w:w="1300" w:type="dxa"/>
            <w:shd w:val="clear" w:color="auto" w:fill="auto"/>
            <w:vAlign w:val="bottom"/>
          </w:tcPr>
          <w:p w14:paraId="62E65A91"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n</w:t>
            </w:r>
          </w:p>
        </w:tc>
        <w:tc>
          <w:tcPr>
            <w:tcW w:w="2320" w:type="dxa"/>
            <w:shd w:val="clear" w:color="auto" w:fill="auto"/>
            <w:vAlign w:val="bottom"/>
          </w:tcPr>
          <w:p w14:paraId="3A2D52F4" w14:textId="77777777" w:rsidR="00026539" w:rsidRPr="0068086D" w:rsidRDefault="00026539"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NO23F + NH4F</w:t>
            </w:r>
          </w:p>
        </w:tc>
      </w:tr>
    </w:tbl>
    <w:p w14:paraId="5B835A92" w14:textId="77777777" w:rsidR="00026539" w:rsidRPr="0068086D" w:rsidRDefault="00026539" w:rsidP="005E72FA">
      <w:pPr>
        <w:pStyle w:val="NoSpacing"/>
        <w:rPr>
          <w:rFonts w:ascii="Times New Roman" w:hAnsi="Times New Roman" w:cs="Times New Roman"/>
          <w:color w:val="000000"/>
          <w:sz w:val="24"/>
          <w:szCs w:val="24"/>
        </w:rPr>
      </w:pPr>
    </w:p>
    <w:p w14:paraId="23943494" w14:textId="77777777" w:rsidR="00026539" w:rsidRPr="0068086D" w:rsidRDefault="00026539" w:rsidP="005E72FA">
      <w:pPr>
        <w:pStyle w:val="NoSpacing"/>
        <w:rPr>
          <w:rFonts w:ascii="Times New Roman" w:hAnsi="Times New Roman" w:cs="Times New Roman"/>
          <w:color w:val="000000"/>
          <w:sz w:val="24"/>
          <w:szCs w:val="24"/>
        </w:rPr>
      </w:pPr>
    </w:p>
    <w:p w14:paraId="07B1C7CB" w14:textId="77777777" w:rsidR="00026539" w:rsidRPr="0068086D" w:rsidRDefault="00026539" w:rsidP="005E72FA">
      <w:pPr>
        <w:pStyle w:val="NoSpacing"/>
        <w:rPr>
          <w:rFonts w:ascii="Times New Roman" w:hAnsi="Times New Roman" w:cs="Times New Roman"/>
          <w:color w:val="000000"/>
          <w:sz w:val="24"/>
          <w:szCs w:val="24"/>
        </w:rPr>
      </w:pPr>
    </w:p>
    <w:p w14:paraId="18AAC72F" w14:textId="77777777" w:rsidR="00026539" w:rsidRPr="0068086D" w:rsidRDefault="00026539" w:rsidP="005E72FA">
      <w:pPr>
        <w:pStyle w:val="NoSpacing"/>
        <w:rPr>
          <w:rFonts w:ascii="Times New Roman" w:hAnsi="Times New Roman" w:cs="Times New Roman"/>
          <w:color w:val="000000"/>
          <w:sz w:val="24"/>
          <w:szCs w:val="24"/>
        </w:rPr>
      </w:pPr>
    </w:p>
    <w:p w14:paraId="25C5CF75" w14:textId="77777777" w:rsidR="00026539" w:rsidRPr="0068086D" w:rsidRDefault="00026539" w:rsidP="005E72FA">
      <w:pPr>
        <w:pStyle w:val="NoSpacing"/>
        <w:rPr>
          <w:rFonts w:ascii="Times New Roman" w:hAnsi="Times New Roman" w:cs="Times New Roman"/>
          <w:color w:val="000000"/>
          <w:sz w:val="24"/>
          <w:szCs w:val="24"/>
        </w:rPr>
      </w:pPr>
    </w:p>
    <w:p w14:paraId="341D96C5" w14:textId="77777777" w:rsidR="00026539" w:rsidRPr="0068086D" w:rsidRDefault="00026539" w:rsidP="005E72FA">
      <w:pPr>
        <w:pStyle w:val="NoSpacing"/>
        <w:rPr>
          <w:rFonts w:ascii="Times New Roman" w:hAnsi="Times New Roman" w:cs="Times New Roman"/>
          <w:color w:val="000000"/>
          <w:sz w:val="24"/>
          <w:szCs w:val="24"/>
        </w:rPr>
      </w:pPr>
    </w:p>
    <w:p w14:paraId="4B3A3319" w14:textId="77777777" w:rsidR="00026539" w:rsidRPr="0068086D" w:rsidRDefault="00026539" w:rsidP="005E72FA">
      <w:pPr>
        <w:pStyle w:val="NoSpacing"/>
        <w:rPr>
          <w:rFonts w:ascii="Times New Roman" w:hAnsi="Times New Roman" w:cs="Times New Roman"/>
          <w:color w:val="000000"/>
          <w:sz w:val="24"/>
          <w:szCs w:val="24"/>
        </w:rPr>
      </w:pPr>
    </w:p>
    <w:p w14:paraId="17E71D45" w14:textId="7D1D9624" w:rsidR="00055308" w:rsidRPr="0068086D" w:rsidRDefault="00026539" w:rsidP="00564778">
      <w:pPr>
        <w:pStyle w:val="NoSpacing"/>
        <w:outlineLvl w:val="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Occasionally </w:t>
      </w:r>
      <w:r w:rsidR="004658BE" w:rsidRPr="0068086D">
        <w:rPr>
          <w:rFonts w:ascii="Times New Roman" w:hAnsi="Times New Roman" w:cs="Times New Roman"/>
          <w:b/>
          <w:color w:val="000000"/>
          <w:sz w:val="24"/>
          <w:szCs w:val="24"/>
        </w:rPr>
        <w:t>S</w:t>
      </w:r>
      <w:r w:rsidRPr="0068086D">
        <w:rPr>
          <w:rFonts w:ascii="Times New Roman" w:hAnsi="Times New Roman" w:cs="Times New Roman"/>
          <w:b/>
          <w:color w:val="000000"/>
          <w:sz w:val="24"/>
          <w:szCs w:val="24"/>
        </w:rPr>
        <w:t>ample</w:t>
      </w:r>
      <w:r w:rsidR="004658BE" w:rsidRPr="0068086D">
        <w:rPr>
          <w:rFonts w:ascii="Times New Roman" w:hAnsi="Times New Roman" w:cs="Times New Roman"/>
          <w:b/>
          <w:color w:val="000000"/>
          <w:sz w:val="24"/>
          <w:szCs w:val="24"/>
        </w:rPr>
        <w:t>d</w:t>
      </w:r>
      <w:r w:rsidRPr="0068086D">
        <w:rPr>
          <w:rFonts w:ascii="Times New Roman" w:hAnsi="Times New Roman" w:cs="Times New Roman"/>
          <w:b/>
          <w:color w:val="000000"/>
          <w:sz w:val="24"/>
          <w:szCs w:val="24"/>
        </w:rPr>
        <w:t xml:space="preserve"> </w:t>
      </w:r>
      <w:r w:rsidR="004658BE" w:rsidRPr="0068086D">
        <w:rPr>
          <w:rFonts w:ascii="Times New Roman" w:hAnsi="Times New Roman" w:cs="Times New Roman"/>
          <w:b/>
          <w:color w:val="000000"/>
          <w:sz w:val="24"/>
          <w:szCs w:val="24"/>
        </w:rPr>
        <w:t>P</w:t>
      </w:r>
      <w:r w:rsidRPr="0068086D">
        <w:rPr>
          <w:rFonts w:ascii="Times New Roman" w:hAnsi="Times New Roman" w:cs="Times New Roman"/>
          <w:b/>
          <w:color w:val="000000"/>
          <w:sz w:val="24"/>
          <w:szCs w:val="24"/>
        </w:rPr>
        <w:t xml:space="preserve">arameters </w:t>
      </w:r>
    </w:p>
    <w:p w14:paraId="5B3D086D" w14:textId="121606C3" w:rsidR="005C1917" w:rsidRPr="0068086D" w:rsidRDefault="005C1917"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t>
      </w:r>
      <w:proofErr w:type="gramStart"/>
      <w:r w:rsidRPr="0068086D">
        <w:rPr>
          <w:rFonts w:ascii="Times New Roman" w:hAnsi="Times New Roman" w:cs="Times New Roman"/>
          <w:color w:val="000000"/>
          <w:sz w:val="24"/>
          <w:szCs w:val="24"/>
        </w:rPr>
        <w:t>following</w:t>
      </w:r>
      <w:proofErr w:type="gramEnd"/>
      <w:r w:rsidRPr="0068086D">
        <w:rPr>
          <w:rFonts w:ascii="Times New Roman" w:hAnsi="Times New Roman" w:cs="Times New Roman"/>
          <w:color w:val="000000"/>
          <w:sz w:val="24"/>
          <w:szCs w:val="24"/>
        </w:rPr>
        <w:t xml:space="preserve"> page</w:t>
      </w:r>
    </w:p>
    <w:tbl>
      <w:tblPr>
        <w:tblStyle w:val="4"/>
        <w:tblpPr w:leftFromText="180" w:rightFromText="180" w:vertAnchor="text" w:horzAnchor="page" w:tblpX="1817" w:tblpY="-840"/>
        <w:tblW w:w="864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2880"/>
        <w:gridCol w:w="1898"/>
        <w:gridCol w:w="1260"/>
        <w:gridCol w:w="720"/>
        <w:gridCol w:w="1882"/>
      </w:tblGrid>
      <w:tr w:rsidR="005C1917" w:rsidRPr="0068086D" w14:paraId="011283F7" w14:textId="77777777" w:rsidTr="0031653F">
        <w:trPr>
          <w:trHeight w:val="397"/>
        </w:trPr>
        <w:tc>
          <w:tcPr>
            <w:tcW w:w="2880" w:type="dxa"/>
            <w:shd w:val="clear" w:color="auto" w:fill="auto"/>
            <w:vAlign w:val="center"/>
          </w:tcPr>
          <w:p w14:paraId="434E6360" w14:textId="7B4743A9" w:rsidR="00055308" w:rsidRPr="0068086D" w:rsidRDefault="00055308"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lastRenderedPageBreak/>
              <w:t>OC</w:t>
            </w:r>
            <w:r w:rsidR="000405E8">
              <w:rPr>
                <w:rFonts w:ascii="Times New Roman" w:hAnsi="Times New Roman" w:cs="Times New Roman"/>
                <w:b/>
                <w:bCs/>
                <w:color w:val="000000"/>
                <w:sz w:val="24"/>
                <w:szCs w:val="24"/>
              </w:rPr>
              <w:t>C</w:t>
            </w:r>
            <w:r w:rsidRPr="0068086D">
              <w:rPr>
                <w:rFonts w:ascii="Times New Roman" w:hAnsi="Times New Roman" w:cs="Times New Roman"/>
                <w:b/>
                <w:bCs/>
                <w:color w:val="000000"/>
                <w:sz w:val="24"/>
                <w:szCs w:val="24"/>
              </w:rPr>
              <w:t>ASIONAL PARAMETERS</w:t>
            </w:r>
          </w:p>
        </w:tc>
        <w:tc>
          <w:tcPr>
            <w:tcW w:w="1898" w:type="dxa"/>
            <w:shd w:val="clear" w:color="auto" w:fill="auto"/>
            <w:vAlign w:val="center"/>
          </w:tcPr>
          <w:p w14:paraId="314738CF" w14:textId="77777777" w:rsidR="00055308" w:rsidRPr="0068086D" w:rsidRDefault="00055308"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Variable Name</w:t>
            </w:r>
          </w:p>
        </w:tc>
        <w:tc>
          <w:tcPr>
            <w:tcW w:w="1260" w:type="dxa"/>
            <w:shd w:val="clear" w:color="auto" w:fill="auto"/>
            <w:vAlign w:val="center"/>
          </w:tcPr>
          <w:p w14:paraId="145B3C5C" w14:textId="723B61BB" w:rsidR="00055308" w:rsidRPr="0068086D" w:rsidRDefault="00055308"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Units</w:t>
            </w:r>
          </w:p>
        </w:tc>
        <w:tc>
          <w:tcPr>
            <w:tcW w:w="2602" w:type="dxa"/>
            <w:gridSpan w:val="2"/>
            <w:shd w:val="clear" w:color="auto" w:fill="auto"/>
            <w:vAlign w:val="center"/>
          </w:tcPr>
          <w:p w14:paraId="0B276320" w14:textId="77777777" w:rsidR="00055308" w:rsidRPr="0068086D" w:rsidRDefault="00055308" w:rsidP="000D1E36">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Method Reference</w:t>
            </w:r>
          </w:p>
        </w:tc>
      </w:tr>
      <w:tr w:rsidR="005C1917" w:rsidRPr="0068086D" w14:paraId="44B27C62" w14:textId="77777777" w:rsidTr="0031653F">
        <w:trPr>
          <w:trHeight w:val="300"/>
        </w:trPr>
        <w:tc>
          <w:tcPr>
            <w:tcW w:w="2880" w:type="dxa"/>
            <w:shd w:val="clear" w:color="auto" w:fill="auto"/>
            <w:vAlign w:val="center"/>
          </w:tcPr>
          <w:p w14:paraId="3E5D5D31" w14:textId="77777777" w:rsidR="00055308" w:rsidRPr="0068086D" w:rsidRDefault="00055308" w:rsidP="004658BE">
            <w:pPr>
              <w:pStyle w:val="NoSpacing"/>
              <w:rPr>
                <w:rFonts w:ascii="Times New Roman" w:hAnsi="Times New Roman" w:cs="Times New Roman"/>
                <w:color w:val="000000"/>
                <w:sz w:val="24"/>
                <w:szCs w:val="24"/>
              </w:rPr>
            </w:pPr>
          </w:p>
        </w:tc>
        <w:tc>
          <w:tcPr>
            <w:tcW w:w="1898" w:type="dxa"/>
            <w:shd w:val="clear" w:color="auto" w:fill="auto"/>
            <w:vAlign w:val="center"/>
          </w:tcPr>
          <w:p w14:paraId="1ECCFF10" w14:textId="77777777" w:rsidR="00055308" w:rsidRPr="0068086D" w:rsidRDefault="00055308" w:rsidP="004658BE">
            <w:pPr>
              <w:pStyle w:val="NoSpacing"/>
              <w:rPr>
                <w:rFonts w:ascii="Times New Roman" w:eastAsia="Times New Roman" w:hAnsi="Times New Roman" w:cs="Times New Roman"/>
                <w:sz w:val="24"/>
                <w:szCs w:val="24"/>
              </w:rPr>
            </w:pPr>
          </w:p>
        </w:tc>
        <w:tc>
          <w:tcPr>
            <w:tcW w:w="1260" w:type="dxa"/>
            <w:shd w:val="clear" w:color="auto" w:fill="auto"/>
            <w:vAlign w:val="center"/>
          </w:tcPr>
          <w:p w14:paraId="3961DB16" w14:textId="77777777" w:rsidR="00055308" w:rsidRPr="0068086D" w:rsidRDefault="00055308" w:rsidP="004658BE">
            <w:pPr>
              <w:pStyle w:val="NoSpacing"/>
              <w:rPr>
                <w:rFonts w:ascii="Times New Roman" w:eastAsia="Times New Roman" w:hAnsi="Times New Roman" w:cs="Times New Roman"/>
                <w:sz w:val="24"/>
                <w:szCs w:val="24"/>
              </w:rPr>
            </w:pPr>
          </w:p>
        </w:tc>
        <w:tc>
          <w:tcPr>
            <w:tcW w:w="720" w:type="dxa"/>
            <w:shd w:val="clear" w:color="auto" w:fill="auto"/>
            <w:vAlign w:val="center"/>
          </w:tcPr>
          <w:p w14:paraId="7A1E9F66" w14:textId="77777777" w:rsidR="00055308" w:rsidRPr="0068086D" w:rsidRDefault="00055308" w:rsidP="004658BE">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ALS</w:t>
            </w:r>
          </w:p>
        </w:tc>
        <w:tc>
          <w:tcPr>
            <w:tcW w:w="1882" w:type="dxa"/>
            <w:shd w:val="clear" w:color="auto" w:fill="auto"/>
            <w:vAlign w:val="center"/>
          </w:tcPr>
          <w:p w14:paraId="03D6060B" w14:textId="77777777" w:rsidR="00055308" w:rsidRPr="0068086D" w:rsidRDefault="00055308" w:rsidP="004658BE">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DEP</w:t>
            </w:r>
          </w:p>
        </w:tc>
      </w:tr>
      <w:tr w:rsidR="005C1917" w:rsidRPr="0068086D" w14:paraId="15327C35" w14:textId="77777777" w:rsidTr="0031653F">
        <w:trPr>
          <w:trHeight w:val="335"/>
        </w:trPr>
        <w:tc>
          <w:tcPr>
            <w:tcW w:w="2880" w:type="dxa"/>
            <w:shd w:val="clear" w:color="auto" w:fill="E7E6E6"/>
            <w:vAlign w:val="bottom"/>
          </w:tcPr>
          <w:p w14:paraId="0E5A91C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2, 4-Dichlorophenoxyacetic acid</w:t>
            </w:r>
          </w:p>
        </w:tc>
        <w:tc>
          <w:tcPr>
            <w:tcW w:w="1898" w:type="dxa"/>
            <w:shd w:val="clear" w:color="auto" w:fill="E7E6E6"/>
            <w:vAlign w:val="bottom"/>
          </w:tcPr>
          <w:p w14:paraId="4397080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2, 4-D</w:t>
            </w:r>
          </w:p>
        </w:tc>
        <w:tc>
          <w:tcPr>
            <w:tcW w:w="1260" w:type="dxa"/>
            <w:shd w:val="clear" w:color="auto" w:fill="E7E6E6"/>
            <w:vAlign w:val="bottom"/>
          </w:tcPr>
          <w:p w14:paraId="141D0AF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393A14D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043F8DE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2708C2EB" w14:textId="77777777" w:rsidTr="0031653F">
        <w:trPr>
          <w:trHeight w:val="370"/>
        </w:trPr>
        <w:tc>
          <w:tcPr>
            <w:tcW w:w="2880" w:type="dxa"/>
            <w:shd w:val="clear" w:color="auto" w:fill="auto"/>
            <w:vAlign w:val="bottom"/>
          </w:tcPr>
          <w:p w14:paraId="4CD3A8B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Acetaminophen</w:t>
            </w:r>
          </w:p>
        </w:tc>
        <w:tc>
          <w:tcPr>
            <w:tcW w:w="1898" w:type="dxa"/>
            <w:shd w:val="clear" w:color="auto" w:fill="auto"/>
            <w:vAlign w:val="bottom"/>
          </w:tcPr>
          <w:p w14:paraId="6EFC357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ACETA</w:t>
            </w:r>
          </w:p>
        </w:tc>
        <w:tc>
          <w:tcPr>
            <w:tcW w:w="1260" w:type="dxa"/>
            <w:shd w:val="clear" w:color="auto" w:fill="auto"/>
            <w:vAlign w:val="bottom"/>
          </w:tcPr>
          <w:p w14:paraId="5C9B1C6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459D41B5"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3CEE8FA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35D671CF" w14:textId="77777777" w:rsidTr="0031653F">
        <w:trPr>
          <w:trHeight w:val="300"/>
        </w:trPr>
        <w:tc>
          <w:tcPr>
            <w:tcW w:w="2880" w:type="dxa"/>
            <w:shd w:val="clear" w:color="auto" w:fill="E7E6E6"/>
            <w:vAlign w:val="bottom"/>
          </w:tcPr>
          <w:p w14:paraId="162A8A64" w14:textId="77777777" w:rsidR="00055308" w:rsidRPr="0068086D" w:rsidRDefault="00055308" w:rsidP="000B185C">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Bentazon</w:t>
            </w:r>
            <w:proofErr w:type="spellEnd"/>
          </w:p>
        </w:tc>
        <w:tc>
          <w:tcPr>
            <w:tcW w:w="1898" w:type="dxa"/>
            <w:shd w:val="clear" w:color="auto" w:fill="E7E6E6"/>
            <w:vAlign w:val="bottom"/>
          </w:tcPr>
          <w:p w14:paraId="790BC9B5" w14:textId="77777777" w:rsidR="00055308" w:rsidRPr="0068086D" w:rsidRDefault="00055308" w:rsidP="000B185C">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Bentazon</w:t>
            </w:r>
            <w:proofErr w:type="spellEnd"/>
          </w:p>
        </w:tc>
        <w:tc>
          <w:tcPr>
            <w:tcW w:w="1260" w:type="dxa"/>
            <w:shd w:val="clear" w:color="auto" w:fill="E7E6E6"/>
            <w:vAlign w:val="bottom"/>
          </w:tcPr>
          <w:p w14:paraId="54462B7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22FEB19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1FEF2E7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394F7177" w14:textId="77777777" w:rsidTr="0031653F">
        <w:trPr>
          <w:trHeight w:val="300"/>
        </w:trPr>
        <w:tc>
          <w:tcPr>
            <w:tcW w:w="2880" w:type="dxa"/>
            <w:shd w:val="clear" w:color="auto" w:fill="auto"/>
            <w:vAlign w:val="bottom"/>
          </w:tcPr>
          <w:p w14:paraId="7ED8DF3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Bird specific Helicobacter GFD genetic marker</w:t>
            </w:r>
          </w:p>
        </w:tc>
        <w:tc>
          <w:tcPr>
            <w:tcW w:w="1898" w:type="dxa"/>
            <w:shd w:val="clear" w:color="auto" w:fill="auto"/>
            <w:vAlign w:val="bottom"/>
          </w:tcPr>
          <w:p w14:paraId="60F8836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GFD</w:t>
            </w:r>
          </w:p>
        </w:tc>
        <w:tc>
          <w:tcPr>
            <w:tcW w:w="1260" w:type="dxa"/>
            <w:shd w:val="clear" w:color="auto" w:fill="auto"/>
            <w:vAlign w:val="bottom"/>
          </w:tcPr>
          <w:p w14:paraId="38D6877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1918F4FF"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6D7B96A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SOP-PCR-1.3</w:t>
            </w:r>
          </w:p>
        </w:tc>
      </w:tr>
      <w:tr w:rsidR="005C1917" w:rsidRPr="0068086D" w14:paraId="04AF33EA" w14:textId="77777777" w:rsidTr="0031653F">
        <w:trPr>
          <w:trHeight w:val="300"/>
        </w:trPr>
        <w:tc>
          <w:tcPr>
            <w:tcW w:w="2880" w:type="dxa"/>
            <w:shd w:val="clear" w:color="auto" w:fill="E7E6E6"/>
            <w:vAlign w:val="bottom"/>
          </w:tcPr>
          <w:p w14:paraId="37C0B22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Bromide</w:t>
            </w:r>
          </w:p>
        </w:tc>
        <w:tc>
          <w:tcPr>
            <w:tcW w:w="1898" w:type="dxa"/>
            <w:shd w:val="clear" w:color="auto" w:fill="E7E6E6"/>
            <w:vAlign w:val="bottom"/>
          </w:tcPr>
          <w:p w14:paraId="7680614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Bromide</w:t>
            </w:r>
          </w:p>
        </w:tc>
        <w:tc>
          <w:tcPr>
            <w:tcW w:w="1260" w:type="dxa"/>
            <w:shd w:val="clear" w:color="auto" w:fill="E7E6E6"/>
            <w:vAlign w:val="bottom"/>
          </w:tcPr>
          <w:p w14:paraId="3620E77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 Br/L</w:t>
            </w:r>
          </w:p>
        </w:tc>
        <w:tc>
          <w:tcPr>
            <w:tcW w:w="720" w:type="dxa"/>
            <w:shd w:val="clear" w:color="auto" w:fill="E7E6E6"/>
            <w:vAlign w:val="bottom"/>
          </w:tcPr>
          <w:p w14:paraId="275B9D43"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00ACEA9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300.0 &amp; EPA 300.0 Rev. 2.1</w:t>
            </w:r>
          </w:p>
        </w:tc>
      </w:tr>
      <w:tr w:rsidR="005C1917" w:rsidRPr="0068086D" w14:paraId="493B1E9D" w14:textId="77777777" w:rsidTr="0031653F">
        <w:trPr>
          <w:trHeight w:val="300"/>
        </w:trPr>
        <w:tc>
          <w:tcPr>
            <w:tcW w:w="2880" w:type="dxa"/>
            <w:shd w:val="clear" w:color="auto" w:fill="auto"/>
            <w:vAlign w:val="bottom"/>
          </w:tcPr>
          <w:p w14:paraId="506741D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Canine-specific DG3 Bacteroides genetic marker</w:t>
            </w:r>
          </w:p>
        </w:tc>
        <w:tc>
          <w:tcPr>
            <w:tcW w:w="1898" w:type="dxa"/>
            <w:shd w:val="clear" w:color="auto" w:fill="auto"/>
            <w:vAlign w:val="bottom"/>
          </w:tcPr>
          <w:p w14:paraId="2454E1E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DG3</w:t>
            </w:r>
          </w:p>
        </w:tc>
        <w:tc>
          <w:tcPr>
            <w:tcW w:w="1260" w:type="dxa"/>
            <w:shd w:val="clear" w:color="auto" w:fill="auto"/>
            <w:vAlign w:val="bottom"/>
          </w:tcPr>
          <w:p w14:paraId="676B0F8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113F286D"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3EFE9F8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SOP-PCR-1.5</w:t>
            </w:r>
          </w:p>
        </w:tc>
      </w:tr>
      <w:tr w:rsidR="005C1917" w:rsidRPr="0068086D" w14:paraId="42349F54" w14:textId="77777777" w:rsidTr="0031653F">
        <w:trPr>
          <w:trHeight w:val="300"/>
        </w:trPr>
        <w:tc>
          <w:tcPr>
            <w:tcW w:w="2880" w:type="dxa"/>
            <w:shd w:val="clear" w:color="auto" w:fill="E7E6E6"/>
            <w:vAlign w:val="bottom"/>
          </w:tcPr>
          <w:p w14:paraId="7C1250B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Carbamazepine</w:t>
            </w:r>
          </w:p>
        </w:tc>
        <w:tc>
          <w:tcPr>
            <w:tcW w:w="1898" w:type="dxa"/>
            <w:shd w:val="clear" w:color="auto" w:fill="E7E6E6"/>
            <w:vAlign w:val="bottom"/>
          </w:tcPr>
          <w:p w14:paraId="65AE601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Carbamazepine</w:t>
            </w:r>
          </w:p>
        </w:tc>
        <w:tc>
          <w:tcPr>
            <w:tcW w:w="1260" w:type="dxa"/>
            <w:shd w:val="clear" w:color="auto" w:fill="E7E6E6"/>
            <w:vAlign w:val="bottom"/>
          </w:tcPr>
          <w:p w14:paraId="6DA9C28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2497886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6458EAC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55F0DAC3" w14:textId="77777777" w:rsidTr="0031653F">
        <w:trPr>
          <w:trHeight w:val="300"/>
        </w:trPr>
        <w:tc>
          <w:tcPr>
            <w:tcW w:w="2880" w:type="dxa"/>
            <w:shd w:val="clear" w:color="auto" w:fill="auto"/>
            <w:vAlign w:val="bottom"/>
          </w:tcPr>
          <w:p w14:paraId="77D11FB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Chloride</w:t>
            </w:r>
          </w:p>
        </w:tc>
        <w:tc>
          <w:tcPr>
            <w:tcW w:w="1898" w:type="dxa"/>
            <w:shd w:val="clear" w:color="auto" w:fill="auto"/>
            <w:vAlign w:val="bottom"/>
          </w:tcPr>
          <w:p w14:paraId="2CBADD9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W-CL-IC</w:t>
            </w:r>
          </w:p>
        </w:tc>
        <w:tc>
          <w:tcPr>
            <w:tcW w:w="1260" w:type="dxa"/>
            <w:shd w:val="clear" w:color="auto" w:fill="auto"/>
            <w:vAlign w:val="bottom"/>
          </w:tcPr>
          <w:p w14:paraId="17D4AEF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 Cl/L</w:t>
            </w:r>
          </w:p>
        </w:tc>
        <w:tc>
          <w:tcPr>
            <w:tcW w:w="720" w:type="dxa"/>
            <w:shd w:val="clear" w:color="auto" w:fill="auto"/>
            <w:vAlign w:val="bottom"/>
          </w:tcPr>
          <w:p w14:paraId="55493F40"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760C6E5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300.0 Rev. 2.1</w:t>
            </w:r>
          </w:p>
        </w:tc>
      </w:tr>
      <w:tr w:rsidR="005C1917" w:rsidRPr="0068086D" w14:paraId="30D49761" w14:textId="77777777" w:rsidTr="0031653F">
        <w:trPr>
          <w:trHeight w:val="300"/>
        </w:trPr>
        <w:tc>
          <w:tcPr>
            <w:tcW w:w="2880" w:type="dxa"/>
            <w:shd w:val="clear" w:color="auto" w:fill="E7E6E6"/>
            <w:vAlign w:val="bottom"/>
          </w:tcPr>
          <w:p w14:paraId="140553A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Coastal bird specific Catellicoccus </w:t>
            </w:r>
            <w:proofErr w:type="spellStart"/>
            <w:r w:rsidRPr="0068086D">
              <w:rPr>
                <w:rFonts w:ascii="Times New Roman" w:hAnsi="Times New Roman" w:cs="Times New Roman"/>
                <w:color w:val="000000"/>
                <w:sz w:val="24"/>
                <w:szCs w:val="24"/>
              </w:rPr>
              <w:t>marimammalium</w:t>
            </w:r>
            <w:proofErr w:type="spellEnd"/>
            <w:r w:rsidRPr="0068086D">
              <w:rPr>
                <w:rFonts w:ascii="Times New Roman" w:hAnsi="Times New Roman" w:cs="Times New Roman"/>
                <w:color w:val="000000"/>
                <w:sz w:val="24"/>
                <w:szCs w:val="24"/>
              </w:rPr>
              <w:t xml:space="preserve"> Gull2 genetic marker</w:t>
            </w:r>
          </w:p>
        </w:tc>
        <w:tc>
          <w:tcPr>
            <w:tcW w:w="1898" w:type="dxa"/>
            <w:shd w:val="clear" w:color="auto" w:fill="E7E6E6"/>
            <w:vAlign w:val="bottom"/>
          </w:tcPr>
          <w:p w14:paraId="2B677F0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GULL2</w:t>
            </w:r>
          </w:p>
        </w:tc>
        <w:tc>
          <w:tcPr>
            <w:tcW w:w="1260" w:type="dxa"/>
            <w:shd w:val="clear" w:color="auto" w:fill="E7E6E6"/>
            <w:vAlign w:val="bottom"/>
          </w:tcPr>
          <w:p w14:paraId="3C80A9A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2EF82B8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01ABA48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SOP-PCR-1.2</w:t>
            </w:r>
          </w:p>
        </w:tc>
      </w:tr>
      <w:tr w:rsidR="005C1917" w:rsidRPr="0068086D" w14:paraId="65934BE2" w14:textId="77777777" w:rsidTr="0031653F">
        <w:trPr>
          <w:trHeight w:val="300"/>
        </w:trPr>
        <w:tc>
          <w:tcPr>
            <w:tcW w:w="2880" w:type="dxa"/>
            <w:shd w:val="clear" w:color="auto" w:fill="auto"/>
            <w:vAlign w:val="bottom"/>
          </w:tcPr>
          <w:p w14:paraId="66C03C2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Color (true)</w:t>
            </w:r>
          </w:p>
        </w:tc>
        <w:tc>
          <w:tcPr>
            <w:tcW w:w="1898" w:type="dxa"/>
            <w:shd w:val="clear" w:color="auto" w:fill="auto"/>
            <w:vAlign w:val="bottom"/>
          </w:tcPr>
          <w:p w14:paraId="77CFB14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W-COLOR</w:t>
            </w:r>
          </w:p>
        </w:tc>
        <w:tc>
          <w:tcPr>
            <w:tcW w:w="1260" w:type="dxa"/>
            <w:shd w:val="clear" w:color="auto" w:fill="auto"/>
            <w:vAlign w:val="bottom"/>
          </w:tcPr>
          <w:p w14:paraId="75D1C5B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PCU</w:t>
            </w:r>
          </w:p>
        </w:tc>
        <w:tc>
          <w:tcPr>
            <w:tcW w:w="720" w:type="dxa"/>
            <w:shd w:val="clear" w:color="auto" w:fill="auto"/>
            <w:vAlign w:val="bottom"/>
          </w:tcPr>
          <w:p w14:paraId="0B9AE94E"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50F5177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SM2120 B</w:t>
            </w:r>
          </w:p>
        </w:tc>
      </w:tr>
      <w:tr w:rsidR="005C1917" w:rsidRPr="0068086D" w14:paraId="4BC27B79" w14:textId="77777777" w:rsidTr="0031653F">
        <w:trPr>
          <w:trHeight w:val="300"/>
        </w:trPr>
        <w:tc>
          <w:tcPr>
            <w:tcW w:w="2880" w:type="dxa"/>
            <w:shd w:val="clear" w:color="auto" w:fill="E7E6E6"/>
            <w:vAlign w:val="bottom"/>
          </w:tcPr>
          <w:p w14:paraId="5ED31AC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Copper</w:t>
            </w:r>
          </w:p>
        </w:tc>
        <w:tc>
          <w:tcPr>
            <w:tcW w:w="1898" w:type="dxa"/>
            <w:shd w:val="clear" w:color="auto" w:fill="E7E6E6"/>
            <w:vAlign w:val="bottom"/>
          </w:tcPr>
          <w:p w14:paraId="63B64F6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Cu</w:t>
            </w:r>
          </w:p>
        </w:tc>
        <w:tc>
          <w:tcPr>
            <w:tcW w:w="1260" w:type="dxa"/>
            <w:shd w:val="clear" w:color="auto" w:fill="E7E6E6"/>
            <w:vAlign w:val="bottom"/>
          </w:tcPr>
          <w:p w14:paraId="641114D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7E59173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6020B</w:t>
            </w:r>
          </w:p>
        </w:tc>
        <w:tc>
          <w:tcPr>
            <w:tcW w:w="1882" w:type="dxa"/>
            <w:shd w:val="clear" w:color="auto" w:fill="E7E6E6"/>
            <w:vAlign w:val="bottom"/>
          </w:tcPr>
          <w:p w14:paraId="3ADD02D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r>
      <w:tr w:rsidR="005C1917" w:rsidRPr="0068086D" w14:paraId="4A85BD32" w14:textId="77777777" w:rsidTr="0031653F">
        <w:trPr>
          <w:trHeight w:val="300"/>
        </w:trPr>
        <w:tc>
          <w:tcPr>
            <w:tcW w:w="2880" w:type="dxa"/>
            <w:shd w:val="clear" w:color="auto" w:fill="auto"/>
            <w:vAlign w:val="bottom"/>
          </w:tcPr>
          <w:p w14:paraId="7F079F7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Diuron</w:t>
            </w:r>
          </w:p>
        </w:tc>
        <w:tc>
          <w:tcPr>
            <w:tcW w:w="1898" w:type="dxa"/>
            <w:shd w:val="clear" w:color="auto" w:fill="auto"/>
            <w:vAlign w:val="bottom"/>
          </w:tcPr>
          <w:p w14:paraId="627E194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Diuron</w:t>
            </w:r>
          </w:p>
        </w:tc>
        <w:tc>
          <w:tcPr>
            <w:tcW w:w="1260" w:type="dxa"/>
            <w:shd w:val="clear" w:color="auto" w:fill="auto"/>
            <w:vAlign w:val="bottom"/>
          </w:tcPr>
          <w:p w14:paraId="1A9DCDA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32E682D7"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5036346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5999FC67" w14:textId="77777777" w:rsidTr="0031653F">
        <w:trPr>
          <w:trHeight w:val="300"/>
        </w:trPr>
        <w:tc>
          <w:tcPr>
            <w:tcW w:w="2880" w:type="dxa"/>
            <w:shd w:val="clear" w:color="auto" w:fill="E7E6E6"/>
            <w:vAlign w:val="bottom"/>
          </w:tcPr>
          <w:p w14:paraId="07B7F63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Escherichia Coli-</w:t>
            </w:r>
            <w:proofErr w:type="spellStart"/>
            <w:r w:rsidRPr="0068086D">
              <w:rPr>
                <w:rFonts w:ascii="Times New Roman" w:hAnsi="Times New Roman" w:cs="Times New Roman"/>
                <w:color w:val="000000"/>
                <w:sz w:val="24"/>
                <w:szCs w:val="24"/>
              </w:rPr>
              <w:t>Tuanti</w:t>
            </w:r>
            <w:proofErr w:type="spellEnd"/>
            <w:r w:rsidRPr="0068086D">
              <w:rPr>
                <w:rFonts w:ascii="Times New Roman" w:hAnsi="Times New Roman" w:cs="Times New Roman"/>
                <w:color w:val="000000"/>
                <w:sz w:val="24"/>
                <w:szCs w:val="24"/>
              </w:rPr>
              <w:t>-Tray</w:t>
            </w:r>
          </w:p>
        </w:tc>
        <w:tc>
          <w:tcPr>
            <w:tcW w:w="1898" w:type="dxa"/>
            <w:shd w:val="clear" w:color="auto" w:fill="E7E6E6"/>
            <w:vAlign w:val="bottom"/>
          </w:tcPr>
          <w:p w14:paraId="376D67A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ECOLI</w:t>
            </w:r>
          </w:p>
        </w:tc>
        <w:tc>
          <w:tcPr>
            <w:tcW w:w="1260" w:type="dxa"/>
            <w:shd w:val="clear" w:color="auto" w:fill="E7E6E6"/>
            <w:vAlign w:val="bottom"/>
          </w:tcPr>
          <w:p w14:paraId="7B2E836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MPN/100 mL</w:t>
            </w:r>
          </w:p>
        </w:tc>
        <w:tc>
          <w:tcPr>
            <w:tcW w:w="720" w:type="dxa"/>
            <w:shd w:val="clear" w:color="auto" w:fill="E7E6E6"/>
            <w:vAlign w:val="bottom"/>
          </w:tcPr>
          <w:p w14:paraId="4273EB6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741B6260" w14:textId="77777777" w:rsidR="00055308" w:rsidRPr="0068086D" w:rsidRDefault="00055308" w:rsidP="000B185C">
            <w:pPr>
              <w:pStyle w:val="NoSpacing"/>
              <w:rPr>
                <w:rFonts w:ascii="Times New Roman" w:hAnsi="Times New Roman" w:cs="Times New Roman"/>
                <w:sz w:val="24"/>
                <w:szCs w:val="24"/>
              </w:rPr>
            </w:pPr>
            <w:r w:rsidRPr="0068086D">
              <w:rPr>
                <w:rFonts w:ascii="Times New Roman" w:hAnsi="Times New Roman" w:cs="Times New Roman"/>
                <w:sz w:val="24"/>
                <w:szCs w:val="24"/>
              </w:rPr>
              <w:t>SM 9223 Quanti-Tray</w:t>
            </w:r>
          </w:p>
        </w:tc>
      </w:tr>
      <w:tr w:rsidR="005C1917" w:rsidRPr="0068086D" w14:paraId="31F2C39F" w14:textId="77777777" w:rsidTr="0031653F">
        <w:trPr>
          <w:trHeight w:val="300"/>
        </w:trPr>
        <w:tc>
          <w:tcPr>
            <w:tcW w:w="2880" w:type="dxa"/>
            <w:shd w:val="clear" w:color="auto" w:fill="auto"/>
            <w:vAlign w:val="bottom"/>
          </w:tcPr>
          <w:p w14:paraId="0374DB4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Fenuron</w:t>
            </w:r>
          </w:p>
        </w:tc>
        <w:tc>
          <w:tcPr>
            <w:tcW w:w="1898" w:type="dxa"/>
            <w:shd w:val="clear" w:color="auto" w:fill="auto"/>
            <w:vAlign w:val="bottom"/>
          </w:tcPr>
          <w:p w14:paraId="350C0C4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Fenuron</w:t>
            </w:r>
          </w:p>
        </w:tc>
        <w:tc>
          <w:tcPr>
            <w:tcW w:w="1260" w:type="dxa"/>
            <w:shd w:val="clear" w:color="auto" w:fill="auto"/>
            <w:vAlign w:val="bottom"/>
          </w:tcPr>
          <w:p w14:paraId="2A40CEF3"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1350061D"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0007451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2D57F26E" w14:textId="77777777" w:rsidTr="0031653F">
        <w:trPr>
          <w:trHeight w:val="300"/>
        </w:trPr>
        <w:tc>
          <w:tcPr>
            <w:tcW w:w="2880" w:type="dxa"/>
            <w:shd w:val="clear" w:color="auto" w:fill="E7E6E6"/>
            <w:vAlign w:val="bottom"/>
          </w:tcPr>
          <w:p w14:paraId="4947880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Fluoride</w:t>
            </w:r>
          </w:p>
        </w:tc>
        <w:tc>
          <w:tcPr>
            <w:tcW w:w="1898" w:type="dxa"/>
            <w:shd w:val="clear" w:color="auto" w:fill="E7E6E6"/>
            <w:vAlign w:val="bottom"/>
          </w:tcPr>
          <w:p w14:paraId="583B214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Fluoride</w:t>
            </w:r>
          </w:p>
        </w:tc>
        <w:tc>
          <w:tcPr>
            <w:tcW w:w="1260" w:type="dxa"/>
            <w:shd w:val="clear" w:color="auto" w:fill="E7E6E6"/>
            <w:vAlign w:val="bottom"/>
          </w:tcPr>
          <w:p w14:paraId="6F798B3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 F/L</w:t>
            </w:r>
          </w:p>
        </w:tc>
        <w:tc>
          <w:tcPr>
            <w:tcW w:w="720" w:type="dxa"/>
            <w:shd w:val="clear" w:color="auto" w:fill="E7E6E6"/>
            <w:vAlign w:val="bottom"/>
          </w:tcPr>
          <w:p w14:paraId="24DED40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13793E4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4500-F-C-2011</w:t>
            </w:r>
          </w:p>
        </w:tc>
      </w:tr>
      <w:tr w:rsidR="005C1917" w:rsidRPr="0068086D" w14:paraId="0AC42F53" w14:textId="77777777" w:rsidTr="0031653F">
        <w:trPr>
          <w:trHeight w:val="300"/>
        </w:trPr>
        <w:tc>
          <w:tcPr>
            <w:tcW w:w="2880" w:type="dxa"/>
            <w:shd w:val="clear" w:color="auto" w:fill="auto"/>
            <w:vAlign w:val="bottom"/>
          </w:tcPr>
          <w:p w14:paraId="21FC335D" w14:textId="77777777" w:rsidR="00055308" w:rsidRPr="0068086D" w:rsidRDefault="00055308" w:rsidP="000B185C">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Fluridone</w:t>
            </w:r>
            <w:proofErr w:type="spellEnd"/>
          </w:p>
        </w:tc>
        <w:tc>
          <w:tcPr>
            <w:tcW w:w="1898" w:type="dxa"/>
            <w:shd w:val="clear" w:color="auto" w:fill="auto"/>
            <w:vAlign w:val="bottom"/>
          </w:tcPr>
          <w:p w14:paraId="634B429C" w14:textId="77777777" w:rsidR="00055308" w:rsidRPr="0068086D" w:rsidRDefault="00055308" w:rsidP="000B185C">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Fluridone</w:t>
            </w:r>
            <w:proofErr w:type="spellEnd"/>
          </w:p>
        </w:tc>
        <w:tc>
          <w:tcPr>
            <w:tcW w:w="1260" w:type="dxa"/>
            <w:shd w:val="clear" w:color="auto" w:fill="auto"/>
            <w:vAlign w:val="bottom"/>
          </w:tcPr>
          <w:p w14:paraId="594753F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206DA0F2"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28C438C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308D3850" w14:textId="77777777" w:rsidTr="0031653F">
        <w:trPr>
          <w:trHeight w:val="300"/>
        </w:trPr>
        <w:tc>
          <w:tcPr>
            <w:tcW w:w="2880" w:type="dxa"/>
            <w:shd w:val="clear" w:color="auto" w:fill="E7E6E6"/>
            <w:vAlign w:val="bottom"/>
          </w:tcPr>
          <w:p w14:paraId="235839A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Human-specific HF183 Bacteroides genetic marker</w:t>
            </w:r>
          </w:p>
        </w:tc>
        <w:tc>
          <w:tcPr>
            <w:tcW w:w="1898" w:type="dxa"/>
            <w:shd w:val="clear" w:color="auto" w:fill="E7E6E6"/>
            <w:vAlign w:val="bottom"/>
          </w:tcPr>
          <w:p w14:paraId="0AA78AF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HF183</w:t>
            </w:r>
          </w:p>
        </w:tc>
        <w:tc>
          <w:tcPr>
            <w:tcW w:w="1260" w:type="dxa"/>
            <w:shd w:val="clear" w:color="auto" w:fill="E7E6E6"/>
            <w:vAlign w:val="bottom"/>
          </w:tcPr>
          <w:p w14:paraId="588BD9E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08339CD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3F1555E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SOP-PCR-1.0</w:t>
            </w:r>
          </w:p>
        </w:tc>
      </w:tr>
      <w:tr w:rsidR="005C1917" w:rsidRPr="0068086D" w14:paraId="486F5050" w14:textId="77777777" w:rsidTr="0031653F">
        <w:trPr>
          <w:trHeight w:val="300"/>
        </w:trPr>
        <w:tc>
          <w:tcPr>
            <w:tcW w:w="2880" w:type="dxa"/>
            <w:shd w:val="clear" w:color="auto" w:fill="auto"/>
            <w:vAlign w:val="bottom"/>
          </w:tcPr>
          <w:p w14:paraId="34B6342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Hydrocodone</w:t>
            </w:r>
          </w:p>
        </w:tc>
        <w:tc>
          <w:tcPr>
            <w:tcW w:w="1898" w:type="dxa"/>
            <w:shd w:val="clear" w:color="auto" w:fill="auto"/>
            <w:vAlign w:val="bottom"/>
          </w:tcPr>
          <w:p w14:paraId="4CFB5C8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Hydrocodone</w:t>
            </w:r>
          </w:p>
        </w:tc>
        <w:tc>
          <w:tcPr>
            <w:tcW w:w="1260" w:type="dxa"/>
            <w:shd w:val="clear" w:color="auto" w:fill="auto"/>
            <w:vAlign w:val="bottom"/>
          </w:tcPr>
          <w:p w14:paraId="6219DF97" w14:textId="77777777" w:rsidR="00055308" w:rsidRPr="0068086D" w:rsidRDefault="00055308" w:rsidP="000B185C">
            <w:pPr>
              <w:pStyle w:val="NoSpacing"/>
              <w:rPr>
                <w:rFonts w:ascii="Times New Roman" w:hAnsi="Times New Roman" w:cs="Times New Roman"/>
                <w:color w:val="000000"/>
                <w:sz w:val="24"/>
                <w:szCs w:val="24"/>
              </w:rPr>
            </w:pPr>
            <w:proofErr w:type="spellStart"/>
            <w:proofErr w:type="gramStart"/>
            <w:r w:rsidRPr="0068086D">
              <w:rPr>
                <w:rFonts w:ascii="Times New Roman" w:hAnsi="Times New Roman" w:cs="Times New Roman"/>
                <w:color w:val="000000"/>
                <w:sz w:val="24"/>
                <w:szCs w:val="24"/>
              </w:rPr>
              <w:t>ug.L</w:t>
            </w:r>
            <w:proofErr w:type="spellEnd"/>
            <w:proofErr w:type="gramEnd"/>
          </w:p>
        </w:tc>
        <w:tc>
          <w:tcPr>
            <w:tcW w:w="720" w:type="dxa"/>
            <w:shd w:val="clear" w:color="auto" w:fill="auto"/>
            <w:vAlign w:val="bottom"/>
          </w:tcPr>
          <w:p w14:paraId="15A38C4F"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3E4A6E1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5228AC5A" w14:textId="77777777" w:rsidTr="0031653F">
        <w:trPr>
          <w:trHeight w:val="300"/>
        </w:trPr>
        <w:tc>
          <w:tcPr>
            <w:tcW w:w="2880" w:type="dxa"/>
            <w:shd w:val="clear" w:color="auto" w:fill="E7E6E6"/>
            <w:vAlign w:val="bottom"/>
          </w:tcPr>
          <w:p w14:paraId="7168D79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Ibuprofen</w:t>
            </w:r>
          </w:p>
        </w:tc>
        <w:tc>
          <w:tcPr>
            <w:tcW w:w="1898" w:type="dxa"/>
            <w:shd w:val="clear" w:color="auto" w:fill="E7E6E6"/>
            <w:vAlign w:val="bottom"/>
          </w:tcPr>
          <w:p w14:paraId="5E2497F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Ibuprofen</w:t>
            </w:r>
          </w:p>
        </w:tc>
        <w:tc>
          <w:tcPr>
            <w:tcW w:w="1260" w:type="dxa"/>
            <w:shd w:val="clear" w:color="auto" w:fill="E7E6E6"/>
            <w:vAlign w:val="bottom"/>
          </w:tcPr>
          <w:p w14:paraId="3CE701B3"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05390C7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78A0F6C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02B75460" w14:textId="77777777" w:rsidTr="0031653F">
        <w:trPr>
          <w:trHeight w:val="300"/>
        </w:trPr>
        <w:tc>
          <w:tcPr>
            <w:tcW w:w="2880" w:type="dxa"/>
            <w:shd w:val="clear" w:color="auto" w:fill="auto"/>
            <w:vAlign w:val="bottom"/>
          </w:tcPr>
          <w:p w14:paraId="7D68D40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Imazapyr</w:t>
            </w:r>
          </w:p>
        </w:tc>
        <w:tc>
          <w:tcPr>
            <w:tcW w:w="1898" w:type="dxa"/>
            <w:shd w:val="clear" w:color="auto" w:fill="auto"/>
            <w:vAlign w:val="bottom"/>
          </w:tcPr>
          <w:p w14:paraId="399B20D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Imazapyr</w:t>
            </w:r>
          </w:p>
        </w:tc>
        <w:tc>
          <w:tcPr>
            <w:tcW w:w="1260" w:type="dxa"/>
            <w:shd w:val="clear" w:color="auto" w:fill="auto"/>
            <w:vAlign w:val="bottom"/>
          </w:tcPr>
          <w:p w14:paraId="0F48456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629B6412"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7E5AF6B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50E5FDB3" w14:textId="77777777" w:rsidTr="0031653F">
        <w:trPr>
          <w:trHeight w:val="300"/>
        </w:trPr>
        <w:tc>
          <w:tcPr>
            <w:tcW w:w="2880" w:type="dxa"/>
            <w:shd w:val="clear" w:color="auto" w:fill="E7E6E6"/>
            <w:vAlign w:val="bottom"/>
          </w:tcPr>
          <w:p w14:paraId="4E2C9973"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Imidacloprid</w:t>
            </w:r>
          </w:p>
        </w:tc>
        <w:tc>
          <w:tcPr>
            <w:tcW w:w="1898" w:type="dxa"/>
            <w:shd w:val="clear" w:color="auto" w:fill="E7E6E6"/>
            <w:vAlign w:val="bottom"/>
          </w:tcPr>
          <w:p w14:paraId="2007C1E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Imidacloprid</w:t>
            </w:r>
          </w:p>
        </w:tc>
        <w:tc>
          <w:tcPr>
            <w:tcW w:w="1260" w:type="dxa"/>
            <w:shd w:val="clear" w:color="auto" w:fill="E7E6E6"/>
            <w:vAlign w:val="bottom"/>
          </w:tcPr>
          <w:p w14:paraId="64A74FD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01AF453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3BFF6C2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676F1C8A" w14:textId="77777777" w:rsidTr="0031653F">
        <w:trPr>
          <w:trHeight w:val="300"/>
        </w:trPr>
        <w:tc>
          <w:tcPr>
            <w:tcW w:w="2880" w:type="dxa"/>
            <w:shd w:val="clear" w:color="auto" w:fill="auto"/>
            <w:vAlign w:val="bottom"/>
          </w:tcPr>
          <w:p w14:paraId="2242967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Linuron</w:t>
            </w:r>
          </w:p>
        </w:tc>
        <w:tc>
          <w:tcPr>
            <w:tcW w:w="1898" w:type="dxa"/>
            <w:shd w:val="clear" w:color="auto" w:fill="auto"/>
            <w:vAlign w:val="bottom"/>
          </w:tcPr>
          <w:p w14:paraId="6F93364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Linuron</w:t>
            </w:r>
          </w:p>
        </w:tc>
        <w:tc>
          <w:tcPr>
            <w:tcW w:w="1260" w:type="dxa"/>
            <w:shd w:val="clear" w:color="auto" w:fill="auto"/>
            <w:vAlign w:val="bottom"/>
          </w:tcPr>
          <w:p w14:paraId="7D966D4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0EEC1AA3"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12C695D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2D9133B2" w14:textId="77777777" w:rsidTr="0031653F">
        <w:trPr>
          <w:trHeight w:val="300"/>
        </w:trPr>
        <w:tc>
          <w:tcPr>
            <w:tcW w:w="2880" w:type="dxa"/>
            <w:shd w:val="clear" w:color="auto" w:fill="E7E6E6"/>
            <w:vAlign w:val="bottom"/>
          </w:tcPr>
          <w:p w14:paraId="2CA6C641" w14:textId="77777777" w:rsidR="00055308" w:rsidRPr="0068086D" w:rsidRDefault="00055308" w:rsidP="000B185C">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Methylchlorophenoxypropionic</w:t>
            </w:r>
            <w:proofErr w:type="spellEnd"/>
            <w:r w:rsidRPr="0068086D">
              <w:rPr>
                <w:rFonts w:ascii="Times New Roman" w:hAnsi="Times New Roman" w:cs="Times New Roman"/>
                <w:color w:val="000000"/>
                <w:sz w:val="24"/>
                <w:szCs w:val="24"/>
              </w:rPr>
              <w:t xml:space="preserve"> acid </w:t>
            </w:r>
          </w:p>
        </w:tc>
        <w:tc>
          <w:tcPr>
            <w:tcW w:w="1898" w:type="dxa"/>
            <w:shd w:val="clear" w:color="auto" w:fill="E7E6E6"/>
            <w:vAlign w:val="bottom"/>
          </w:tcPr>
          <w:p w14:paraId="1510899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MCPP</w:t>
            </w:r>
          </w:p>
        </w:tc>
        <w:tc>
          <w:tcPr>
            <w:tcW w:w="1260" w:type="dxa"/>
            <w:shd w:val="clear" w:color="auto" w:fill="E7E6E6"/>
            <w:vAlign w:val="bottom"/>
          </w:tcPr>
          <w:p w14:paraId="367A9DB3"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1900B8F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4BC3B20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43FF42C1" w14:textId="77777777" w:rsidTr="0031653F">
        <w:trPr>
          <w:trHeight w:val="300"/>
        </w:trPr>
        <w:tc>
          <w:tcPr>
            <w:tcW w:w="2880" w:type="dxa"/>
            <w:shd w:val="clear" w:color="auto" w:fill="auto"/>
            <w:vAlign w:val="bottom"/>
          </w:tcPr>
          <w:p w14:paraId="3679114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Naproxen</w:t>
            </w:r>
          </w:p>
        </w:tc>
        <w:tc>
          <w:tcPr>
            <w:tcW w:w="1898" w:type="dxa"/>
            <w:shd w:val="clear" w:color="auto" w:fill="auto"/>
            <w:vAlign w:val="bottom"/>
          </w:tcPr>
          <w:p w14:paraId="5D97991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Naproxen</w:t>
            </w:r>
          </w:p>
        </w:tc>
        <w:tc>
          <w:tcPr>
            <w:tcW w:w="1260" w:type="dxa"/>
            <w:shd w:val="clear" w:color="auto" w:fill="auto"/>
            <w:vAlign w:val="bottom"/>
          </w:tcPr>
          <w:p w14:paraId="1BD812B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4B51F142"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21A14C7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371AABDC" w14:textId="77777777" w:rsidTr="0031653F">
        <w:trPr>
          <w:trHeight w:val="300"/>
        </w:trPr>
        <w:tc>
          <w:tcPr>
            <w:tcW w:w="2880" w:type="dxa"/>
            <w:shd w:val="clear" w:color="auto" w:fill="E7E6E6"/>
            <w:vAlign w:val="bottom"/>
          </w:tcPr>
          <w:p w14:paraId="32B0B19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Organic Carbon</w:t>
            </w:r>
          </w:p>
        </w:tc>
        <w:tc>
          <w:tcPr>
            <w:tcW w:w="1898" w:type="dxa"/>
            <w:shd w:val="clear" w:color="auto" w:fill="E7E6E6"/>
            <w:vAlign w:val="bottom"/>
          </w:tcPr>
          <w:p w14:paraId="3F98DE2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W-TOC</w:t>
            </w:r>
          </w:p>
        </w:tc>
        <w:tc>
          <w:tcPr>
            <w:tcW w:w="1260" w:type="dxa"/>
            <w:shd w:val="clear" w:color="auto" w:fill="E7E6E6"/>
            <w:vAlign w:val="bottom"/>
          </w:tcPr>
          <w:p w14:paraId="668EFC7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w:t>
            </w:r>
          </w:p>
        </w:tc>
        <w:tc>
          <w:tcPr>
            <w:tcW w:w="720" w:type="dxa"/>
            <w:shd w:val="clear" w:color="auto" w:fill="E7E6E6"/>
            <w:vAlign w:val="bottom"/>
          </w:tcPr>
          <w:p w14:paraId="1677747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7FBAAA0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5310 B-00</w:t>
            </w:r>
          </w:p>
        </w:tc>
      </w:tr>
      <w:tr w:rsidR="005C1917" w:rsidRPr="0068086D" w14:paraId="7F8DF683" w14:textId="77777777" w:rsidTr="0031653F">
        <w:trPr>
          <w:trHeight w:val="300"/>
        </w:trPr>
        <w:tc>
          <w:tcPr>
            <w:tcW w:w="2880" w:type="dxa"/>
            <w:shd w:val="clear" w:color="auto" w:fill="auto"/>
            <w:vAlign w:val="bottom"/>
          </w:tcPr>
          <w:p w14:paraId="153FE99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Orthophosphate, Filtered </w:t>
            </w:r>
          </w:p>
        </w:tc>
        <w:tc>
          <w:tcPr>
            <w:tcW w:w="1898" w:type="dxa"/>
            <w:shd w:val="clear" w:color="auto" w:fill="auto"/>
            <w:vAlign w:val="bottom"/>
          </w:tcPr>
          <w:p w14:paraId="4FF046E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PO4F</w:t>
            </w:r>
          </w:p>
        </w:tc>
        <w:tc>
          <w:tcPr>
            <w:tcW w:w="1260" w:type="dxa"/>
            <w:shd w:val="clear" w:color="auto" w:fill="auto"/>
            <w:vAlign w:val="bottom"/>
          </w:tcPr>
          <w:p w14:paraId="4FDDD77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 as p</w:t>
            </w:r>
          </w:p>
        </w:tc>
        <w:tc>
          <w:tcPr>
            <w:tcW w:w="720" w:type="dxa"/>
            <w:shd w:val="clear" w:color="auto" w:fill="auto"/>
            <w:vAlign w:val="bottom"/>
          </w:tcPr>
          <w:p w14:paraId="0CA033F2"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78F58F7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365.1 Rev. 2.0</w:t>
            </w:r>
          </w:p>
        </w:tc>
      </w:tr>
      <w:tr w:rsidR="005C1917" w:rsidRPr="0068086D" w14:paraId="2F77C742" w14:textId="77777777" w:rsidTr="0031653F">
        <w:trPr>
          <w:trHeight w:val="300"/>
        </w:trPr>
        <w:tc>
          <w:tcPr>
            <w:tcW w:w="2880" w:type="dxa"/>
            <w:shd w:val="clear" w:color="auto" w:fill="E7E6E6"/>
            <w:vAlign w:val="bottom"/>
          </w:tcPr>
          <w:p w14:paraId="0436EC9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Primidone</w:t>
            </w:r>
          </w:p>
        </w:tc>
        <w:tc>
          <w:tcPr>
            <w:tcW w:w="1898" w:type="dxa"/>
            <w:shd w:val="clear" w:color="auto" w:fill="E7E6E6"/>
            <w:vAlign w:val="bottom"/>
          </w:tcPr>
          <w:p w14:paraId="4A20019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Primidone</w:t>
            </w:r>
          </w:p>
        </w:tc>
        <w:tc>
          <w:tcPr>
            <w:tcW w:w="1260" w:type="dxa"/>
            <w:shd w:val="clear" w:color="auto" w:fill="E7E6E6"/>
            <w:vAlign w:val="bottom"/>
          </w:tcPr>
          <w:p w14:paraId="48EA3E1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5D5E088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7B7AC22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7DE1E145" w14:textId="77777777" w:rsidTr="0031653F">
        <w:trPr>
          <w:trHeight w:val="300"/>
        </w:trPr>
        <w:tc>
          <w:tcPr>
            <w:tcW w:w="2880" w:type="dxa"/>
            <w:shd w:val="clear" w:color="auto" w:fill="auto"/>
            <w:vAlign w:val="bottom"/>
          </w:tcPr>
          <w:p w14:paraId="21240E83" w14:textId="77777777" w:rsidR="00055308" w:rsidRPr="0068086D" w:rsidRDefault="00055308" w:rsidP="000B185C">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Pyraclostrobin</w:t>
            </w:r>
            <w:proofErr w:type="spellEnd"/>
          </w:p>
        </w:tc>
        <w:tc>
          <w:tcPr>
            <w:tcW w:w="1898" w:type="dxa"/>
            <w:shd w:val="clear" w:color="auto" w:fill="auto"/>
            <w:vAlign w:val="bottom"/>
          </w:tcPr>
          <w:p w14:paraId="7F4D81C4" w14:textId="77777777" w:rsidR="00055308" w:rsidRPr="0068086D" w:rsidRDefault="00055308" w:rsidP="000B185C">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Pyraclostrobin</w:t>
            </w:r>
            <w:proofErr w:type="spellEnd"/>
          </w:p>
        </w:tc>
        <w:tc>
          <w:tcPr>
            <w:tcW w:w="1260" w:type="dxa"/>
            <w:shd w:val="clear" w:color="auto" w:fill="auto"/>
            <w:vAlign w:val="bottom"/>
          </w:tcPr>
          <w:p w14:paraId="5B7835A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2DAF7F2B"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40AE683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CD0E10" w:rsidRPr="0068086D" w14:paraId="66B81805" w14:textId="77777777" w:rsidTr="004D12CA">
        <w:trPr>
          <w:trHeight w:val="397"/>
        </w:trPr>
        <w:tc>
          <w:tcPr>
            <w:tcW w:w="2880" w:type="dxa"/>
            <w:shd w:val="clear" w:color="auto" w:fill="auto"/>
            <w:vAlign w:val="center"/>
          </w:tcPr>
          <w:p w14:paraId="5597DA05"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lastRenderedPageBreak/>
              <w:t>OC</w:t>
            </w:r>
            <w:r>
              <w:rPr>
                <w:rFonts w:ascii="Times New Roman" w:hAnsi="Times New Roman" w:cs="Times New Roman"/>
                <w:b/>
                <w:bCs/>
                <w:color w:val="000000"/>
                <w:sz w:val="24"/>
                <w:szCs w:val="24"/>
              </w:rPr>
              <w:t>C</w:t>
            </w:r>
            <w:r w:rsidRPr="0068086D">
              <w:rPr>
                <w:rFonts w:ascii="Times New Roman" w:hAnsi="Times New Roman" w:cs="Times New Roman"/>
                <w:b/>
                <w:bCs/>
                <w:color w:val="000000"/>
                <w:sz w:val="24"/>
                <w:szCs w:val="24"/>
              </w:rPr>
              <w:t>ASIONAL PARAMETERS</w:t>
            </w:r>
          </w:p>
        </w:tc>
        <w:tc>
          <w:tcPr>
            <w:tcW w:w="1898" w:type="dxa"/>
            <w:shd w:val="clear" w:color="auto" w:fill="auto"/>
            <w:vAlign w:val="center"/>
          </w:tcPr>
          <w:p w14:paraId="3D93D83E"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Variable Name</w:t>
            </w:r>
          </w:p>
        </w:tc>
        <w:tc>
          <w:tcPr>
            <w:tcW w:w="1260" w:type="dxa"/>
            <w:shd w:val="clear" w:color="auto" w:fill="auto"/>
            <w:vAlign w:val="center"/>
          </w:tcPr>
          <w:p w14:paraId="6BDBA7F9"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Units</w:t>
            </w:r>
          </w:p>
        </w:tc>
        <w:tc>
          <w:tcPr>
            <w:tcW w:w="2602" w:type="dxa"/>
            <w:gridSpan w:val="2"/>
            <w:shd w:val="clear" w:color="auto" w:fill="auto"/>
            <w:vAlign w:val="center"/>
          </w:tcPr>
          <w:p w14:paraId="64C7F969"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Method Reference</w:t>
            </w:r>
          </w:p>
        </w:tc>
      </w:tr>
      <w:tr w:rsidR="00CD0E10" w:rsidRPr="0068086D" w14:paraId="464C4983" w14:textId="77777777" w:rsidTr="004D12CA">
        <w:trPr>
          <w:trHeight w:val="300"/>
        </w:trPr>
        <w:tc>
          <w:tcPr>
            <w:tcW w:w="2880" w:type="dxa"/>
            <w:shd w:val="clear" w:color="auto" w:fill="auto"/>
            <w:vAlign w:val="center"/>
          </w:tcPr>
          <w:p w14:paraId="3F7E60B7" w14:textId="77777777" w:rsidR="00CD0E10" w:rsidRPr="0068086D" w:rsidRDefault="00CD0E10" w:rsidP="00CD0E10">
            <w:pPr>
              <w:pStyle w:val="NoSpacing"/>
              <w:rPr>
                <w:rFonts w:ascii="Times New Roman" w:hAnsi="Times New Roman" w:cs="Times New Roman"/>
                <w:color w:val="000000"/>
                <w:sz w:val="24"/>
                <w:szCs w:val="24"/>
              </w:rPr>
            </w:pPr>
          </w:p>
        </w:tc>
        <w:tc>
          <w:tcPr>
            <w:tcW w:w="1898" w:type="dxa"/>
            <w:shd w:val="clear" w:color="auto" w:fill="auto"/>
            <w:vAlign w:val="center"/>
          </w:tcPr>
          <w:p w14:paraId="6E5131B5" w14:textId="77777777" w:rsidR="00CD0E10" w:rsidRPr="0068086D" w:rsidRDefault="00CD0E10" w:rsidP="00CD0E10">
            <w:pPr>
              <w:pStyle w:val="NoSpacing"/>
              <w:rPr>
                <w:rFonts w:ascii="Times New Roman" w:eastAsia="Times New Roman" w:hAnsi="Times New Roman" w:cs="Times New Roman"/>
                <w:sz w:val="24"/>
                <w:szCs w:val="24"/>
              </w:rPr>
            </w:pPr>
          </w:p>
        </w:tc>
        <w:tc>
          <w:tcPr>
            <w:tcW w:w="1260" w:type="dxa"/>
            <w:shd w:val="clear" w:color="auto" w:fill="auto"/>
            <w:vAlign w:val="center"/>
          </w:tcPr>
          <w:p w14:paraId="3BECD5CE" w14:textId="77777777" w:rsidR="00CD0E10" w:rsidRPr="0068086D" w:rsidRDefault="00CD0E10" w:rsidP="00CD0E10">
            <w:pPr>
              <w:pStyle w:val="NoSpacing"/>
              <w:rPr>
                <w:rFonts w:ascii="Times New Roman" w:eastAsia="Times New Roman" w:hAnsi="Times New Roman" w:cs="Times New Roman"/>
                <w:sz w:val="24"/>
                <w:szCs w:val="24"/>
              </w:rPr>
            </w:pPr>
          </w:p>
        </w:tc>
        <w:tc>
          <w:tcPr>
            <w:tcW w:w="720" w:type="dxa"/>
            <w:shd w:val="clear" w:color="auto" w:fill="auto"/>
            <w:vAlign w:val="center"/>
          </w:tcPr>
          <w:p w14:paraId="07D30CCB"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ALS</w:t>
            </w:r>
          </w:p>
        </w:tc>
        <w:tc>
          <w:tcPr>
            <w:tcW w:w="1882" w:type="dxa"/>
            <w:shd w:val="clear" w:color="auto" w:fill="auto"/>
            <w:vAlign w:val="center"/>
          </w:tcPr>
          <w:p w14:paraId="469E69C3" w14:textId="77777777" w:rsidR="00CD0E10" w:rsidRPr="0068086D" w:rsidRDefault="00CD0E10" w:rsidP="00CD0E10">
            <w:pPr>
              <w:pStyle w:val="NoSpacing"/>
              <w:rPr>
                <w:rFonts w:ascii="Times New Roman" w:hAnsi="Times New Roman" w:cs="Times New Roman"/>
                <w:b/>
                <w:bCs/>
                <w:color w:val="000000"/>
                <w:sz w:val="24"/>
                <w:szCs w:val="24"/>
              </w:rPr>
            </w:pPr>
            <w:r w:rsidRPr="0068086D">
              <w:rPr>
                <w:rFonts w:ascii="Times New Roman" w:hAnsi="Times New Roman" w:cs="Times New Roman"/>
                <w:b/>
                <w:bCs/>
                <w:color w:val="000000"/>
                <w:sz w:val="24"/>
                <w:szCs w:val="24"/>
              </w:rPr>
              <w:t>DEP</w:t>
            </w:r>
          </w:p>
        </w:tc>
      </w:tr>
      <w:tr w:rsidR="005C1917" w:rsidRPr="0068086D" w14:paraId="54824534" w14:textId="77777777" w:rsidTr="0031653F">
        <w:trPr>
          <w:trHeight w:val="300"/>
        </w:trPr>
        <w:tc>
          <w:tcPr>
            <w:tcW w:w="2880" w:type="dxa"/>
            <w:shd w:val="clear" w:color="auto" w:fill="E7E6E6"/>
            <w:vAlign w:val="bottom"/>
          </w:tcPr>
          <w:p w14:paraId="5D8C109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Ruminant specific Bacteroidetes </w:t>
            </w:r>
            <w:proofErr w:type="spellStart"/>
            <w:r w:rsidRPr="0068086D">
              <w:rPr>
                <w:rFonts w:ascii="Times New Roman" w:hAnsi="Times New Roman" w:cs="Times New Roman"/>
                <w:color w:val="000000"/>
                <w:sz w:val="24"/>
                <w:szCs w:val="24"/>
              </w:rPr>
              <w:t>BacR</w:t>
            </w:r>
            <w:proofErr w:type="spellEnd"/>
            <w:r w:rsidRPr="0068086D">
              <w:rPr>
                <w:rFonts w:ascii="Times New Roman" w:hAnsi="Times New Roman" w:cs="Times New Roman"/>
                <w:color w:val="000000"/>
                <w:sz w:val="24"/>
                <w:szCs w:val="24"/>
              </w:rPr>
              <w:t xml:space="preserve"> genetic marker</w:t>
            </w:r>
          </w:p>
        </w:tc>
        <w:tc>
          <w:tcPr>
            <w:tcW w:w="1898" w:type="dxa"/>
            <w:shd w:val="clear" w:color="auto" w:fill="E7E6E6"/>
            <w:vAlign w:val="bottom"/>
          </w:tcPr>
          <w:p w14:paraId="61659339" w14:textId="77777777" w:rsidR="00055308" w:rsidRPr="0068086D" w:rsidRDefault="00055308" w:rsidP="000B185C">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BacR</w:t>
            </w:r>
            <w:proofErr w:type="spellEnd"/>
          </w:p>
        </w:tc>
        <w:tc>
          <w:tcPr>
            <w:tcW w:w="1260" w:type="dxa"/>
            <w:shd w:val="clear" w:color="auto" w:fill="E7E6E6"/>
            <w:vAlign w:val="bottom"/>
          </w:tcPr>
          <w:p w14:paraId="10CDE32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459002C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40C8055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SOP-PCR-1.4</w:t>
            </w:r>
          </w:p>
        </w:tc>
      </w:tr>
      <w:tr w:rsidR="005C1917" w:rsidRPr="0068086D" w14:paraId="46EE71CA" w14:textId="77777777" w:rsidTr="0031653F">
        <w:trPr>
          <w:trHeight w:val="300"/>
        </w:trPr>
        <w:tc>
          <w:tcPr>
            <w:tcW w:w="2880" w:type="dxa"/>
            <w:shd w:val="clear" w:color="auto" w:fill="auto"/>
            <w:vAlign w:val="bottom"/>
          </w:tcPr>
          <w:p w14:paraId="24A5D13B"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Sucralose</w:t>
            </w:r>
          </w:p>
        </w:tc>
        <w:tc>
          <w:tcPr>
            <w:tcW w:w="1898" w:type="dxa"/>
            <w:shd w:val="clear" w:color="auto" w:fill="auto"/>
            <w:vAlign w:val="bottom"/>
          </w:tcPr>
          <w:p w14:paraId="08588926" w14:textId="77777777" w:rsidR="00055308" w:rsidRPr="0068086D" w:rsidRDefault="00055308" w:rsidP="000B185C">
            <w:pPr>
              <w:pStyle w:val="NoSpacing"/>
              <w:rPr>
                <w:rFonts w:ascii="Times New Roman" w:hAnsi="Times New Roman" w:cs="Times New Roman"/>
                <w:color w:val="000000"/>
                <w:sz w:val="24"/>
                <w:szCs w:val="24"/>
              </w:rPr>
            </w:pPr>
            <w:proofErr w:type="spellStart"/>
            <w:r w:rsidRPr="0068086D">
              <w:rPr>
                <w:rFonts w:ascii="Times New Roman" w:hAnsi="Times New Roman" w:cs="Times New Roman"/>
                <w:color w:val="000000"/>
                <w:sz w:val="24"/>
                <w:szCs w:val="24"/>
              </w:rPr>
              <w:t>Sucra</w:t>
            </w:r>
            <w:proofErr w:type="spellEnd"/>
          </w:p>
        </w:tc>
        <w:tc>
          <w:tcPr>
            <w:tcW w:w="1260" w:type="dxa"/>
            <w:shd w:val="clear" w:color="auto" w:fill="auto"/>
            <w:vAlign w:val="bottom"/>
          </w:tcPr>
          <w:p w14:paraId="4792199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auto"/>
            <w:vAlign w:val="bottom"/>
          </w:tcPr>
          <w:p w14:paraId="4AEBDAAB"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5530A9C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3C389BD1" w14:textId="77777777" w:rsidTr="0031653F">
        <w:trPr>
          <w:trHeight w:val="300"/>
        </w:trPr>
        <w:tc>
          <w:tcPr>
            <w:tcW w:w="2880" w:type="dxa"/>
            <w:shd w:val="clear" w:color="auto" w:fill="E7E6E6"/>
            <w:vAlign w:val="bottom"/>
          </w:tcPr>
          <w:p w14:paraId="4490303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Sulfate</w:t>
            </w:r>
          </w:p>
        </w:tc>
        <w:tc>
          <w:tcPr>
            <w:tcW w:w="1898" w:type="dxa"/>
            <w:shd w:val="clear" w:color="auto" w:fill="E7E6E6"/>
            <w:vAlign w:val="bottom"/>
          </w:tcPr>
          <w:p w14:paraId="6A95B18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W-SO4-IC</w:t>
            </w:r>
          </w:p>
        </w:tc>
        <w:tc>
          <w:tcPr>
            <w:tcW w:w="1260" w:type="dxa"/>
            <w:shd w:val="clear" w:color="auto" w:fill="E7E6E6"/>
            <w:vAlign w:val="bottom"/>
          </w:tcPr>
          <w:p w14:paraId="0BC846D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 SO4/L</w:t>
            </w:r>
          </w:p>
        </w:tc>
        <w:tc>
          <w:tcPr>
            <w:tcW w:w="720" w:type="dxa"/>
            <w:shd w:val="clear" w:color="auto" w:fill="E7E6E6"/>
            <w:vAlign w:val="bottom"/>
          </w:tcPr>
          <w:p w14:paraId="1D523B7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76BFEEC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EPA 300.0 Rev. 2.1 </w:t>
            </w:r>
          </w:p>
        </w:tc>
      </w:tr>
      <w:tr w:rsidR="005C1917" w:rsidRPr="0068086D" w14:paraId="10BD3B64" w14:textId="77777777" w:rsidTr="0031653F">
        <w:trPr>
          <w:trHeight w:val="300"/>
        </w:trPr>
        <w:tc>
          <w:tcPr>
            <w:tcW w:w="2880" w:type="dxa"/>
            <w:shd w:val="clear" w:color="auto" w:fill="auto"/>
            <w:vAlign w:val="bottom"/>
          </w:tcPr>
          <w:p w14:paraId="62BE721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Dissolved Solids</w:t>
            </w:r>
          </w:p>
        </w:tc>
        <w:tc>
          <w:tcPr>
            <w:tcW w:w="1898" w:type="dxa"/>
            <w:shd w:val="clear" w:color="auto" w:fill="auto"/>
            <w:vAlign w:val="bottom"/>
          </w:tcPr>
          <w:p w14:paraId="3F2B11E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W-TDS</w:t>
            </w:r>
          </w:p>
        </w:tc>
        <w:tc>
          <w:tcPr>
            <w:tcW w:w="1260" w:type="dxa"/>
            <w:shd w:val="clear" w:color="auto" w:fill="auto"/>
            <w:vAlign w:val="bottom"/>
          </w:tcPr>
          <w:p w14:paraId="7259A972"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w:t>
            </w:r>
          </w:p>
        </w:tc>
        <w:tc>
          <w:tcPr>
            <w:tcW w:w="720" w:type="dxa"/>
            <w:shd w:val="clear" w:color="auto" w:fill="auto"/>
            <w:vAlign w:val="bottom"/>
          </w:tcPr>
          <w:p w14:paraId="74C669E8"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7AD9CDE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2540 C-97</w:t>
            </w:r>
          </w:p>
        </w:tc>
      </w:tr>
      <w:tr w:rsidR="005C1917" w:rsidRPr="0068086D" w14:paraId="121671D5" w14:textId="77777777" w:rsidTr="0031653F">
        <w:trPr>
          <w:trHeight w:val="300"/>
        </w:trPr>
        <w:tc>
          <w:tcPr>
            <w:tcW w:w="2880" w:type="dxa"/>
            <w:shd w:val="clear" w:color="auto" w:fill="E7E6E6"/>
            <w:vAlign w:val="bottom"/>
          </w:tcPr>
          <w:p w14:paraId="469C136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Alkalinity</w:t>
            </w:r>
          </w:p>
        </w:tc>
        <w:tc>
          <w:tcPr>
            <w:tcW w:w="1898" w:type="dxa"/>
            <w:shd w:val="clear" w:color="auto" w:fill="E7E6E6"/>
            <w:vAlign w:val="bottom"/>
          </w:tcPr>
          <w:p w14:paraId="6CA1AA2A"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Alkalinity</w:t>
            </w:r>
          </w:p>
        </w:tc>
        <w:tc>
          <w:tcPr>
            <w:tcW w:w="1260" w:type="dxa"/>
            <w:shd w:val="clear" w:color="auto" w:fill="E7E6E6"/>
            <w:vAlign w:val="bottom"/>
          </w:tcPr>
          <w:p w14:paraId="1109F33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 CaCO3/L</w:t>
            </w:r>
          </w:p>
        </w:tc>
        <w:tc>
          <w:tcPr>
            <w:tcW w:w="720" w:type="dxa"/>
            <w:shd w:val="clear" w:color="auto" w:fill="E7E6E6"/>
            <w:vAlign w:val="bottom"/>
          </w:tcPr>
          <w:p w14:paraId="45C526E1"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377156A9"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2320 B-97</w:t>
            </w:r>
          </w:p>
        </w:tc>
      </w:tr>
      <w:tr w:rsidR="005C1917" w:rsidRPr="0068086D" w14:paraId="3AE34B22" w14:textId="77777777" w:rsidTr="0031653F">
        <w:trPr>
          <w:trHeight w:val="721"/>
        </w:trPr>
        <w:tc>
          <w:tcPr>
            <w:tcW w:w="2880" w:type="dxa"/>
            <w:shd w:val="clear" w:color="auto" w:fill="auto"/>
            <w:vAlign w:val="bottom"/>
          </w:tcPr>
          <w:p w14:paraId="0219A31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Total Suspended Solids</w:t>
            </w:r>
          </w:p>
        </w:tc>
        <w:tc>
          <w:tcPr>
            <w:tcW w:w="1898" w:type="dxa"/>
            <w:shd w:val="clear" w:color="auto" w:fill="auto"/>
            <w:vAlign w:val="bottom"/>
          </w:tcPr>
          <w:p w14:paraId="2C92715D"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TSS</w:t>
            </w:r>
          </w:p>
        </w:tc>
        <w:tc>
          <w:tcPr>
            <w:tcW w:w="1260" w:type="dxa"/>
            <w:shd w:val="clear" w:color="auto" w:fill="auto"/>
            <w:vAlign w:val="bottom"/>
          </w:tcPr>
          <w:p w14:paraId="0913C59F"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mg/L</w:t>
            </w:r>
          </w:p>
        </w:tc>
        <w:tc>
          <w:tcPr>
            <w:tcW w:w="720" w:type="dxa"/>
            <w:shd w:val="clear" w:color="auto" w:fill="auto"/>
            <w:vAlign w:val="bottom"/>
          </w:tcPr>
          <w:p w14:paraId="56911E28"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183EC39E"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SM 2540 D-97, -98, -99, -102, -</w:t>
            </w:r>
            <w:proofErr w:type="gramStart"/>
            <w:r w:rsidRPr="0068086D">
              <w:rPr>
                <w:rFonts w:ascii="Times New Roman" w:hAnsi="Times New Roman" w:cs="Times New Roman"/>
                <w:color w:val="000000"/>
                <w:sz w:val="24"/>
                <w:szCs w:val="24"/>
              </w:rPr>
              <w:t xml:space="preserve">103,   </w:t>
            </w:r>
            <w:proofErr w:type="gramEnd"/>
            <w:r w:rsidRPr="0068086D">
              <w:rPr>
                <w:rFonts w:ascii="Times New Roman" w:hAnsi="Times New Roman" w:cs="Times New Roman"/>
                <w:color w:val="000000"/>
                <w:sz w:val="24"/>
                <w:szCs w:val="24"/>
              </w:rPr>
              <w:t xml:space="preserve">      -104, -105, -2011</w:t>
            </w:r>
          </w:p>
        </w:tc>
      </w:tr>
      <w:tr w:rsidR="005C1917" w:rsidRPr="0068086D" w14:paraId="209E64D1" w14:textId="77777777" w:rsidTr="0031653F">
        <w:trPr>
          <w:trHeight w:val="300"/>
        </w:trPr>
        <w:tc>
          <w:tcPr>
            <w:tcW w:w="2880" w:type="dxa"/>
            <w:shd w:val="clear" w:color="auto" w:fill="E7E6E6"/>
            <w:vAlign w:val="bottom"/>
          </w:tcPr>
          <w:p w14:paraId="3CC61CD0"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Triclopyr</w:t>
            </w:r>
          </w:p>
        </w:tc>
        <w:tc>
          <w:tcPr>
            <w:tcW w:w="1898" w:type="dxa"/>
            <w:shd w:val="clear" w:color="auto" w:fill="E7E6E6"/>
            <w:vAlign w:val="bottom"/>
          </w:tcPr>
          <w:p w14:paraId="174C19A7"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Triclopyr</w:t>
            </w:r>
          </w:p>
        </w:tc>
        <w:tc>
          <w:tcPr>
            <w:tcW w:w="1260" w:type="dxa"/>
            <w:shd w:val="clear" w:color="auto" w:fill="E7E6E6"/>
            <w:vAlign w:val="bottom"/>
          </w:tcPr>
          <w:p w14:paraId="5D80D71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ug/L</w:t>
            </w:r>
          </w:p>
        </w:tc>
        <w:tc>
          <w:tcPr>
            <w:tcW w:w="720" w:type="dxa"/>
            <w:shd w:val="clear" w:color="auto" w:fill="E7E6E6"/>
            <w:vAlign w:val="bottom"/>
          </w:tcPr>
          <w:p w14:paraId="32C8426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w:t>
            </w:r>
          </w:p>
        </w:tc>
        <w:tc>
          <w:tcPr>
            <w:tcW w:w="1882" w:type="dxa"/>
            <w:shd w:val="clear" w:color="auto" w:fill="E7E6E6"/>
            <w:vAlign w:val="bottom"/>
          </w:tcPr>
          <w:p w14:paraId="47A85A56"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8321B</w:t>
            </w:r>
          </w:p>
        </w:tc>
      </w:tr>
      <w:tr w:rsidR="005C1917" w:rsidRPr="0068086D" w14:paraId="295B1C23" w14:textId="77777777" w:rsidTr="0031653F">
        <w:trPr>
          <w:trHeight w:val="702"/>
        </w:trPr>
        <w:tc>
          <w:tcPr>
            <w:tcW w:w="2880" w:type="dxa"/>
            <w:shd w:val="clear" w:color="auto" w:fill="auto"/>
            <w:vAlign w:val="bottom"/>
          </w:tcPr>
          <w:p w14:paraId="778E7C04"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Turbidity</w:t>
            </w:r>
          </w:p>
        </w:tc>
        <w:tc>
          <w:tcPr>
            <w:tcW w:w="1898" w:type="dxa"/>
            <w:shd w:val="clear" w:color="auto" w:fill="auto"/>
            <w:vAlign w:val="bottom"/>
          </w:tcPr>
          <w:p w14:paraId="30389A58"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Turbidity</w:t>
            </w:r>
          </w:p>
        </w:tc>
        <w:tc>
          <w:tcPr>
            <w:tcW w:w="1260" w:type="dxa"/>
            <w:shd w:val="clear" w:color="auto" w:fill="auto"/>
            <w:vAlign w:val="bottom"/>
          </w:tcPr>
          <w:p w14:paraId="0685E33C"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NTU</w:t>
            </w:r>
          </w:p>
        </w:tc>
        <w:tc>
          <w:tcPr>
            <w:tcW w:w="720" w:type="dxa"/>
            <w:shd w:val="clear" w:color="auto" w:fill="auto"/>
            <w:vAlign w:val="bottom"/>
          </w:tcPr>
          <w:p w14:paraId="596B304A" w14:textId="77777777" w:rsidR="00055308" w:rsidRPr="0068086D" w:rsidRDefault="00055308" w:rsidP="000B185C">
            <w:pPr>
              <w:pStyle w:val="NoSpacing"/>
              <w:rPr>
                <w:rFonts w:ascii="Times New Roman" w:hAnsi="Times New Roman" w:cs="Times New Roman"/>
                <w:color w:val="000000"/>
                <w:sz w:val="24"/>
                <w:szCs w:val="24"/>
              </w:rPr>
            </w:pPr>
          </w:p>
        </w:tc>
        <w:tc>
          <w:tcPr>
            <w:tcW w:w="1882" w:type="dxa"/>
            <w:shd w:val="clear" w:color="auto" w:fill="auto"/>
            <w:vAlign w:val="bottom"/>
          </w:tcPr>
          <w:p w14:paraId="00286945" w14:textId="77777777" w:rsidR="00055308" w:rsidRPr="0068086D" w:rsidRDefault="00055308" w:rsidP="000B185C">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EPA 180.1 Rev. 2.0, 2.1, 2.2, 2.5, 2.6, 2.7, 2.8</w:t>
            </w:r>
          </w:p>
        </w:tc>
      </w:tr>
    </w:tbl>
    <w:p w14:paraId="5E49C72F" w14:textId="612F50DF" w:rsidR="004658BE" w:rsidRDefault="004658BE" w:rsidP="005E72FA">
      <w:pPr>
        <w:pStyle w:val="NoSpacing"/>
        <w:rPr>
          <w:rFonts w:ascii="Times New Roman" w:hAnsi="Times New Roman" w:cs="Times New Roman"/>
          <w:b/>
          <w:color w:val="000000"/>
          <w:sz w:val="24"/>
          <w:szCs w:val="24"/>
        </w:rPr>
      </w:pPr>
    </w:p>
    <w:p w14:paraId="6F3E5BAB" w14:textId="77777777" w:rsidR="000405E8" w:rsidRPr="0068086D" w:rsidRDefault="000405E8" w:rsidP="005E72FA">
      <w:pPr>
        <w:pStyle w:val="NoSpacing"/>
        <w:rPr>
          <w:rFonts w:ascii="Times New Roman" w:hAnsi="Times New Roman" w:cs="Times New Roman"/>
          <w:b/>
          <w:color w:val="000000"/>
          <w:sz w:val="24"/>
          <w:szCs w:val="24"/>
        </w:rPr>
      </w:pPr>
    </w:p>
    <w:p w14:paraId="64B42D20" w14:textId="7515BEE8" w:rsidR="00055308" w:rsidRPr="0068086D" w:rsidRDefault="003E05FC"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9</w:t>
      </w:r>
      <w:r w:rsidR="005C1917" w:rsidRPr="0068086D">
        <w:rPr>
          <w:rFonts w:ascii="Times New Roman" w:hAnsi="Times New Roman" w:cs="Times New Roman"/>
          <w:b/>
          <w:color w:val="000000"/>
          <w:sz w:val="24"/>
          <w:szCs w:val="24"/>
        </w:rPr>
        <w:t xml:space="preserve">) </w:t>
      </w:r>
      <w:r w:rsidR="00055308" w:rsidRPr="0068086D">
        <w:rPr>
          <w:rFonts w:ascii="Times New Roman" w:hAnsi="Times New Roman" w:cs="Times New Roman"/>
          <w:b/>
          <w:color w:val="000000"/>
          <w:sz w:val="24"/>
          <w:szCs w:val="24"/>
        </w:rPr>
        <w:t>Filtration Issues</w:t>
      </w:r>
    </w:p>
    <w:p w14:paraId="4496718E" w14:textId="77777777" w:rsidR="00863794" w:rsidRPr="0068086D" w:rsidRDefault="00055308"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Over the course of this project three different labs were used for sample analysis</w:t>
      </w:r>
      <w:r w:rsidR="00863794" w:rsidRPr="0068086D">
        <w:rPr>
          <w:rFonts w:ascii="Times New Roman" w:hAnsi="Times New Roman" w:cs="Times New Roman"/>
          <w:sz w:val="24"/>
          <w:szCs w:val="24"/>
        </w:rPr>
        <w:t>:</w:t>
      </w:r>
      <w:r w:rsidRPr="0068086D">
        <w:rPr>
          <w:rFonts w:ascii="Times New Roman" w:hAnsi="Times New Roman" w:cs="Times New Roman"/>
          <w:sz w:val="24"/>
          <w:szCs w:val="24"/>
        </w:rPr>
        <w:t xml:space="preserve"> </w:t>
      </w:r>
    </w:p>
    <w:p w14:paraId="168149DB" w14:textId="06B29907" w:rsidR="00863794" w:rsidRPr="0068086D" w:rsidRDefault="00863794" w:rsidP="00863794">
      <w:pPr>
        <w:pStyle w:val="NoSpacing"/>
        <w:numPr>
          <w:ilvl w:val="0"/>
          <w:numId w:val="19"/>
        </w:numPr>
        <w:rPr>
          <w:rFonts w:ascii="Times New Roman" w:hAnsi="Times New Roman" w:cs="Times New Roman"/>
          <w:sz w:val="24"/>
          <w:szCs w:val="24"/>
        </w:rPr>
      </w:pPr>
      <w:r w:rsidRPr="0068086D">
        <w:rPr>
          <w:rFonts w:ascii="Times New Roman" w:hAnsi="Times New Roman" w:cs="Times New Roman"/>
          <w:sz w:val="24"/>
          <w:szCs w:val="24"/>
        </w:rPr>
        <w:t>T</w:t>
      </w:r>
      <w:r w:rsidR="00055308" w:rsidRPr="0068086D">
        <w:rPr>
          <w:rFonts w:ascii="Times New Roman" w:hAnsi="Times New Roman" w:cs="Times New Roman"/>
          <w:sz w:val="24"/>
          <w:szCs w:val="24"/>
        </w:rPr>
        <w:t xml:space="preserve">he </w:t>
      </w:r>
      <w:r w:rsidRPr="0068086D">
        <w:rPr>
          <w:rFonts w:ascii="Times New Roman" w:hAnsi="Times New Roman" w:cs="Times New Roman"/>
          <w:sz w:val="24"/>
          <w:szCs w:val="24"/>
        </w:rPr>
        <w:t>S</w:t>
      </w:r>
      <w:r w:rsidR="00055308" w:rsidRPr="0068086D">
        <w:rPr>
          <w:rFonts w:ascii="Times New Roman" w:hAnsi="Times New Roman" w:cs="Times New Roman"/>
          <w:sz w:val="24"/>
          <w:szCs w:val="24"/>
        </w:rPr>
        <w:t>tate of Florid</w:t>
      </w:r>
      <w:r w:rsidR="000D7DFE" w:rsidRPr="0068086D">
        <w:rPr>
          <w:rFonts w:ascii="Times New Roman" w:hAnsi="Times New Roman" w:cs="Times New Roman"/>
          <w:sz w:val="24"/>
          <w:szCs w:val="24"/>
        </w:rPr>
        <w:t xml:space="preserve">a DEP </w:t>
      </w:r>
      <w:r w:rsidRPr="0068086D">
        <w:rPr>
          <w:rFonts w:ascii="Times New Roman" w:hAnsi="Times New Roman" w:cs="Times New Roman"/>
          <w:sz w:val="24"/>
          <w:szCs w:val="24"/>
        </w:rPr>
        <w:t>l</w:t>
      </w:r>
      <w:r w:rsidR="000D7DFE" w:rsidRPr="0068086D">
        <w:rPr>
          <w:rFonts w:ascii="Times New Roman" w:hAnsi="Times New Roman" w:cs="Times New Roman"/>
          <w:sz w:val="24"/>
          <w:szCs w:val="24"/>
        </w:rPr>
        <w:t>ab</w:t>
      </w:r>
      <w:r w:rsidRPr="0068086D">
        <w:rPr>
          <w:rFonts w:ascii="Times New Roman" w:hAnsi="Times New Roman" w:cs="Times New Roman"/>
          <w:sz w:val="24"/>
          <w:szCs w:val="24"/>
        </w:rPr>
        <w:t xml:space="preserve"> (public)</w:t>
      </w:r>
    </w:p>
    <w:p w14:paraId="222A07AC" w14:textId="720F6B71" w:rsidR="00863794" w:rsidRPr="0068086D" w:rsidRDefault="00055308" w:rsidP="00863794">
      <w:pPr>
        <w:pStyle w:val="NoSpacing"/>
        <w:numPr>
          <w:ilvl w:val="0"/>
          <w:numId w:val="19"/>
        </w:numPr>
        <w:rPr>
          <w:rFonts w:ascii="Times New Roman" w:hAnsi="Times New Roman" w:cs="Times New Roman"/>
          <w:sz w:val="24"/>
          <w:szCs w:val="24"/>
        </w:rPr>
      </w:pPr>
      <w:r w:rsidRPr="0068086D">
        <w:rPr>
          <w:rFonts w:ascii="Times New Roman" w:hAnsi="Times New Roman" w:cs="Times New Roman"/>
          <w:sz w:val="24"/>
          <w:szCs w:val="24"/>
        </w:rPr>
        <w:t xml:space="preserve">ALS Environmental </w:t>
      </w:r>
      <w:r w:rsidR="00863794" w:rsidRPr="0068086D">
        <w:rPr>
          <w:rFonts w:ascii="Times New Roman" w:hAnsi="Times New Roman" w:cs="Times New Roman"/>
          <w:sz w:val="24"/>
          <w:szCs w:val="24"/>
        </w:rPr>
        <w:t>(private)</w:t>
      </w:r>
    </w:p>
    <w:p w14:paraId="29BE7A0E" w14:textId="4B1E59D3" w:rsidR="00863794" w:rsidRPr="0068086D" w:rsidRDefault="00055308" w:rsidP="00863794">
      <w:pPr>
        <w:pStyle w:val="NoSpacing"/>
        <w:numPr>
          <w:ilvl w:val="0"/>
          <w:numId w:val="19"/>
        </w:numPr>
        <w:rPr>
          <w:rFonts w:ascii="Times New Roman" w:hAnsi="Times New Roman" w:cs="Times New Roman"/>
          <w:sz w:val="24"/>
          <w:szCs w:val="24"/>
        </w:rPr>
      </w:pPr>
      <w:r w:rsidRPr="0068086D">
        <w:rPr>
          <w:rFonts w:ascii="Times New Roman" w:hAnsi="Times New Roman" w:cs="Times New Roman"/>
          <w:sz w:val="24"/>
          <w:szCs w:val="24"/>
        </w:rPr>
        <w:t>Advanced Environmental Laboratories</w:t>
      </w:r>
      <w:r w:rsidR="00863794" w:rsidRPr="0068086D">
        <w:rPr>
          <w:rFonts w:ascii="Times New Roman" w:hAnsi="Times New Roman" w:cs="Times New Roman"/>
          <w:sz w:val="24"/>
          <w:szCs w:val="24"/>
        </w:rPr>
        <w:t>, or AEL (private)</w:t>
      </w:r>
      <w:r w:rsidRPr="0068086D">
        <w:rPr>
          <w:rFonts w:ascii="Times New Roman" w:hAnsi="Times New Roman" w:cs="Times New Roman"/>
          <w:sz w:val="24"/>
          <w:szCs w:val="24"/>
        </w:rPr>
        <w:t xml:space="preserve">. </w:t>
      </w:r>
    </w:p>
    <w:p w14:paraId="10785452" w14:textId="77777777" w:rsidR="00863794" w:rsidRPr="0068086D" w:rsidRDefault="00863794" w:rsidP="00863794">
      <w:pPr>
        <w:pStyle w:val="NoSpacing"/>
        <w:rPr>
          <w:rFonts w:ascii="Times New Roman" w:hAnsi="Times New Roman" w:cs="Times New Roman"/>
          <w:sz w:val="24"/>
          <w:szCs w:val="24"/>
        </w:rPr>
      </w:pPr>
    </w:p>
    <w:p w14:paraId="12BD6FDF" w14:textId="77777777" w:rsidR="00E11270" w:rsidRPr="0068086D" w:rsidRDefault="00055308" w:rsidP="00863794">
      <w:pPr>
        <w:pStyle w:val="NoSpacing"/>
        <w:rPr>
          <w:rFonts w:ascii="Times New Roman" w:hAnsi="Times New Roman" w:cs="Times New Roman"/>
          <w:sz w:val="24"/>
          <w:szCs w:val="24"/>
        </w:rPr>
      </w:pPr>
      <w:r w:rsidRPr="0068086D">
        <w:rPr>
          <w:rFonts w:ascii="Times New Roman" w:hAnsi="Times New Roman" w:cs="Times New Roman"/>
          <w:sz w:val="24"/>
          <w:szCs w:val="24"/>
        </w:rPr>
        <w:t xml:space="preserve">The DEP lab samples </w:t>
      </w:r>
      <w:r w:rsidR="00863794" w:rsidRPr="0068086D">
        <w:rPr>
          <w:rFonts w:ascii="Times New Roman" w:hAnsi="Times New Roman" w:cs="Times New Roman"/>
          <w:sz w:val="24"/>
          <w:szCs w:val="24"/>
        </w:rPr>
        <w:t xml:space="preserve">and assesses </w:t>
      </w:r>
      <w:r w:rsidRPr="0068086D">
        <w:rPr>
          <w:rFonts w:ascii="Times New Roman" w:hAnsi="Times New Roman" w:cs="Times New Roman"/>
          <w:sz w:val="24"/>
          <w:szCs w:val="24"/>
        </w:rPr>
        <w:t xml:space="preserve">all the state’s waterbodies on a rotating schedule, </w:t>
      </w:r>
      <w:r w:rsidR="00863794" w:rsidRPr="0068086D">
        <w:rPr>
          <w:rFonts w:ascii="Times New Roman" w:hAnsi="Times New Roman" w:cs="Times New Roman"/>
          <w:sz w:val="24"/>
          <w:szCs w:val="24"/>
        </w:rPr>
        <w:t>usually</w:t>
      </w:r>
      <w:r w:rsidRPr="0068086D">
        <w:rPr>
          <w:rFonts w:ascii="Times New Roman" w:hAnsi="Times New Roman" w:cs="Times New Roman"/>
          <w:sz w:val="24"/>
          <w:szCs w:val="24"/>
        </w:rPr>
        <w:t xml:space="preserve"> </w:t>
      </w:r>
      <w:r w:rsidR="00863794" w:rsidRPr="0068086D">
        <w:rPr>
          <w:rFonts w:ascii="Times New Roman" w:hAnsi="Times New Roman" w:cs="Times New Roman"/>
          <w:sz w:val="24"/>
          <w:szCs w:val="24"/>
        </w:rPr>
        <w:t xml:space="preserve">for </w:t>
      </w:r>
      <w:r w:rsidR="000D7DFE" w:rsidRPr="0068086D">
        <w:rPr>
          <w:rFonts w:ascii="Times New Roman" w:hAnsi="Times New Roman" w:cs="Times New Roman"/>
          <w:sz w:val="24"/>
          <w:szCs w:val="24"/>
        </w:rPr>
        <w:t xml:space="preserve">five </w:t>
      </w:r>
      <w:r w:rsidRPr="0068086D">
        <w:rPr>
          <w:rFonts w:ascii="Times New Roman" w:hAnsi="Times New Roman" w:cs="Times New Roman"/>
          <w:sz w:val="24"/>
          <w:szCs w:val="24"/>
        </w:rPr>
        <w:t xml:space="preserve">months </w:t>
      </w:r>
      <w:r w:rsidR="00863794" w:rsidRPr="0068086D">
        <w:rPr>
          <w:rFonts w:ascii="Times New Roman" w:hAnsi="Times New Roman" w:cs="Times New Roman"/>
          <w:sz w:val="24"/>
          <w:szCs w:val="24"/>
        </w:rPr>
        <w:t>out of the year</w:t>
      </w:r>
      <w:r w:rsidRPr="0068086D">
        <w:rPr>
          <w:rFonts w:ascii="Times New Roman" w:hAnsi="Times New Roman" w:cs="Times New Roman"/>
          <w:sz w:val="24"/>
          <w:szCs w:val="24"/>
        </w:rPr>
        <w:t xml:space="preserve">. The Guana project was able to collaborate with the DEP lab </w:t>
      </w:r>
      <w:r w:rsidR="000D7DFE" w:rsidRPr="0068086D">
        <w:rPr>
          <w:rFonts w:ascii="Times New Roman" w:hAnsi="Times New Roman" w:cs="Times New Roman"/>
          <w:sz w:val="24"/>
          <w:szCs w:val="24"/>
        </w:rPr>
        <w:t>for</w:t>
      </w:r>
      <w:r w:rsidRPr="0068086D">
        <w:rPr>
          <w:rFonts w:ascii="Times New Roman" w:hAnsi="Times New Roman" w:cs="Times New Roman"/>
          <w:sz w:val="24"/>
          <w:szCs w:val="24"/>
        </w:rPr>
        <w:t xml:space="preserve"> their sampling efforts and sent </w:t>
      </w:r>
      <w:r w:rsidR="000D7DFE" w:rsidRPr="0068086D">
        <w:rPr>
          <w:rFonts w:ascii="Times New Roman" w:hAnsi="Times New Roman" w:cs="Times New Roman"/>
          <w:sz w:val="24"/>
          <w:szCs w:val="24"/>
        </w:rPr>
        <w:t>water samples</w:t>
      </w:r>
      <w:r w:rsidRPr="0068086D">
        <w:rPr>
          <w:rFonts w:ascii="Times New Roman" w:hAnsi="Times New Roman" w:cs="Times New Roman"/>
          <w:sz w:val="24"/>
          <w:szCs w:val="24"/>
        </w:rPr>
        <w:t xml:space="preserve"> to their lab in Tallahassee, FL for analysis. </w:t>
      </w:r>
    </w:p>
    <w:p w14:paraId="394AF452" w14:textId="77777777" w:rsidR="00E11270" w:rsidRPr="0068086D" w:rsidRDefault="00E11270" w:rsidP="00863794">
      <w:pPr>
        <w:pStyle w:val="NoSpacing"/>
        <w:rPr>
          <w:rFonts w:ascii="Times New Roman" w:hAnsi="Times New Roman" w:cs="Times New Roman"/>
          <w:sz w:val="24"/>
          <w:szCs w:val="24"/>
        </w:rPr>
      </w:pPr>
    </w:p>
    <w:p w14:paraId="5083B374" w14:textId="0879875F" w:rsidR="00055308" w:rsidRPr="0068086D" w:rsidRDefault="00E11270" w:rsidP="00863794">
      <w:pPr>
        <w:pStyle w:val="NoSpacing"/>
        <w:rPr>
          <w:rFonts w:ascii="Times New Roman" w:hAnsi="Times New Roman" w:cs="Times New Roman"/>
          <w:sz w:val="24"/>
          <w:szCs w:val="24"/>
        </w:rPr>
      </w:pPr>
      <w:r w:rsidRPr="0068086D">
        <w:rPr>
          <w:rFonts w:ascii="Times New Roman" w:hAnsi="Times New Roman" w:cs="Times New Roman"/>
          <w:sz w:val="24"/>
          <w:szCs w:val="24"/>
        </w:rPr>
        <w:t>During the</w:t>
      </w:r>
      <w:r w:rsidR="00055308" w:rsidRPr="0068086D">
        <w:rPr>
          <w:rFonts w:ascii="Times New Roman" w:hAnsi="Times New Roman" w:cs="Times New Roman"/>
          <w:sz w:val="24"/>
          <w:szCs w:val="24"/>
        </w:rPr>
        <w:t xml:space="preserve"> </w:t>
      </w:r>
      <w:r w:rsidRPr="0068086D">
        <w:rPr>
          <w:rFonts w:ascii="Times New Roman" w:hAnsi="Times New Roman" w:cs="Times New Roman"/>
          <w:sz w:val="24"/>
          <w:szCs w:val="24"/>
        </w:rPr>
        <w:t>other</w:t>
      </w:r>
      <w:r w:rsidR="00055308" w:rsidRPr="0068086D">
        <w:rPr>
          <w:rFonts w:ascii="Times New Roman" w:hAnsi="Times New Roman" w:cs="Times New Roman"/>
          <w:sz w:val="24"/>
          <w:szCs w:val="24"/>
        </w:rPr>
        <w:t xml:space="preserve"> </w:t>
      </w:r>
      <w:r w:rsidR="000D7DFE" w:rsidRPr="0068086D">
        <w:rPr>
          <w:rFonts w:ascii="Times New Roman" w:hAnsi="Times New Roman" w:cs="Times New Roman"/>
          <w:sz w:val="24"/>
          <w:szCs w:val="24"/>
        </w:rPr>
        <w:t>seven</w:t>
      </w:r>
      <w:r w:rsidR="00055308" w:rsidRPr="0068086D">
        <w:rPr>
          <w:rFonts w:ascii="Times New Roman" w:hAnsi="Times New Roman" w:cs="Times New Roman"/>
          <w:sz w:val="24"/>
          <w:szCs w:val="24"/>
        </w:rPr>
        <w:t xml:space="preserve"> months of each year of this project</w:t>
      </w:r>
      <w:r w:rsidRPr="0068086D">
        <w:rPr>
          <w:rFonts w:ascii="Times New Roman" w:hAnsi="Times New Roman" w:cs="Times New Roman"/>
          <w:sz w:val="24"/>
          <w:szCs w:val="24"/>
        </w:rPr>
        <w:t>,</w:t>
      </w:r>
      <w:r w:rsidR="00055308" w:rsidRPr="0068086D">
        <w:rPr>
          <w:rFonts w:ascii="Times New Roman" w:hAnsi="Times New Roman" w:cs="Times New Roman"/>
          <w:sz w:val="24"/>
          <w:szCs w:val="24"/>
        </w:rPr>
        <w:t xml:space="preserve"> a private lab was used to test the same parameters. From June 2017 to September of 2021</w:t>
      </w:r>
      <w:r w:rsidRPr="0068086D">
        <w:rPr>
          <w:rFonts w:ascii="Times New Roman" w:hAnsi="Times New Roman" w:cs="Times New Roman"/>
          <w:sz w:val="24"/>
          <w:szCs w:val="24"/>
        </w:rPr>
        <w:t>,</w:t>
      </w:r>
      <w:r w:rsidR="00055308" w:rsidRPr="0068086D">
        <w:rPr>
          <w:rFonts w:ascii="Times New Roman" w:hAnsi="Times New Roman" w:cs="Times New Roman"/>
          <w:sz w:val="24"/>
          <w:szCs w:val="24"/>
        </w:rPr>
        <w:t xml:space="preserve"> samples were sent to the ALS </w:t>
      </w:r>
      <w:r w:rsidR="000D7DFE" w:rsidRPr="0068086D">
        <w:rPr>
          <w:rFonts w:ascii="Times New Roman" w:hAnsi="Times New Roman" w:cs="Times New Roman"/>
          <w:sz w:val="24"/>
          <w:szCs w:val="24"/>
        </w:rPr>
        <w:t xml:space="preserve">Environmental </w:t>
      </w:r>
      <w:r w:rsidR="00055308" w:rsidRPr="0068086D">
        <w:rPr>
          <w:rFonts w:ascii="Times New Roman" w:hAnsi="Times New Roman" w:cs="Times New Roman"/>
          <w:sz w:val="24"/>
          <w:szCs w:val="24"/>
        </w:rPr>
        <w:t>in Jacksonville, FL. In October of 2021 ALS closed in Jacksonville</w:t>
      </w:r>
      <w:r w:rsidRPr="0068086D">
        <w:rPr>
          <w:rFonts w:ascii="Times New Roman" w:hAnsi="Times New Roman" w:cs="Times New Roman"/>
          <w:sz w:val="24"/>
          <w:szCs w:val="24"/>
        </w:rPr>
        <w:t>,</w:t>
      </w:r>
      <w:r w:rsidR="00055308" w:rsidRPr="0068086D">
        <w:rPr>
          <w:rFonts w:ascii="Times New Roman" w:hAnsi="Times New Roman" w:cs="Times New Roman"/>
          <w:sz w:val="24"/>
          <w:szCs w:val="24"/>
        </w:rPr>
        <w:t xml:space="preserve"> and the </w:t>
      </w:r>
      <w:r w:rsidR="000D7DFE" w:rsidRPr="0068086D">
        <w:rPr>
          <w:rFonts w:ascii="Times New Roman" w:hAnsi="Times New Roman" w:cs="Times New Roman"/>
          <w:sz w:val="24"/>
          <w:szCs w:val="24"/>
        </w:rPr>
        <w:t xml:space="preserve">Guana </w:t>
      </w:r>
      <w:r w:rsidR="00055308" w:rsidRPr="0068086D">
        <w:rPr>
          <w:rFonts w:ascii="Times New Roman" w:hAnsi="Times New Roman" w:cs="Times New Roman"/>
          <w:sz w:val="24"/>
          <w:szCs w:val="24"/>
        </w:rPr>
        <w:t xml:space="preserve">project switched to AEL in Jacksonville, FL. </w:t>
      </w:r>
    </w:p>
    <w:p w14:paraId="5CDB89B2" w14:textId="77777777" w:rsidR="007025AC" w:rsidRPr="0068086D" w:rsidRDefault="007025AC" w:rsidP="005E72FA">
      <w:pPr>
        <w:pStyle w:val="NoSpacing"/>
        <w:rPr>
          <w:rFonts w:ascii="Times New Roman" w:hAnsi="Times New Roman" w:cs="Times New Roman"/>
          <w:sz w:val="24"/>
          <w:szCs w:val="24"/>
        </w:rPr>
      </w:pPr>
    </w:p>
    <w:p w14:paraId="67884A78" w14:textId="4FFACA02" w:rsidR="00055308" w:rsidRPr="0068086D" w:rsidRDefault="006C2786"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Throughout the project</w:t>
      </w:r>
      <w:r w:rsidR="00E11270" w:rsidRPr="0068086D">
        <w:rPr>
          <w:rFonts w:ascii="Times New Roman" w:hAnsi="Times New Roman" w:cs="Times New Roman"/>
          <w:sz w:val="24"/>
          <w:szCs w:val="24"/>
        </w:rPr>
        <w:t>,</w:t>
      </w:r>
      <w:r w:rsidRPr="0068086D">
        <w:rPr>
          <w:rFonts w:ascii="Times New Roman" w:hAnsi="Times New Roman" w:cs="Times New Roman"/>
          <w:sz w:val="24"/>
          <w:szCs w:val="24"/>
        </w:rPr>
        <w:t xml:space="preserve"> all</w:t>
      </w:r>
      <w:r w:rsidR="00055308" w:rsidRPr="0068086D">
        <w:rPr>
          <w:rFonts w:ascii="Times New Roman" w:hAnsi="Times New Roman" w:cs="Times New Roman"/>
          <w:sz w:val="24"/>
          <w:szCs w:val="24"/>
        </w:rPr>
        <w:t xml:space="preserve"> samples </w:t>
      </w:r>
      <w:r w:rsidR="00E11270" w:rsidRPr="0068086D">
        <w:rPr>
          <w:rFonts w:ascii="Times New Roman" w:hAnsi="Times New Roman" w:cs="Times New Roman"/>
          <w:sz w:val="24"/>
          <w:szCs w:val="24"/>
        </w:rPr>
        <w:t>that required</w:t>
      </w:r>
      <w:r w:rsidR="00055308" w:rsidRPr="0068086D">
        <w:rPr>
          <w:rFonts w:ascii="Times New Roman" w:hAnsi="Times New Roman" w:cs="Times New Roman"/>
          <w:sz w:val="24"/>
          <w:szCs w:val="24"/>
        </w:rPr>
        <w:t xml:space="preserve"> preservation were preserved with </w:t>
      </w:r>
      <w:r w:rsidR="00E11270" w:rsidRPr="0068086D">
        <w:rPr>
          <w:rFonts w:ascii="Times New Roman" w:hAnsi="Times New Roman" w:cs="Times New Roman"/>
          <w:sz w:val="24"/>
          <w:szCs w:val="24"/>
        </w:rPr>
        <w:t>s</w:t>
      </w:r>
      <w:r w:rsidR="00055308" w:rsidRPr="0068086D">
        <w:rPr>
          <w:rFonts w:ascii="Times New Roman" w:hAnsi="Times New Roman" w:cs="Times New Roman"/>
          <w:sz w:val="24"/>
          <w:szCs w:val="24"/>
        </w:rPr>
        <w:t xml:space="preserve">ulfuric </w:t>
      </w:r>
      <w:r w:rsidR="00E11270" w:rsidRPr="0068086D">
        <w:rPr>
          <w:rFonts w:ascii="Times New Roman" w:hAnsi="Times New Roman" w:cs="Times New Roman"/>
          <w:sz w:val="24"/>
          <w:szCs w:val="24"/>
        </w:rPr>
        <w:t>a</w:t>
      </w:r>
      <w:r w:rsidR="00055308" w:rsidRPr="0068086D">
        <w:rPr>
          <w:rFonts w:ascii="Times New Roman" w:hAnsi="Times New Roman" w:cs="Times New Roman"/>
          <w:sz w:val="24"/>
          <w:szCs w:val="24"/>
        </w:rPr>
        <w:t>cid</w:t>
      </w:r>
      <w:r w:rsidR="00E11270" w:rsidRPr="0068086D">
        <w:rPr>
          <w:rFonts w:ascii="Times New Roman" w:hAnsi="Times New Roman" w:cs="Times New Roman"/>
          <w:sz w:val="24"/>
          <w:szCs w:val="24"/>
        </w:rPr>
        <w:t>,</w:t>
      </w:r>
      <w:r w:rsidR="00055308" w:rsidRPr="0068086D">
        <w:rPr>
          <w:rFonts w:ascii="Times New Roman" w:hAnsi="Times New Roman" w:cs="Times New Roman"/>
          <w:sz w:val="24"/>
          <w:szCs w:val="24"/>
        </w:rPr>
        <w:t xml:space="preserve"> following specific parameter SOP methodology. Along with proper preservation, certain samples were filtered in the field before being sent to the lab for analysis. All three labs follow</w:t>
      </w:r>
      <w:r w:rsidR="000D7DFE" w:rsidRPr="0068086D">
        <w:rPr>
          <w:rFonts w:ascii="Times New Roman" w:hAnsi="Times New Roman" w:cs="Times New Roman"/>
          <w:sz w:val="24"/>
          <w:szCs w:val="24"/>
        </w:rPr>
        <w:t>ed</w:t>
      </w:r>
      <w:r w:rsidR="00055308" w:rsidRPr="0068086D">
        <w:rPr>
          <w:rFonts w:ascii="Times New Roman" w:hAnsi="Times New Roman" w:cs="Times New Roman"/>
          <w:sz w:val="24"/>
          <w:szCs w:val="24"/>
        </w:rPr>
        <w:t xml:space="preserve"> EPA protocols and SOP for surface water sampling</w:t>
      </w:r>
      <w:r w:rsidR="00E11270" w:rsidRPr="0068086D">
        <w:rPr>
          <w:rFonts w:ascii="Times New Roman" w:hAnsi="Times New Roman" w:cs="Times New Roman"/>
          <w:sz w:val="24"/>
          <w:szCs w:val="24"/>
        </w:rPr>
        <w:t>;</w:t>
      </w:r>
      <w:r w:rsidR="00055308" w:rsidRPr="0068086D">
        <w:rPr>
          <w:rFonts w:ascii="Times New Roman" w:hAnsi="Times New Roman" w:cs="Times New Roman"/>
          <w:sz w:val="24"/>
          <w:szCs w:val="24"/>
        </w:rPr>
        <w:t xml:space="preserve"> however, there were some filtration issues between samples and between labs.</w:t>
      </w:r>
    </w:p>
    <w:p w14:paraId="63249514" w14:textId="77777777" w:rsidR="00E11270" w:rsidRPr="0068086D" w:rsidRDefault="00E11270" w:rsidP="005E72FA">
      <w:pPr>
        <w:pStyle w:val="NoSpacing"/>
        <w:rPr>
          <w:rFonts w:ascii="Times New Roman" w:hAnsi="Times New Roman" w:cs="Times New Roman"/>
          <w:sz w:val="24"/>
          <w:szCs w:val="24"/>
        </w:rPr>
      </w:pPr>
    </w:p>
    <w:p w14:paraId="6DD25CE5" w14:textId="77777777" w:rsidR="00AC025B" w:rsidRPr="0068086D" w:rsidRDefault="00055308"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After backtracking filtration of samples, it was noted that NO23 was not</w:t>
      </w:r>
      <w:r w:rsidR="000D7DFE" w:rsidRPr="0068086D">
        <w:rPr>
          <w:rFonts w:ascii="Times New Roman" w:hAnsi="Times New Roman" w:cs="Times New Roman"/>
          <w:sz w:val="24"/>
          <w:szCs w:val="24"/>
        </w:rPr>
        <w:t xml:space="preserve"> being filtered before analysis, and </w:t>
      </w:r>
      <w:r w:rsidR="00AC025B" w:rsidRPr="0068086D">
        <w:rPr>
          <w:rFonts w:ascii="Times New Roman" w:hAnsi="Times New Roman" w:cs="Times New Roman"/>
          <w:sz w:val="24"/>
          <w:szCs w:val="24"/>
        </w:rPr>
        <w:t xml:space="preserve">additionally, </w:t>
      </w:r>
      <w:r w:rsidR="000D7DFE" w:rsidRPr="0068086D">
        <w:rPr>
          <w:rFonts w:ascii="Times New Roman" w:hAnsi="Times New Roman" w:cs="Times New Roman"/>
          <w:sz w:val="24"/>
          <w:szCs w:val="24"/>
        </w:rPr>
        <w:t xml:space="preserve">NH3 and PO4 were </w:t>
      </w:r>
      <w:r w:rsidR="00AC025B" w:rsidRPr="0068086D">
        <w:rPr>
          <w:rFonts w:ascii="Times New Roman" w:hAnsi="Times New Roman" w:cs="Times New Roman"/>
          <w:sz w:val="24"/>
          <w:szCs w:val="24"/>
        </w:rPr>
        <w:t>inconsistently filtered</w:t>
      </w:r>
      <w:r w:rsidR="000D7DFE" w:rsidRPr="0068086D">
        <w:rPr>
          <w:rFonts w:ascii="Times New Roman" w:hAnsi="Times New Roman" w:cs="Times New Roman"/>
          <w:sz w:val="24"/>
          <w:szCs w:val="24"/>
        </w:rPr>
        <w:t>.</w:t>
      </w:r>
      <w:r w:rsidRPr="0068086D">
        <w:rPr>
          <w:rFonts w:ascii="Times New Roman" w:hAnsi="Times New Roman" w:cs="Times New Roman"/>
          <w:sz w:val="24"/>
          <w:szCs w:val="24"/>
        </w:rPr>
        <w:t xml:space="preserve"> </w:t>
      </w:r>
    </w:p>
    <w:p w14:paraId="2E1DB55E" w14:textId="77777777" w:rsidR="00AC025B" w:rsidRPr="0068086D" w:rsidRDefault="00AC025B" w:rsidP="005E72FA">
      <w:pPr>
        <w:pStyle w:val="NoSpacing"/>
        <w:rPr>
          <w:rFonts w:ascii="Times New Roman" w:hAnsi="Times New Roman" w:cs="Times New Roman"/>
          <w:sz w:val="24"/>
          <w:szCs w:val="24"/>
        </w:rPr>
      </w:pPr>
    </w:p>
    <w:p w14:paraId="4D9247AF" w14:textId="464F9519" w:rsidR="00AC025B" w:rsidRPr="0068086D" w:rsidRDefault="00055308" w:rsidP="005E72FA">
      <w:pPr>
        <w:pStyle w:val="NoSpacing"/>
        <w:rPr>
          <w:rFonts w:ascii="Times New Roman" w:hAnsi="Times New Roman" w:cs="Times New Roman"/>
          <w:sz w:val="24"/>
          <w:szCs w:val="24"/>
        </w:rPr>
      </w:pPr>
      <w:r w:rsidRPr="0068086D">
        <w:rPr>
          <w:rFonts w:ascii="Times New Roman" w:hAnsi="Times New Roman" w:cs="Times New Roman"/>
          <w:sz w:val="24"/>
          <w:szCs w:val="24"/>
        </w:rPr>
        <w:lastRenderedPageBreak/>
        <w:t xml:space="preserve">We caught this error and began filtering </w:t>
      </w:r>
      <w:r w:rsidR="000D7DFE" w:rsidRPr="0068086D">
        <w:rPr>
          <w:rFonts w:ascii="Times New Roman" w:hAnsi="Times New Roman" w:cs="Times New Roman"/>
          <w:sz w:val="24"/>
          <w:szCs w:val="24"/>
        </w:rPr>
        <w:t>all three parameters</w:t>
      </w:r>
      <w:r w:rsidRPr="0068086D">
        <w:rPr>
          <w:rFonts w:ascii="Times New Roman" w:hAnsi="Times New Roman" w:cs="Times New Roman"/>
          <w:sz w:val="24"/>
          <w:szCs w:val="24"/>
        </w:rPr>
        <w:t xml:space="preserve"> in November of 2021. It should be noted all the data for NO23 before this day is </w:t>
      </w:r>
      <w:r w:rsidR="006C2786" w:rsidRPr="0068086D">
        <w:rPr>
          <w:rFonts w:ascii="Times New Roman" w:hAnsi="Times New Roman" w:cs="Times New Roman"/>
          <w:sz w:val="24"/>
          <w:szCs w:val="24"/>
        </w:rPr>
        <w:t xml:space="preserve">considered </w:t>
      </w:r>
      <w:r w:rsidRPr="0068086D">
        <w:rPr>
          <w:rFonts w:ascii="Times New Roman" w:hAnsi="Times New Roman" w:cs="Times New Roman"/>
          <w:sz w:val="24"/>
          <w:szCs w:val="24"/>
        </w:rPr>
        <w:t xml:space="preserve">suspect and </w:t>
      </w:r>
      <w:r w:rsidR="006C2786" w:rsidRPr="0068086D">
        <w:rPr>
          <w:rFonts w:ascii="Times New Roman" w:hAnsi="Times New Roman" w:cs="Times New Roman"/>
          <w:sz w:val="24"/>
          <w:szCs w:val="24"/>
        </w:rPr>
        <w:t>labeled with a QAQC code</w:t>
      </w:r>
      <w:r w:rsidR="000D7DFE" w:rsidRPr="0068086D">
        <w:rPr>
          <w:rFonts w:ascii="Times New Roman" w:hAnsi="Times New Roman" w:cs="Times New Roman"/>
          <w:sz w:val="24"/>
          <w:szCs w:val="24"/>
        </w:rPr>
        <w:t xml:space="preserve"> of</w:t>
      </w:r>
      <w:r w:rsidR="006C2786" w:rsidRPr="0068086D">
        <w:rPr>
          <w:rFonts w:ascii="Times New Roman" w:hAnsi="Times New Roman" w:cs="Times New Roman"/>
          <w:sz w:val="24"/>
          <w:szCs w:val="24"/>
        </w:rPr>
        <w:t xml:space="preserve"> &lt;1&gt; (CUF) in the master </w:t>
      </w:r>
      <w:r w:rsidRPr="0068086D">
        <w:rPr>
          <w:rFonts w:ascii="Times New Roman" w:hAnsi="Times New Roman" w:cs="Times New Roman"/>
          <w:sz w:val="24"/>
          <w:szCs w:val="24"/>
        </w:rPr>
        <w:t xml:space="preserve">data excel spreadsheet. </w:t>
      </w:r>
      <w:r w:rsidR="00901F24" w:rsidRPr="0068086D">
        <w:rPr>
          <w:rFonts w:ascii="Times New Roman" w:hAnsi="Times New Roman" w:cs="Times New Roman"/>
          <w:sz w:val="24"/>
          <w:szCs w:val="24"/>
        </w:rPr>
        <w:t xml:space="preserve">With the help of fellow </w:t>
      </w:r>
      <w:r w:rsidRPr="0068086D">
        <w:rPr>
          <w:rFonts w:ascii="Times New Roman" w:hAnsi="Times New Roman" w:cs="Times New Roman"/>
          <w:sz w:val="24"/>
          <w:szCs w:val="24"/>
        </w:rPr>
        <w:t>researche</w:t>
      </w:r>
      <w:r w:rsidR="000405E8">
        <w:rPr>
          <w:rFonts w:ascii="Times New Roman" w:hAnsi="Times New Roman" w:cs="Times New Roman"/>
          <w:sz w:val="24"/>
          <w:szCs w:val="24"/>
        </w:rPr>
        <w:t>r</w:t>
      </w:r>
      <w:r w:rsidRPr="0068086D">
        <w:rPr>
          <w:rFonts w:ascii="Times New Roman" w:hAnsi="Times New Roman" w:cs="Times New Roman"/>
          <w:sz w:val="24"/>
          <w:szCs w:val="24"/>
        </w:rPr>
        <w:t>s at the University of Florida in Gainesville, FL, we were able to run filtration tests on NO23, NH3</w:t>
      </w:r>
      <w:r w:rsidR="00AC025B" w:rsidRPr="0068086D">
        <w:rPr>
          <w:rFonts w:ascii="Times New Roman" w:hAnsi="Times New Roman" w:cs="Times New Roman"/>
          <w:sz w:val="24"/>
          <w:szCs w:val="24"/>
        </w:rPr>
        <w:t>,</w:t>
      </w:r>
      <w:r w:rsidRPr="0068086D">
        <w:rPr>
          <w:rFonts w:ascii="Times New Roman" w:hAnsi="Times New Roman" w:cs="Times New Roman"/>
          <w:sz w:val="24"/>
          <w:szCs w:val="24"/>
        </w:rPr>
        <w:t xml:space="preserve"> and PO4 samples</w:t>
      </w:r>
      <w:r w:rsidR="006C2786" w:rsidRPr="0068086D">
        <w:rPr>
          <w:rFonts w:ascii="Times New Roman" w:hAnsi="Times New Roman" w:cs="Times New Roman"/>
          <w:sz w:val="24"/>
          <w:szCs w:val="24"/>
        </w:rPr>
        <w:t xml:space="preserve">, </w:t>
      </w:r>
      <w:r w:rsidRPr="0068086D">
        <w:rPr>
          <w:rFonts w:ascii="Times New Roman" w:hAnsi="Times New Roman" w:cs="Times New Roman"/>
          <w:sz w:val="24"/>
          <w:szCs w:val="24"/>
        </w:rPr>
        <w:t>which showed a slight increase in analyte presence in unfiltered samples</w:t>
      </w:r>
      <w:r w:rsidR="00E11270" w:rsidRPr="0068086D">
        <w:rPr>
          <w:rFonts w:ascii="Times New Roman" w:hAnsi="Times New Roman" w:cs="Times New Roman"/>
          <w:sz w:val="24"/>
          <w:szCs w:val="24"/>
        </w:rPr>
        <w:t xml:space="preserve">. The </w:t>
      </w:r>
      <w:r w:rsidR="00663B88" w:rsidRPr="0068086D">
        <w:rPr>
          <w:rFonts w:ascii="Times New Roman" w:hAnsi="Times New Roman" w:cs="Times New Roman"/>
          <w:sz w:val="24"/>
          <w:szCs w:val="24"/>
        </w:rPr>
        <w:t xml:space="preserve">most notable variation was seen at the </w:t>
      </w:r>
      <w:proofErr w:type="spellStart"/>
      <w:r w:rsidR="00663B88" w:rsidRPr="0068086D">
        <w:rPr>
          <w:rFonts w:ascii="Times New Roman" w:hAnsi="Times New Roman" w:cs="Times New Roman"/>
          <w:sz w:val="24"/>
          <w:szCs w:val="24"/>
        </w:rPr>
        <w:t>Mickers</w:t>
      </w:r>
      <w:proofErr w:type="spellEnd"/>
      <w:r w:rsidR="00663B88" w:rsidRPr="0068086D">
        <w:rPr>
          <w:rFonts w:ascii="Times New Roman" w:hAnsi="Times New Roman" w:cs="Times New Roman"/>
          <w:sz w:val="24"/>
          <w:szCs w:val="24"/>
        </w:rPr>
        <w:t xml:space="preserve"> station measuring for NO23 and at Lake Middle station measuring NH4 (see </w:t>
      </w:r>
      <w:r w:rsidR="00AC025B" w:rsidRPr="0068086D">
        <w:rPr>
          <w:rFonts w:ascii="Times New Roman" w:hAnsi="Times New Roman" w:cs="Times New Roman"/>
          <w:sz w:val="24"/>
          <w:szCs w:val="24"/>
        </w:rPr>
        <w:t>A</w:t>
      </w:r>
      <w:r w:rsidR="00663B88" w:rsidRPr="0068086D">
        <w:rPr>
          <w:rFonts w:ascii="Times New Roman" w:hAnsi="Times New Roman" w:cs="Times New Roman"/>
          <w:sz w:val="24"/>
          <w:szCs w:val="24"/>
        </w:rPr>
        <w:t xml:space="preserve">ppendix 1). </w:t>
      </w:r>
      <w:r w:rsidRPr="0068086D">
        <w:rPr>
          <w:rFonts w:ascii="Times New Roman" w:hAnsi="Times New Roman" w:cs="Times New Roman"/>
          <w:sz w:val="24"/>
          <w:szCs w:val="24"/>
        </w:rPr>
        <w:t xml:space="preserve">We have noted this filtration </w:t>
      </w:r>
      <w:r w:rsidR="00901F24" w:rsidRPr="0068086D">
        <w:rPr>
          <w:rFonts w:ascii="Times New Roman" w:hAnsi="Times New Roman" w:cs="Times New Roman"/>
          <w:sz w:val="24"/>
          <w:szCs w:val="24"/>
        </w:rPr>
        <w:t>issue</w:t>
      </w:r>
      <w:r w:rsidRPr="0068086D">
        <w:rPr>
          <w:rFonts w:ascii="Times New Roman" w:hAnsi="Times New Roman" w:cs="Times New Roman"/>
          <w:sz w:val="24"/>
          <w:szCs w:val="24"/>
        </w:rPr>
        <w:t xml:space="preserve"> to better inform the reader of this qualified data. </w:t>
      </w:r>
    </w:p>
    <w:p w14:paraId="27789ABC" w14:textId="77777777" w:rsidR="00AC025B" w:rsidRPr="0068086D" w:rsidRDefault="00AC025B" w:rsidP="005E72FA">
      <w:pPr>
        <w:pStyle w:val="NoSpacing"/>
        <w:rPr>
          <w:rFonts w:ascii="Times New Roman" w:hAnsi="Times New Roman" w:cs="Times New Roman"/>
          <w:sz w:val="24"/>
          <w:szCs w:val="24"/>
        </w:rPr>
      </w:pPr>
    </w:p>
    <w:p w14:paraId="729DDBEC" w14:textId="621F5185" w:rsidR="00055308" w:rsidRPr="0068086D" w:rsidRDefault="00055308" w:rsidP="005E72FA">
      <w:pPr>
        <w:pStyle w:val="NoSpacing"/>
        <w:rPr>
          <w:rFonts w:ascii="Times New Roman" w:hAnsi="Times New Roman" w:cs="Times New Roman"/>
          <w:sz w:val="24"/>
          <w:szCs w:val="24"/>
        </w:rPr>
      </w:pPr>
      <w:r w:rsidRPr="0068086D">
        <w:rPr>
          <w:rFonts w:ascii="Times New Roman" w:hAnsi="Times New Roman" w:cs="Times New Roman"/>
          <w:sz w:val="24"/>
          <w:szCs w:val="24"/>
        </w:rPr>
        <w:t>NH</w:t>
      </w:r>
      <w:r w:rsidR="00034517" w:rsidRPr="0068086D">
        <w:rPr>
          <w:rFonts w:ascii="Times New Roman" w:hAnsi="Times New Roman" w:cs="Times New Roman"/>
          <w:sz w:val="24"/>
          <w:szCs w:val="24"/>
        </w:rPr>
        <w:t>3</w:t>
      </w:r>
      <w:r w:rsidRPr="0068086D">
        <w:rPr>
          <w:rFonts w:ascii="Times New Roman" w:hAnsi="Times New Roman" w:cs="Times New Roman"/>
          <w:sz w:val="24"/>
          <w:szCs w:val="24"/>
        </w:rPr>
        <w:t xml:space="preserve"> was only being filtered when it was sent to either of the two private labs. Thus, on DEP months </w:t>
      </w:r>
      <w:r w:rsidR="0033131B" w:rsidRPr="0068086D">
        <w:rPr>
          <w:rFonts w:ascii="Times New Roman" w:hAnsi="Times New Roman" w:cs="Times New Roman"/>
          <w:sz w:val="24"/>
          <w:szCs w:val="24"/>
        </w:rPr>
        <w:t>NH3 was not being filtered</w:t>
      </w:r>
      <w:r w:rsidRPr="0068086D">
        <w:rPr>
          <w:rFonts w:ascii="Times New Roman" w:hAnsi="Times New Roman" w:cs="Times New Roman"/>
          <w:sz w:val="24"/>
          <w:szCs w:val="24"/>
        </w:rPr>
        <w:t xml:space="preserve"> until November of 2021</w:t>
      </w:r>
      <w:r w:rsidR="00AC025B" w:rsidRPr="0068086D">
        <w:rPr>
          <w:rFonts w:ascii="Times New Roman" w:hAnsi="Times New Roman" w:cs="Times New Roman"/>
          <w:sz w:val="24"/>
          <w:szCs w:val="24"/>
        </w:rPr>
        <w:t>. T</w:t>
      </w:r>
      <w:r w:rsidRPr="0068086D">
        <w:rPr>
          <w:rFonts w:ascii="Times New Roman" w:hAnsi="Times New Roman" w:cs="Times New Roman"/>
          <w:sz w:val="24"/>
          <w:szCs w:val="24"/>
        </w:rPr>
        <w:t>his issue was corrected</w:t>
      </w:r>
      <w:r w:rsidR="00AC025B" w:rsidRPr="0068086D">
        <w:rPr>
          <w:rFonts w:ascii="Times New Roman" w:hAnsi="Times New Roman" w:cs="Times New Roman"/>
          <w:sz w:val="24"/>
          <w:szCs w:val="24"/>
        </w:rPr>
        <w:t xml:space="preserve"> similarly</w:t>
      </w:r>
      <w:r w:rsidRPr="0068086D">
        <w:rPr>
          <w:rFonts w:ascii="Times New Roman" w:hAnsi="Times New Roman" w:cs="Times New Roman"/>
          <w:sz w:val="24"/>
          <w:szCs w:val="24"/>
        </w:rPr>
        <w:t xml:space="preserve">, and data collected prior to this error correction are qualified. </w:t>
      </w:r>
    </w:p>
    <w:p w14:paraId="6DA37ACD" w14:textId="77777777" w:rsidR="00055308" w:rsidRPr="0068086D" w:rsidRDefault="00055308" w:rsidP="005E72FA">
      <w:pPr>
        <w:pStyle w:val="NoSpacing"/>
        <w:rPr>
          <w:rFonts w:ascii="Times New Roman" w:hAnsi="Times New Roman" w:cs="Times New Roman"/>
          <w:color w:val="000000"/>
          <w:sz w:val="24"/>
          <w:szCs w:val="24"/>
        </w:rPr>
      </w:pPr>
    </w:p>
    <w:p w14:paraId="69570FE4" w14:textId="77777777" w:rsidR="003A22D3" w:rsidRPr="0068086D" w:rsidRDefault="003A22D3" w:rsidP="005E72FA">
      <w:pPr>
        <w:pStyle w:val="NoSpacing"/>
        <w:rPr>
          <w:rFonts w:ascii="Times New Roman" w:hAnsi="Times New Roman" w:cs="Times New Roman"/>
          <w:color w:val="000000"/>
          <w:sz w:val="24"/>
          <w:szCs w:val="24"/>
        </w:rPr>
      </w:pPr>
    </w:p>
    <w:p w14:paraId="3DCC1BB4" w14:textId="20D4E9D5" w:rsidR="00A836CF" w:rsidRPr="0068086D" w:rsidRDefault="003E05FC" w:rsidP="006C2786">
      <w:pPr>
        <w:pStyle w:val="NoSpacing"/>
        <w:tabs>
          <w:tab w:val="left" w:pos="6949"/>
        </w:tabs>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10</w:t>
      </w:r>
      <w:r w:rsidR="005C1917" w:rsidRPr="0068086D">
        <w:rPr>
          <w:rFonts w:ascii="Times New Roman" w:hAnsi="Times New Roman" w:cs="Times New Roman"/>
          <w:b/>
          <w:color w:val="000000"/>
          <w:sz w:val="24"/>
          <w:szCs w:val="24"/>
        </w:rPr>
        <w:t xml:space="preserve">) </w:t>
      </w:r>
      <w:r w:rsidR="00055308" w:rsidRPr="0068086D">
        <w:rPr>
          <w:rFonts w:ascii="Times New Roman" w:hAnsi="Times New Roman" w:cs="Times New Roman"/>
          <w:b/>
          <w:color w:val="000000"/>
          <w:sz w:val="24"/>
          <w:szCs w:val="24"/>
        </w:rPr>
        <w:t>Laboratory Methods</w:t>
      </w:r>
      <w:r w:rsidR="006C2786" w:rsidRPr="0068086D">
        <w:rPr>
          <w:rFonts w:ascii="Times New Roman" w:hAnsi="Times New Roman" w:cs="Times New Roman"/>
          <w:b/>
          <w:color w:val="000000"/>
          <w:sz w:val="24"/>
          <w:szCs w:val="24"/>
        </w:rPr>
        <w:tab/>
      </w:r>
    </w:p>
    <w:p w14:paraId="7E1325E1" w14:textId="27C610CC" w:rsidR="003A50C3"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The methods included are for core parameters onl</w:t>
      </w:r>
      <w:r w:rsidR="00AC025B" w:rsidRPr="0068086D">
        <w:rPr>
          <w:rFonts w:ascii="Times New Roman" w:hAnsi="Times New Roman" w:cs="Times New Roman"/>
          <w:color w:val="000000"/>
          <w:sz w:val="24"/>
          <w:szCs w:val="24"/>
        </w:rPr>
        <w:t>y.</w:t>
      </w:r>
      <w:r w:rsidRPr="0068086D">
        <w:rPr>
          <w:rFonts w:ascii="Times New Roman" w:hAnsi="Times New Roman" w:cs="Times New Roman"/>
          <w:color w:val="000000"/>
          <w:sz w:val="24"/>
          <w:szCs w:val="24"/>
        </w:rPr>
        <w:t xml:space="preserve"> </w:t>
      </w:r>
      <w:r w:rsidR="00AC025B" w:rsidRPr="0068086D">
        <w:rPr>
          <w:rFonts w:ascii="Times New Roman" w:hAnsi="Times New Roman" w:cs="Times New Roman"/>
          <w:color w:val="000000"/>
          <w:sz w:val="24"/>
          <w:szCs w:val="24"/>
        </w:rPr>
        <w:t>Oc</w:t>
      </w:r>
      <w:r w:rsidRPr="0068086D">
        <w:rPr>
          <w:rFonts w:ascii="Times New Roman" w:hAnsi="Times New Roman" w:cs="Times New Roman"/>
          <w:color w:val="000000"/>
          <w:sz w:val="24"/>
          <w:szCs w:val="24"/>
        </w:rPr>
        <w:t>casional parameter methods are available upon request. Although three different laboratories have been used for analysis, methods are fairly standardized between laboratories</w:t>
      </w:r>
      <w:r w:rsidR="00F82A66" w:rsidRPr="0068086D">
        <w:rPr>
          <w:rFonts w:ascii="Times New Roman" w:hAnsi="Times New Roman" w:cs="Times New Roman"/>
          <w:color w:val="000000"/>
          <w:sz w:val="24"/>
          <w:szCs w:val="24"/>
        </w:rPr>
        <w:t xml:space="preserve"> </w:t>
      </w:r>
      <w:proofErr w:type="gramStart"/>
      <w:r w:rsidR="00F82A66" w:rsidRPr="0068086D">
        <w:rPr>
          <w:rFonts w:ascii="Times New Roman" w:hAnsi="Times New Roman" w:cs="Times New Roman"/>
          <w:color w:val="000000"/>
          <w:sz w:val="24"/>
          <w:szCs w:val="24"/>
        </w:rPr>
        <w:t xml:space="preserve">following </w:t>
      </w:r>
      <w:r w:rsidR="004C2901">
        <w:rPr>
          <w:rFonts w:ascii="Times New Roman" w:hAnsi="Times New Roman" w:cs="Times New Roman"/>
          <w:color w:val="000000"/>
          <w:sz w:val="24"/>
          <w:szCs w:val="24"/>
        </w:rPr>
        <w:t>via</w:t>
      </w:r>
      <w:proofErr w:type="gramEnd"/>
      <w:r w:rsidR="004C2901">
        <w:rPr>
          <w:rFonts w:ascii="Times New Roman" w:hAnsi="Times New Roman" w:cs="Times New Roman"/>
          <w:color w:val="000000"/>
          <w:sz w:val="24"/>
          <w:szCs w:val="24"/>
        </w:rPr>
        <w:t xml:space="preserve"> </w:t>
      </w:r>
      <w:r w:rsidR="00F82A66" w:rsidRPr="0068086D">
        <w:rPr>
          <w:rFonts w:ascii="Times New Roman" w:hAnsi="Times New Roman" w:cs="Times New Roman"/>
          <w:color w:val="000000"/>
          <w:sz w:val="24"/>
          <w:szCs w:val="24"/>
        </w:rPr>
        <w:t>EPA standards and SOPs.</w:t>
      </w:r>
    </w:p>
    <w:p w14:paraId="5A890028" w14:textId="77777777" w:rsidR="00A836CF" w:rsidRPr="0068086D" w:rsidRDefault="00A836CF" w:rsidP="005E72FA">
      <w:pPr>
        <w:pStyle w:val="NoSpacing"/>
        <w:rPr>
          <w:rFonts w:ascii="Times New Roman" w:hAnsi="Times New Roman" w:cs="Times New Roman"/>
          <w:color w:val="000000"/>
          <w:sz w:val="24"/>
          <w:szCs w:val="24"/>
        </w:rPr>
      </w:pPr>
    </w:p>
    <w:p w14:paraId="00000250"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Total Phosphorous (TP)</w:t>
      </w:r>
    </w:p>
    <w:p w14:paraId="1C7B18A6" w14:textId="77777777" w:rsidR="00FA1CF0" w:rsidRPr="0068086D" w:rsidRDefault="00F43F06" w:rsidP="00FA1CF0">
      <w:pPr>
        <w:pStyle w:val="NoSpacing"/>
        <w:ind w:left="360"/>
        <w:rPr>
          <w:rFonts w:ascii="Times New Roman" w:hAnsi="Times New Roman" w:cs="Times New Roman"/>
          <w:sz w:val="24"/>
          <w:szCs w:val="24"/>
        </w:rPr>
      </w:pPr>
      <w:r w:rsidRPr="0068086D">
        <w:rPr>
          <w:rFonts w:ascii="Times New Roman" w:hAnsi="Times New Roman" w:cs="Times New Roman"/>
          <w:bCs/>
          <w:sz w:val="24"/>
          <w:szCs w:val="24"/>
        </w:rPr>
        <w:t>Method Reference:</w:t>
      </w:r>
      <w:r w:rsidRPr="0068086D">
        <w:rPr>
          <w:rFonts w:ascii="Times New Roman" w:hAnsi="Times New Roman" w:cs="Times New Roman"/>
          <w:sz w:val="24"/>
          <w:szCs w:val="24"/>
        </w:rPr>
        <w:t xml:space="preserve"> </w:t>
      </w:r>
    </w:p>
    <w:p w14:paraId="00000251" w14:textId="31B8E021" w:rsidR="00E5028B" w:rsidRPr="0068086D" w:rsidRDefault="00F43F06" w:rsidP="00FA1CF0">
      <w:pPr>
        <w:pStyle w:val="NoSpacing"/>
        <w:ind w:left="720"/>
        <w:rPr>
          <w:rFonts w:ascii="Times New Roman" w:hAnsi="Times New Roman" w:cs="Times New Roman"/>
          <w:sz w:val="24"/>
          <w:szCs w:val="24"/>
        </w:rPr>
      </w:pPr>
      <w:r w:rsidRPr="0068086D">
        <w:rPr>
          <w:rFonts w:ascii="Times New Roman" w:hAnsi="Times New Roman" w:cs="Times New Roman"/>
          <w:sz w:val="24"/>
          <w:szCs w:val="24"/>
        </w:rPr>
        <w:t xml:space="preserve">U.S. Environmental Protection Agency (EPA), 1993. Determination of Phosphorus by Semi-Automated Colorimetry, EPA Method 365.1 Revision 2.0. Cincinnati, OH and </w:t>
      </w:r>
      <w:proofErr w:type="spellStart"/>
      <w:r w:rsidRPr="0068086D">
        <w:rPr>
          <w:rFonts w:ascii="Times New Roman" w:hAnsi="Times New Roman" w:cs="Times New Roman"/>
          <w:sz w:val="24"/>
          <w:szCs w:val="24"/>
        </w:rPr>
        <w:t>Bran+Lubbe</w:t>
      </w:r>
      <w:proofErr w:type="spellEnd"/>
      <w:r w:rsidRPr="0068086D">
        <w:rPr>
          <w:rFonts w:ascii="Times New Roman" w:hAnsi="Times New Roman" w:cs="Times New Roman"/>
          <w:sz w:val="24"/>
          <w:szCs w:val="24"/>
        </w:rPr>
        <w:t xml:space="preserve"> method G-146-95 Rev. 3.</w:t>
      </w:r>
    </w:p>
    <w:p w14:paraId="67685038" w14:textId="77777777" w:rsidR="00FA1CF0" w:rsidRPr="0068086D" w:rsidRDefault="00F43F06" w:rsidP="00FA1CF0">
      <w:pPr>
        <w:pStyle w:val="NoSpacing"/>
        <w:ind w:left="360"/>
        <w:rPr>
          <w:rFonts w:ascii="Times New Roman" w:hAnsi="Times New Roman" w:cs="Times New Roman"/>
          <w:color w:val="000000"/>
          <w:sz w:val="24"/>
          <w:szCs w:val="24"/>
        </w:rPr>
      </w:pPr>
      <w:r w:rsidRPr="0068086D">
        <w:rPr>
          <w:rFonts w:ascii="Times New Roman" w:hAnsi="Times New Roman" w:cs="Times New Roman"/>
          <w:bCs/>
          <w:color w:val="000000"/>
          <w:sz w:val="24"/>
          <w:szCs w:val="24"/>
        </w:rPr>
        <w:t>Method Descriptor:</w:t>
      </w:r>
      <w:r w:rsidRPr="0068086D">
        <w:rPr>
          <w:rFonts w:ascii="Times New Roman" w:hAnsi="Times New Roman" w:cs="Times New Roman"/>
          <w:color w:val="000000"/>
          <w:sz w:val="24"/>
          <w:szCs w:val="24"/>
        </w:rPr>
        <w:t xml:space="preserve"> </w:t>
      </w:r>
    </w:p>
    <w:p w14:paraId="00000252" w14:textId="132E0451" w:rsidR="00E5028B" w:rsidRPr="0068086D" w:rsidRDefault="00F43F06" w:rsidP="00FA1CF0">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 sample is appropriately treated to convert all phosphorus of interest to reactive orthophosphate. Ammonium molybdate and antimony potassium tartrate are added to the treated sample reacting with orthophosphate in an acidic medium to form an antimony-phospho-molybdate complex. This complex is reduced to an intensely blue-colored complex by ascorbic acid. The concentration of the orthophosphate is measured by detecting the absorbance of the complex with a spectrophotometer. </w:t>
      </w:r>
    </w:p>
    <w:p w14:paraId="00E4457C" w14:textId="77777777" w:rsidR="00FA1CF0" w:rsidRPr="0068086D" w:rsidRDefault="00F43F06" w:rsidP="00FA1CF0">
      <w:pPr>
        <w:pStyle w:val="NoSpacing"/>
        <w:ind w:left="360"/>
        <w:rPr>
          <w:rFonts w:ascii="Times New Roman" w:hAnsi="Times New Roman" w:cs="Times New Roman"/>
          <w:color w:val="000000"/>
          <w:sz w:val="24"/>
          <w:szCs w:val="24"/>
        </w:rPr>
      </w:pPr>
      <w:r w:rsidRPr="0068086D">
        <w:rPr>
          <w:rFonts w:ascii="Times New Roman" w:hAnsi="Times New Roman" w:cs="Times New Roman"/>
          <w:bCs/>
          <w:color w:val="000000"/>
          <w:sz w:val="24"/>
          <w:szCs w:val="24"/>
        </w:rPr>
        <w:t>Preservation Method:</w:t>
      </w:r>
      <w:r w:rsidRPr="0068086D">
        <w:rPr>
          <w:rFonts w:ascii="Times New Roman" w:hAnsi="Times New Roman" w:cs="Times New Roman"/>
          <w:color w:val="000000"/>
          <w:sz w:val="24"/>
          <w:szCs w:val="24"/>
        </w:rPr>
        <w:t xml:space="preserve"> </w:t>
      </w:r>
    </w:p>
    <w:p w14:paraId="0F60BDF0" w14:textId="27DA6869" w:rsidR="005C1917" w:rsidRPr="0068086D" w:rsidRDefault="00F43F06" w:rsidP="00FA1CF0">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Samples are preserved with H2SO4 to a pH ≤2, stored at 4</w:t>
      </w:r>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 xml:space="preserve">C, and run within 48 hours. </w:t>
      </w:r>
    </w:p>
    <w:p w14:paraId="72072D5D" w14:textId="77777777" w:rsidR="00F82A66" w:rsidRPr="0068086D" w:rsidRDefault="00F82A66" w:rsidP="00FA1CF0">
      <w:pPr>
        <w:pStyle w:val="NoSpacing"/>
        <w:rPr>
          <w:rFonts w:ascii="Times New Roman" w:hAnsi="Times New Roman" w:cs="Times New Roman"/>
          <w:color w:val="000000"/>
          <w:sz w:val="24"/>
          <w:szCs w:val="24"/>
        </w:rPr>
      </w:pPr>
    </w:p>
    <w:p w14:paraId="00000255" w14:textId="0D6361C1"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Nitrate + Nitrite (NO23) </w:t>
      </w:r>
    </w:p>
    <w:p w14:paraId="069E62BD" w14:textId="77777777" w:rsidR="00806391" w:rsidRPr="0068086D" w:rsidRDefault="00F43F06" w:rsidP="00FA1CF0">
      <w:pPr>
        <w:pStyle w:val="NoSpacing"/>
        <w:ind w:left="360"/>
        <w:rPr>
          <w:rFonts w:ascii="Times New Roman" w:hAnsi="Times New Roman" w:cs="Times New Roman"/>
          <w:color w:val="000000"/>
          <w:sz w:val="24"/>
          <w:szCs w:val="24"/>
        </w:rPr>
      </w:pPr>
      <w:r w:rsidRPr="0068086D">
        <w:rPr>
          <w:rFonts w:ascii="Times New Roman" w:hAnsi="Times New Roman" w:cs="Times New Roman"/>
          <w:bCs/>
          <w:color w:val="000000"/>
          <w:sz w:val="24"/>
          <w:szCs w:val="24"/>
        </w:rPr>
        <w:t xml:space="preserve">Method Reference:  </w:t>
      </w:r>
    </w:p>
    <w:p w14:paraId="00000256" w14:textId="71A94A90"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U.S. Environmental Protection Agency (EPA), 1993. Nitrogen, Nitrate-Nitrite (Colorimetric, Automated, Cadmium Reduction), EPA Method 353.2 Revision 2.0. Cincinnati, OH and Seal Analytical AQ2 method EPA-137-A Rev. 1.</w:t>
      </w:r>
    </w:p>
    <w:p w14:paraId="4DA0BB40"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Method Descriptor:  </w:t>
      </w:r>
    </w:p>
    <w:p w14:paraId="00000257" w14:textId="053E99D9"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 filtered sample is passed through a column containing granulated copper-cadmium to reduce nitrate to nitrite. The nitrite that was originally present plus reduced nitrate is determined by diazotizing with sulfanilamide and coupling with N-(1-naphthyl)-ethylenediamine dihydrochloride to form a highly colored azo dye which is measured </w:t>
      </w:r>
      <w:proofErr w:type="spellStart"/>
      <w:r w:rsidRPr="0068086D">
        <w:rPr>
          <w:rFonts w:ascii="Times New Roman" w:hAnsi="Times New Roman" w:cs="Times New Roman"/>
          <w:color w:val="000000"/>
          <w:sz w:val="24"/>
          <w:szCs w:val="24"/>
        </w:rPr>
        <w:t>colorimetrically</w:t>
      </w:r>
      <w:proofErr w:type="spellEnd"/>
      <w:r w:rsidRPr="0068086D">
        <w:rPr>
          <w:rFonts w:ascii="Times New Roman" w:hAnsi="Times New Roman" w:cs="Times New Roman"/>
          <w:color w:val="000000"/>
          <w:sz w:val="24"/>
          <w:szCs w:val="24"/>
        </w:rPr>
        <w:t xml:space="preserve">. Separate, rather than combined nitrate-nitrite, values are readily obtained by carrying out the procedure first with, and then without, the Cu-Cd reduction </w:t>
      </w:r>
      <w:r w:rsidRPr="0068086D">
        <w:rPr>
          <w:rFonts w:ascii="Times New Roman" w:hAnsi="Times New Roman" w:cs="Times New Roman"/>
          <w:color w:val="000000"/>
          <w:sz w:val="24"/>
          <w:szCs w:val="24"/>
        </w:rPr>
        <w:lastRenderedPageBreak/>
        <w:t>step. Nitrate (NO</w:t>
      </w:r>
      <w:r w:rsidRPr="0068086D">
        <w:rPr>
          <w:rFonts w:ascii="Times New Roman" w:hAnsi="Times New Roman" w:cs="Times New Roman"/>
          <w:color w:val="000000"/>
          <w:sz w:val="24"/>
          <w:szCs w:val="24"/>
          <w:vertAlign w:val="subscript"/>
        </w:rPr>
        <w:t>3</w:t>
      </w:r>
      <w:r w:rsidRPr="0068086D">
        <w:rPr>
          <w:rFonts w:ascii="Times New Roman" w:hAnsi="Times New Roman" w:cs="Times New Roman"/>
          <w:color w:val="000000"/>
          <w:sz w:val="24"/>
          <w:szCs w:val="24"/>
        </w:rPr>
        <w:t>) value can be obtained by subtracting the nitrite (NO</w:t>
      </w:r>
      <w:r w:rsidRPr="0068086D">
        <w:rPr>
          <w:rFonts w:ascii="Times New Roman" w:hAnsi="Times New Roman" w:cs="Times New Roman"/>
          <w:color w:val="000000"/>
          <w:sz w:val="24"/>
          <w:szCs w:val="24"/>
          <w:vertAlign w:val="subscript"/>
        </w:rPr>
        <w:t>2</w:t>
      </w:r>
      <w:r w:rsidRPr="0068086D">
        <w:rPr>
          <w:rFonts w:ascii="Times New Roman" w:hAnsi="Times New Roman" w:cs="Times New Roman"/>
          <w:color w:val="000000"/>
          <w:sz w:val="24"/>
          <w:szCs w:val="24"/>
        </w:rPr>
        <w:t>) value from the combined nitrate-nitrite (NO</w:t>
      </w:r>
      <w:r w:rsidRPr="0068086D">
        <w:rPr>
          <w:rFonts w:ascii="Times New Roman" w:hAnsi="Times New Roman" w:cs="Times New Roman"/>
          <w:color w:val="000000"/>
          <w:sz w:val="24"/>
          <w:szCs w:val="24"/>
          <w:vertAlign w:val="subscript"/>
        </w:rPr>
        <w:t>x</w:t>
      </w:r>
      <w:r w:rsidRPr="0068086D">
        <w:rPr>
          <w:rFonts w:ascii="Times New Roman" w:hAnsi="Times New Roman" w:cs="Times New Roman"/>
          <w:color w:val="000000"/>
          <w:sz w:val="24"/>
          <w:szCs w:val="24"/>
        </w:rPr>
        <w:t>) value.</w:t>
      </w:r>
    </w:p>
    <w:p w14:paraId="69506340"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Preservation Method:  </w:t>
      </w:r>
    </w:p>
    <w:p w14:paraId="00000258" w14:textId="2A3C608A"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NO23 samples are preserved with H2SO4 to a pH ≤ 2, stored on ice and shipped, and analyzed within 28 days of collection. </w:t>
      </w:r>
    </w:p>
    <w:p w14:paraId="00000259" w14:textId="77777777" w:rsidR="00E5028B" w:rsidRPr="0068086D" w:rsidRDefault="00E5028B" w:rsidP="00FA1CF0">
      <w:pPr>
        <w:pStyle w:val="NoSpacing"/>
        <w:rPr>
          <w:rFonts w:ascii="Times New Roman" w:hAnsi="Times New Roman" w:cs="Times New Roman"/>
          <w:color w:val="000000"/>
          <w:sz w:val="24"/>
          <w:szCs w:val="24"/>
        </w:rPr>
      </w:pPr>
    </w:p>
    <w:p w14:paraId="0000025A"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Ammonium, Filtered – Ammonia Nitrogen </w:t>
      </w:r>
    </w:p>
    <w:p w14:paraId="2F2BF544" w14:textId="609410C4"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Reference:</w:t>
      </w:r>
    </w:p>
    <w:p w14:paraId="0000025B" w14:textId="4BFC7547"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1B1B1B"/>
          <w:sz w:val="24"/>
          <w:szCs w:val="24"/>
          <w:highlight w:val="white"/>
        </w:rPr>
        <w:t>U.S. Environmental Protection Agency (EPA) 1993. “Method 350.1: Nitrogen, Ammonia (Colorimetric, Automated Phenate),” Revision 2.0. Cincinnati, OH</w:t>
      </w:r>
    </w:p>
    <w:p w14:paraId="26D95FBD" w14:textId="2B541136"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Descriptor:</w:t>
      </w:r>
    </w:p>
    <w:p w14:paraId="0000025C" w14:textId="446D0EB0"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sample is buffered at a pH of 9.5 with a borate buffer to decrease hydrolysis of cyanates and organic nitrogen compounds. Then sample is distilled into a solution of boric acid. Alkaline phenol and hypochlorite react with ammonia to form indophenol blue that is proportional to the ammonia concentration. The blue color formed is intensified with sodium nitroprusside and measured </w:t>
      </w:r>
      <w:proofErr w:type="spellStart"/>
      <w:r w:rsidRPr="0068086D">
        <w:rPr>
          <w:rFonts w:ascii="Times New Roman" w:hAnsi="Times New Roman" w:cs="Times New Roman"/>
          <w:color w:val="000000"/>
          <w:sz w:val="24"/>
          <w:szCs w:val="24"/>
        </w:rPr>
        <w:t>colorimetrically</w:t>
      </w:r>
      <w:proofErr w:type="spellEnd"/>
      <w:r w:rsidRPr="0068086D">
        <w:rPr>
          <w:rFonts w:ascii="Times New Roman" w:hAnsi="Times New Roman" w:cs="Times New Roman"/>
          <w:color w:val="000000"/>
          <w:sz w:val="24"/>
          <w:szCs w:val="24"/>
        </w:rPr>
        <w:t xml:space="preserve">. </w:t>
      </w:r>
    </w:p>
    <w:p w14:paraId="6F6935D4" w14:textId="53250E92"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Preservation Method:</w:t>
      </w:r>
    </w:p>
    <w:p w14:paraId="0000025D" w14:textId="7C3A9B6A"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Samples are collected in clean plastic bottles and preserved with H</w:t>
      </w:r>
      <w:r w:rsidRPr="0068086D">
        <w:rPr>
          <w:rFonts w:ascii="Times New Roman" w:hAnsi="Times New Roman" w:cs="Times New Roman"/>
          <w:color w:val="000000"/>
          <w:sz w:val="24"/>
          <w:szCs w:val="24"/>
          <w:vertAlign w:val="subscript"/>
        </w:rPr>
        <w:t>2</w:t>
      </w:r>
      <w:r w:rsidRPr="0068086D">
        <w:rPr>
          <w:rFonts w:ascii="Times New Roman" w:hAnsi="Times New Roman" w:cs="Times New Roman"/>
          <w:color w:val="000000"/>
          <w:sz w:val="24"/>
          <w:szCs w:val="24"/>
        </w:rPr>
        <w:t>SO</w:t>
      </w:r>
      <w:r w:rsidRPr="0068086D">
        <w:rPr>
          <w:rFonts w:ascii="Times New Roman" w:hAnsi="Times New Roman" w:cs="Times New Roman"/>
          <w:color w:val="000000"/>
          <w:sz w:val="24"/>
          <w:szCs w:val="24"/>
          <w:vertAlign w:val="subscript"/>
        </w:rPr>
        <w:t>4</w:t>
      </w:r>
      <w:r w:rsidRPr="0068086D">
        <w:rPr>
          <w:rFonts w:ascii="Times New Roman" w:hAnsi="Times New Roman" w:cs="Times New Roman"/>
          <w:color w:val="000000"/>
          <w:sz w:val="24"/>
          <w:szCs w:val="24"/>
        </w:rPr>
        <w:t xml:space="preserve"> to a pH of &lt;2 and cooled to 4</w:t>
      </w:r>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 xml:space="preserve">C at time of collection. </w:t>
      </w:r>
      <w:proofErr w:type="gramStart"/>
      <w:r w:rsidRPr="0068086D">
        <w:rPr>
          <w:rFonts w:ascii="Times New Roman" w:hAnsi="Times New Roman" w:cs="Times New Roman"/>
          <w:color w:val="000000"/>
          <w:sz w:val="24"/>
          <w:szCs w:val="24"/>
        </w:rPr>
        <w:t>Sample</w:t>
      </w:r>
      <w:proofErr w:type="gramEnd"/>
      <w:r w:rsidRPr="0068086D">
        <w:rPr>
          <w:rFonts w:ascii="Times New Roman" w:hAnsi="Times New Roman" w:cs="Times New Roman"/>
          <w:color w:val="000000"/>
          <w:sz w:val="24"/>
          <w:szCs w:val="24"/>
        </w:rPr>
        <w:t xml:space="preserve"> should be analyzed as soon as possible after collection, if storage is required preserved samples maintained at 4</w:t>
      </w:r>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 xml:space="preserve">C may be held up to 28 days. </w:t>
      </w:r>
    </w:p>
    <w:p w14:paraId="0000025E" w14:textId="77777777" w:rsidR="00E5028B" w:rsidRPr="0068086D" w:rsidRDefault="00E5028B" w:rsidP="00FA1CF0">
      <w:pPr>
        <w:pStyle w:val="NoSpacing"/>
        <w:rPr>
          <w:rFonts w:ascii="Times New Roman" w:hAnsi="Times New Roman" w:cs="Times New Roman"/>
          <w:color w:val="000000"/>
          <w:sz w:val="24"/>
          <w:szCs w:val="24"/>
        </w:rPr>
      </w:pPr>
    </w:p>
    <w:p w14:paraId="0000025F"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Total Kjeldahl Nitrogen and Total Kjeldahl Nitrogen Filtered</w:t>
      </w:r>
    </w:p>
    <w:p w14:paraId="59ADF77F"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Method Reference: </w:t>
      </w:r>
    </w:p>
    <w:p w14:paraId="00000260" w14:textId="7B612AA5"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U.S. Environmental Protection Agency (EPA), 1993. Determination of Total Kjeldahl Nitrogen by Semi-Automated Colorimetry, EPA Method 351.2 Revision 2.0. Cincinnati, OH and AQ2 method No: EPA-111-A Rev.4.</w:t>
      </w:r>
    </w:p>
    <w:p w14:paraId="56271193"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Method Descriptor: </w:t>
      </w:r>
    </w:p>
    <w:p w14:paraId="00000261" w14:textId="01FCB136"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sample is heated in the presence of sulfuric acid, H2SO4 for </w:t>
      </w:r>
      <w:proofErr w:type="gramStart"/>
      <w:r w:rsidRPr="0068086D">
        <w:rPr>
          <w:rFonts w:ascii="Times New Roman" w:hAnsi="Times New Roman" w:cs="Times New Roman"/>
          <w:color w:val="000000"/>
          <w:sz w:val="24"/>
          <w:szCs w:val="24"/>
        </w:rPr>
        <w:t>two and one half</w:t>
      </w:r>
      <w:proofErr w:type="gramEnd"/>
      <w:r w:rsidRPr="0068086D">
        <w:rPr>
          <w:rFonts w:ascii="Times New Roman" w:hAnsi="Times New Roman" w:cs="Times New Roman"/>
          <w:color w:val="000000"/>
          <w:sz w:val="24"/>
          <w:szCs w:val="24"/>
        </w:rPr>
        <w:t xml:space="preserve"> hours. The residue is cooled, diluted to 25 </w:t>
      </w:r>
      <w:proofErr w:type="gramStart"/>
      <w:r w:rsidRPr="0068086D">
        <w:rPr>
          <w:rFonts w:ascii="Times New Roman" w:hAnsi="Times New Roman" w:cs="Times New Roman"/>
          <w:color w:val="000000"/>
          <w:sz w:val="24"/>
          <w:szCs w:val="24"/>
        </w:rPr>
        <w:t>mL</w:t>
      </w:r>
      <w:proofErr w:type="gramEnd"/>
      <w:r w:rsidRPr="0068086D">
        <w:rPr>
          <w:rFonts w:ascii="Times New Roman" w:hAnsi="Times New Roman" w:cs="Times New Roman"/>
          <w:color w:val="000000"/>
          <w:sz w:val="24"/>
          <w:szCs w:val="24"/>
        </w:rPr>
        <w:t xml:space="preserve"> and analyzed for ammonia. This digested sample may also be used for phosphorus determination. Total Kjeldahl nitrogen is the sum of free-ammonia and organic nitrogen compounds which are converted to ammonium sulfate (NH</w:t>
      </w:r>
      <w:r w:rsidRPr="0068086D">
        <w:rPr>
          <w:rFonts w:ascii="Times New Roman" w:hAnsi="Times New Roman" w:cs="Times New Roman"/>
          <w:color w:val="000000"/>
          <w:sz w:val="24"/>
          <w:szCs w:val="24"/>
          <w:vertAlign w:val="subscript"/>
        </w:rPr>
        <w:t>4</w:t>
      </w:r>
      <w:r w:rsidRPr="0068086D">
        <w:rPr>
          <w:rFonts w:ascii="Times New Roman" w:hAnsi="Times New Roman" w:cs="Times New Roman"/>
          <w:color w:val="000000"/>
          <w:sz w:val="24"/>
          <w:szCs w:val="24"/>
        </w:rPr>
        <w:t>)</w:t>
      </w:r>
      <w:r w:rsidRPr="0068086D">
        <w:rPr>
          <w:rFonts w:ascii="Times New Roman" w:hAnsi="Times New Roman" w:cs="Times New Roman"/>
          <w:color w:val="000000"/>
          <w:sz w:val="24"/>
          <w:szCs w:val="24"/>
          <w:vertAlign w:val="subscript"/>
        </w:rPr>
        <w:t>2</w:t>
      </w:r>
      <w:r w:rsidRPr="0068086D">
        <w:rPr>
          <w:rFonts w:ascii="Times New Roman" w:hAnsi="Times New Roman" w:cs="Times New Roman"/>
          <w:color w:val="000000"/>
          <w:sz w:val="24"/>
          <w:szCs w:val="24"/>
        </w:rPr>
        <w:t>SO</w:t>
      </w:r>
      <w:r w:rsidRPr="0068086D">
        <w:rPr>
          <w:rFonts w:ascii="Times New Roman" w:hAnsi="Times New Roman" w:cs="Times New Roman"/>
          <w:color w:val="000000"/>
          <w:sz w:val="24"/>
          <w:szCs w:val="24"/>
          <w:vertAlign w:val="subscript"/>
        </w:rPr>
        <w:t>4</w:t>
      </w:r>
      <w:r w:rsidRPr="0068086D">
        <w:rPr>
          <w:rFonts w:ascii="Times New Roman" w:hAnsi="Times New Roman" w:cs="Times New Roman"/>
          <w:color w:val="000000"/>
          <w:sz w:val="24"/>
          <w:szCs w:val="24"/>
        </w:rPr>
        <w:t xml:space="preserve">, under the conditions of digestion </w:t>
      </w:r>
      <w:r w:rsidRPr="0068086D">
        <w:rPr>
          <w:rFonts w:ascii="Times New Roman" w:hAnsi="Times New Roman" w:cs="Times New Roman"/>
          <w:color w:val="000000" w:themeColor="text1"/>
          <w:sz w:val="24"/>
          <w:szCs w:val="24"/>
        </w:rPr>
        <w:t xml:space="preserve">described. Organic Kjeldahl </w:t>
      </w:r>
      <w:r w:rsidRPr="0068086D">
        <w:rPr>
          <w:rFonts w:ascii="Times New Roman" w:hAnsi="Times New Roman" w:cs="Times New Roman"/>
          <w:color w:val="000000"/>
          <w:sz w:val="24"/>
          <w:szCs w:val="24"/>
        </w:rPr>
        <w:t xml:space="preserve">nitrogen is the difference obtained by subtracting the free ammonia value from the total Kjeldahl nitrogen value. Reduced volume versions of this method that use the same reagents and molar ratios are acceptable provided they meet the quality control and performance requirements stated in the method.  </w:t>
      </w:r>
    </w:p>
    <w:p w14:paraId="4F4A4A3B"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Preservation Method: </w:t>
      </w:r>
    </w:p>
    <w:p w14:paraId="00000262" w14:textId="33DA0DA5"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Whole water samples are collected and preserved with H</w:t>
      </w:r>
      <w:r w:rsidRPr="0068086D">
        <w:rPr>
          <w:rFonts w:ascii="Times New Roman" w:hAnsi="Times New Roman" w:cs="Times New Roman"/>
          <w:color w:val="000000"/>
          <w:sz w:val="24"/>
          <w:szCs w:val="24"/>
          <w:vertAlign w:val="subscript"/>
        </w:rPr>
        <w:t>2</w:t>
      </w:r>
      <w:r w:rsidRPr="0068086D">
        <w:rPr>
          <w:rFonts w:ascii="Times New Roman" w:hAnsi="Times New Roman" w:cs="Times New Roman"/>
          <w:color w:val="000000"/>
          <w:sz w:val="24"/>
          <w:szCs w:val="24"/>
        </w:rPr>
        <w:t>SO</w:t>
      </w:r>
      <w:r w:rsidRPr="0068086D">
        <w:rPr>
          <w:rFonts w:ascii="Times New Roman" w:hAnsi="Times New Roman" w:cs="Times New Roman"/>
          <w:color w:val="000000"/>
          <w:sz w:val="24"/>
          <w:szCs w:val="24"/>
          <w:vertAlign w:val="subscript"/>
        </w:rPr>
        <w:t>4</w:t>
      </w:r>
      <w:r w:rsidRPr="0068086D">
        <w:rPr>
          <w:rFonts w:ascii="Times New Roman" w:hAnsi="Times New Roman" w:cs="Times New Roman"/>
          <w:color w:val="000000"/>
          <w:sz w:val="24"/>
          <w:szCs w:val="24"/>
        </w:rPr>
        <w:t xml:space="preserve"> to a pH ≤2, stored for a maximum of 28 days and stored at 4</w:t>
      </w:r>
      <w:r w:rsidRPr="0068086D">
        <w:rPr>
          <w:rFonts w:ascii="Times New Roman" w:hAnsi="Times New Roman" w:cs="Times New Roman"/>
          <w:color w:val="000000"/>
          <w:sz w:val="24"/>
          <w:szCs w:val="24"/>
          <w:vertAlign w:val="superscript"/>
        </w:rPr>
        <w:t>o</w:t>
      </w:r>
      <w:r w:rsidRPr="0068086D">
        <w:rPr>
          <w:rFonts w:ascii="Times New Roman" w:hAnsi="Times New Roman" w:cs="Times New Roman"/>
          <w:color w:val="000000"/>
          <w:sz w:val="24"/>
          <w:szCs w:val="24"/>
        </w:rPr>
        <w:t xml:space="preserve">C. Sample to be used for TKN filtered, are filtered with a </w:t>
      </w:r>
      <w:proofErr w:type="gramStart"/>
      <w:r w:rsidRPr="0068086D">
        <w:rPr>
          <w:rFonts w:ascii="Times New Roman" w:hAnsi="Times New Roman" w:cs="Times New Roman"/>
          <w:color w:val="000000"/>
          <w:sz w:val="24"/>
          <w:szCs w:val="24"/>
        </w:rPr>
        <w:t>0..</w:t>
      </w:r>
      <w:proofErr w:type="gramEnd"/>
      <w:r w:rsidRPr="0068086D">
        <w:rPr>
          <w:rFonts w:ascii="Times New Roman" w:hAnsi="Times New Roman" w:cs="Times New Roman"/>
          <w:color w:val="000000"/>
          <w:sz w:val="24"/>
          <w:szCs w:val="24"/>
        </w:rPr>
        <w:t>45 µm pore size glass-fiber filter in the field after collection.</w:t>
      </w:r>
    </w:p>
    <w:p w14:paraId="00000263" w14:textId="77777777" w:rsidR="00E5028B" w:rsidRPr="0068086D" w:rsidRDefault="00E5028B" w:rsidP="00FA1CF0">
      <w:pPr>
        <w:pStyle w:val="NoSpacing"/>
        <w:rPr>
          <w:rFonts w:ascii="Times New Roman" w:hAnsi="Times New Roman" w:cs="Times New Roman"/>
          <w:color w:val="000000"/>
          <w:sz w:val="24"/>
          <w:szCs w:val="24"/>
        </w:rPr>
      </w:pPr>
    </w:p>
    <w:p w14:paraId="00000264"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Chlorophyll </w:t>
      </w:r>
      <w:r w:rsidRPr="0068086D">
        <w:rPr>
          <w:rFonts w:ascii="Times New Roman" w:hAnsi="Times New Roman" w:cs="Times New Roman"/>
          <w:b/>
          <w:color w:val="000000"/>
          <w:sz w:val="24"/>
          <w:szCs w:val="24"/>
          <w:u w:val="single"/>
        </w:rPr>
        <w:t>a</w:t>
      </w:r>
      <w:r w:rsidRPr="0068086D">
        <w:rPr>
          <w:rFonts w:ascii="Times New Roman" w:hAnsi="Times New Roman" w:cs="Times New Roman"/>
          <w:b/>
          <w:color w:val="000000"/>
          <w:sz w:val="24"/>
          <w:szCs w:val="24"/>
        </w:rPr>
        <w:t xml:space="preserve"> (</w:t>
      </w:r>
      <w:proofErr w:type="spellStart"/>
      <w:r w:rsidRPr="0068086D">
        <w:rPr>
          <w:rFonts w:ascii="Times New Roman" w:hAnsi="Times New Roman" w:cs="Times New Roman"/>
          <w:b/>
          <w:color w:val="000000"/>
          <w:sz w:val="24"/>
          <w:szCs w:val="24"/>
        </w:rPr>
        <w:t>CHLa_C</w:t>
      </w:r>
      <w:proofErr w:type="spellEnd"/>
      <w:r w:rsidRPr="0068086D">
        <w:rPr>
          <w:rFonts w:ascii="Times New Roman" w:hAnsi="Times New Roman" w:cs="Times New Roman"/>
          <w:b/>
          <w:color w:val="000000"/>
          <w:sz w:val="24"/>
          <w:szCs w:val="24"/>
        </w:rPr>
        <w:t xml:space="preserve">), Uncorrected Chlorophyll </w:t>
      </w:r>
      <w:r w:rsidRPr="0068086D">
        <w:rPr>
          <w:rFonts w:ascii="Times New Roman" w:hAnsi="Times New Roman" w:cs="Times New Roman"/>
          <w:b/>
          <w:color w:val="000000"/>
          <w:sz w:val="24"/>
          <w:szCs w:val="24"/>
          <w:u w:val="single"/>
        </w:rPr>
        <w:t>a</w:t>
      </w:r>
      <w:r w:rsidRPr="0068086D">
        <w:rPr>
          <w:rFonts w:ascii="Times New Roman" w:hAnsi="Times New Roman" w:cs="Times New Roman"/>
          <w:b/>
          <w:color w:val="000000"/>
          <w:sz w:val="24"/>
          <w:szCs w:val="24"/>
        </w:rPr>
        <w:t xml:space="preserve"> (</w:t>
      </w:r>
      <w:proofErr w:type="spellStart"/>
      <w:r w:rsidRPr="0068086D">
        <w:rPr>
          <w:rFonts w:ascii="Times New Roman" w:hAnsi="Times New Roman" w:cs="Times New Roman"/>
          <w:b/>
          <w:color w:val="000000"/>
          <w:sz w:val="24"/>
          <w:szCs w:val="24"/>
        </w:rPr>
        <w:t>CHLa_UnC</w:t>
      </w:r>
      <w:proofErr w:type="spellEnd"/>
      <w:r w:rsidRPr="0068086D">
        <w:rPr>
          <w:rFonts w:ascii="Times New Roman" w:hAnsi="Times New Roman" w:cs="Times New Roman"/>
          <w:b/>
          <w:color w:val="000000"/>
          <w:sz w:val="24"/>
          <w:szCs w:val="24"/>
        </w:rPr>
        <w:t>), Chlorophyll b (</w:t>
      </w:r>
      <w:proofErr w:type="spellStart"/>
      <w:r w:rsidRPr="0068086D">
        <w:rPr>
          <w:rFonts w:ascii="Times New Roman" w:hAnsi="Times New Roman" w:cs="Times New Roman"/>
          <w:b/>
          <w:color w:val="000000"/>
          <w:sz w:val="24"/>
          <w:szCs w:val="24"/>
        </w:rPr>
        <w:t>CHLb_Tri_N</w:t>
      </w:r>
      <w:proofErr w:type="spellEnd"/>
      <w:r w:rsidRPr="0068086D">
        <w:rPr>
          <w:rFonts w:ascii="Times New Roman" w:hAnsi="Times New Roman" w:cs="Times New Roman"/>
          <w:b/>
          <w:color w:val="000000"/>
          <w:sz w:val="24"/>
          <w:szCs w:val="24"/>
        </w:rPr>
        <w:t>), Chlorophyll c (</w:t>
      </w:r>
      <w:proofErr w:type="spellStart"/>
      <w:r w:rsidRPr="0068086D">
        <w:rPr>
          <w:rFonts w:ascii="Times New Roman" w:hAnsi="Times New Roman" w:cs="Times New Roman"/>
          <w:b/>
          <w:color w:val="000000"/>
          <w:sz w:val="24"/>
          <w:szCs w:val="24"/>
        </w:rPr>
        <w:t>CHLc_Tri_N</w:t>
      </w:r>
      <w:proofErr w:type="spellEnd"/>
      <w:r w:rsidRPr="0068086D">
        <w:rPr>
          <w:rFonts w:ascii="Times New Roman" w:hAnsi="Times New Roman" w:cs="Times New Roman"/>
          <w:b/>
          <w:color w:val="000000"/>
          <w:sz w:val="24"/>
          <w:szCs w:val="24"/>
        </w:rPr>
        <w:t xml:space="preserve">), OD664b/OD665a, Pheophytin </w:t>
      </w:r>
      <w:r w:rsidRPr="0068086D">
        <w:rPr>
          <w:rFonts w:ascii="Times New Roman" w:hAnsi="Times New Roman" w:cs="Times New Roman"/>
          <w:b/>
          <w:color w:val="000000"/>
          <w:sz w:val="24"/>
          <w:szCs w:val="24"/>
          <w:u w:val="single"/>
        </w:rPr>
        <w:t>a</w:t>
      </w:r>
      <w:r w:rsidRPr="0068086D">
        <w:rPr>
          <w:rFonts w:ascii="Times New Roman" w:hAnsi="Times New Roman" w:cs="Times New Roman"/>
          <w:b/>
          <w:color w:val="000000"/>
          <w:sz w:val="24"/>
          <w:szCs w:val="24"/>
        </w:rPr>
        <w:t xml:space="preserve"> (PHEA)</w:t>
      </w:r>
    </w:p>
    <w:p w14:paraId="7DB86D9E" w14:textId="02C4A4F3"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References:</w:t>
      </w:r>
    </w:p>
    <w:p w14:paraId="00000265" w14:textId="700EAAB9"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lastRenderedPageBreak/>
        <w:t xml:space="preserve">APHA (American Public Health Association), 2001. Standard Methods for the Examination of Water and Wastewater, (SM 10200H). 20th Edition, Baltimore, Maryland: United Book Press, </w:t>
      </w:r>
      <w:proofErr w:type="gramStart"/>
      <w:r w:rsidRPr="0068086D">
        <w:rPr>
          <w:rFonts w:ascii="Times New Roman" w:hAnsi="Times New Roman" w:cs="Times New Roman"/>
          <w:color w:val="000000"/>
          <w:sz w:val="24"/>
          <w:szCs w:val="24"/>
        </w:rPr>
        <w:t>Inc.</w:t>
      </w:r>
      <w:proofErr w:type="gramEnd"/>
      <w:r w:rsidRPr="0068086D">
        <w:rPr>
          <w:rFonts w:ascii="Times New Roman" w:hAnsi="Times New Roman" w:cs="Times New Roman"/>
          <w:color w:val="000000"/>
          <w:sz w:val="24"/>
          <w:szCs w:val="24"/>
        </w:rPr>
        <w:t xml:space="preserve"> and U.S. Environmental Protection Agency (EPA), 1993. </w:t>
      </w:r>
      <w:r w:rsidRPr="0068086D">
        <w:rPr>
          <w:rFonts w:ascii="Times New Roman" w:hAnsi="Times New Roman" w:cs="Times New Roman"/>
          <w:color w:val="212121"/>
          <w:sz w:val="24"/>
          <w:szCs w:val="24"/>
          <w:highlight w:val="white"/>
        </w:rPr>
        <w:t xml:space="preserve">In Vitro Determination of Chlorophylls a, b, c1+c2 and </w:t>
      </w:r>
      <w:proofErr w:type="spellStart"/>
      <w:r w:rsidRPr="0068086D">
        <w:rPr>
          <w:rFonts w:ascii="Times New Roman" w:hAnsi="Times New Roman" w:cs="Times New Roman"/>
          <w:color w:val="212121"/>
          <w:sz w:val="24"/>
          <w:szCs w:val="24"/>
          <w:highlight w:val="white"/>
        </w:rPr>
        <w:t>Pheopigments</w:t>
      </w:r>
      <w:proofErr w:type="spellEnd"/>
      <w:r w:rsidRPr="0068086D">
        <w:rPr>
          <w:rFonts w:ascii="Times New Roman" w:hAnsi="Times New Roman" w:cs="Times New Roman"/>
          <w:color w:val="212121"/>
          <w:sz w:val="24"/>
          <w:szCs w:val="24"/>
          <w:highlight w:val="white"/>
        </w:rPr>
        <w:t xml:space="preserve"> in Marine and Freshwater Algae by Visible Spectrophotometry</w:t>
      </w:r>
      <w:r w:rsidRPr="0068086D">
        <w:rPr>
          <w:rFonts w:ascii="Times New Roman" w:hAnsi="Times New Roman" w:cs="Times New Roman"/>
          <w:color w:val="000000"/>
          <w:sz w:val="24"/>
          <w:szCs w:val="24"/>
        </w:rPr>
        <w:t>, EPA Method 446.0 Revision 1.2. Cincinnati, OH.</w:t>
      </w:r>
    </w:p>
    <w:p w14:paraId="1C87BB62" w14:textId="4BAB00B3"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Descriptor:</w:t>
      </w:r>
    </w:p>
    <w:p w14:paraId="00000266" w14:textId="275254B0"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Phytoplankton containing chlorophyll </w:t>
      </w:r>
      <w:r w:rsidRPr="0068086D">
        <w:rPr>
          <w:rFonts w:ascii="Times New Roman" w:hAnsi="Times New Roman" w:cs="Times New Roman"/>
          <w:i/>
          <w:color w:val="000000"/>
          <w:sz w:val="24"/>
          <w:szCs w:val="24"/>
        </w:rPr>
        <w:t xml:space="preserve">a </w:t>
      </w:r>
      <w:r w:rsidRPr="0068086D">
        <w:rPr>
          <w:rFonts w:ascii="Times New Roman" w:hAnsi="Times New Roman" w:cs="Times New Roman"/>
          <w:color w:val="000000"/>
          <w:sz w:val="24"/>
          <w:szCs w:val="24"/>
        </w:rPr>
        <w:t xml:space="preserve">in a measured volume of sample are concentrated by filtration through a glass fiber filter. The photo-pigments are extracted from the phytoplankton by grinding the filter with a tissue grinder and steeping the filter slurry in 90% aqueous acetone solution for at least 2hr at 4oC in the dark. The filter slurry is then centrifuged to clarify the solution and the supernatant is transferred to a glass spectrophotometric cell for analysis. For the pheophytin corrected chlorophyll </w:t>
      </w:r>
      <w:r w:rsidRPr="0068086D">
        <w:rPr>
          <w:rFonts w:ascii="Times New Roman" w:hAnsi="Times New Roman" w:cs="Times New Roman"/>
          <w:i/>
          <w:color w:val="000000"/>
          <w:sz w:val="24"/>
          <w:szCs w:val="24"/>
        </w:rPr>
        <w:t>a</w:t>
      </w:r>
      <w:r w:rsidRPr="0068086D">
        <w:rPr>
          <w:rFonts w:ascii="Times New Roman" w:hAnsi="Times New Roman" w:cs="Times New Roman"/>
          <w:color w:val="000000"/>
          <w:sz w:val="24"/>
          <w:szCs w:val="24"/>
        </w:rPr>
        <w:t xml:space="preserve">, the sample’s absorbance is measured at 750 and 664 nm before acidification and 750 and 665 nm after acidification with 0.1mL N HCl. No calibration of the instrument is required. Absorbance values are entered into a set of equations in the computer that utilize the extinction coefficients of the pure pigments in 90% acetone. Concentrations are reported in ug/L. Results are saved to an excel spreadsheet where calculations are performed to gain </w:t>
      </w:r>
      <w:proofErr w:type="spellStart"/>
      <w:r w:rsidRPr="0068086D">
        <w:rPr>
          <w:rFonts w:ascii="Times New Roman" w:hAnsi="Times New Roman" w:cs="Times New Roman"/>
          <w:color w:val="000000"/>
          <w:sz w:val="24"/>
          <w:szCs w:val="24"/>
        </w:rPr>
        <w:t>CHLa_C</w:t>
      </w:r>
      <w:proofErr w:type="spellEnd"/>
      <w:r w:rsidRPr="0068086D">
        <w:rPr>
          <w:rFonts w:ascii="Times New Roman" w:hAnsi="Times New Roman" w:cs="Times New Roman"/>
          <w:color w:val="000000"/>
          <w:sz w:val="24"/>
          <w:szCs w:val="24"/>
        </w:rPr>
        <w:t xml:space="preserve"> and PHEA. Optical density readings are used to gain </w:t>
      </w:r>
      <w:proofErr w:type="spellStart"/>
      <w:r w:rsidRPr="0068086D">
        <w:rPr>
          <w:rFonts w:ascii="Times New Roman" w:hAnsi="Times New Roman" w:cs="Times New Roman"/>
          <w:color w:val="000000"/>
          <w:sz w:val="24"/>
          <w:szCs w:val="24"/>
        </w:rPr>
        <w:t>CHLa_UnC</w:t>
      </w:r>
      <w:proofErr w:type="spellEnd"/>
      <w:r w:rsidRPr="0068086D">
        <w:rPr>
          <w:rFonts w:ascii="Times New Roman" w:hAnsi="Times New Roman" w:cs="Times New Roman"/>
          <w:color w:val="000000"/>
          <w:sz w:val="24"/>
          <w:szCs w:val="24"/>
        </w:rPr>
        <w:t xml:space="preserve">, </w:t>
      </w:r>
      <w:proofErr w:type="spellStart"/>
      <w:r w:rsidRPr="0068086D">
        <w:rPr>
          <w:rFonts w:ascii="Times New Roman" w:hAnsi="Times New Roman" w:cs="Times New Roman"/>
          <w:color w:val="000000"/>
          <w:sz w:val="24"/>
          <w:szCs w:val="24"/>
        </w:rPr>
        <w:t>CHLb</w:t>
      </w:r>
      <w:proofErr w:type="spellEnd"/>
      <w:r w:rsidRPr="0068086D">
        <w:rPr>
          <w:rFonts w:ascii="Times New Roman" w:hAnsi="Times New Roman" w:cs="Times New Roman"/>
          <w:color w:val="000000"/>
          <w:sz w:val="24"/>
          <w:szCs w:val="24"/>
        </w:rPr>
        <w:t xml:space="preserve"> and </w:t>
      </w:r>
      <w:proofErr w:type="spellStart"/>
      <w:r w:rsidRPr="0068086D">
        <w:rPr>
          <w:rFonts w:ascii="Times New Roman" w:hAnsi="Times New Roman" w:cs="Times New Roman"/>
          <w:color w:val="000000"/>
          <w:sz w:val="24"/>
          <w:szCs w:val="24"/>
        </w:rPr>
        <w:t>CHLc</w:t>
      </w:r>
      <w:proofErr w:type="spellEnd"/>
      <w:r w:rsidRPr="0068086D">
        <w:rPr>
          <w:rFonts w:ascii="Times New Roman" w:hAnsi="Times New Roman" w:cs="Times New Roman"/>
          <w:color w:val="000000"/>
          <w:sz w:val="24"/>
          <w:szCs w:val="24"/>
        </w:rPr>
        <w:t xml:space="preserve">. </w:t>
      </w:r>
    </w:p>
    <w:p w14:paraId="78C6635A" w14:textId="09113BE4" w:rsidR="00806391" w:rsidRPr="0068086D" w:rsidRDefault="00F43F06" w:rsidP="00FA1CF0">
      <w:pPr>
        <w:pStyle w:val="NoSpacing"/>
        <w:ind w:left="360"/>
        <w:rPr>
          <w:rFonts w:ascii="Times New Roman" w:hAnsi="Times New Roman" w:cs="Times New Roman"/>
          <w:bCs/>
          <w:sz w:val="24"/>
          <w:szCs w:val="24"/>
        </w:rPr>
      </w:pPr>
      <w:r w:rsidRPr="0068086D">
        <w:rPr>
          <w:rFonts w:ascii="Times New Roman" w:hAnsi="Times New Roman" w:cs="Times New Roman"/>
          <w:bCs/>
          <w:sz w:val="24"/>
          <w:szCs w:val="24"/>
        </w:rPr>
        <w:t>Preservation Method:</w:t>
      </w:r>
    </w:p>
    <w:p w14:paraId="00000267" w14:textId="46926200" w:rsidR="00E5028B" w:rsidRPr="0068086D" w:rsidRDefault="00F43F06" w:rsidP="00806391">
      <w:pPr>
        <w:pStyle w:val="NoSpacing"/>
        <w:ind w:left="720"/>
        <w:rPr>
          <w:rFonts w:ascii="Times New Roman" w:hAnsi="Times New Roman" w:cs="Times New Roman"/>
          <w:sz w:val="24"/>
          <w:szCs w:val="24"/>
        </w:rPr>
      </w:pPr>
      <w:r w:rsidRPr="0068086D">
        <w:rPr>
          <w:rFonts w:ascii="Times New Roman" w:hAnsi="Times New Roman" w:cs="Times New Roman"/>
          <w:sz w:val="24"/>
          <w:szCs w:val="24"/>
        </w:rPr>
        <w:t>Samples are collected as whole water samples and stored in a dark sampling bottle. Samples are filtered onto 0.45 µm pore size glass-fiber filter in the laboratory and run immediately upon receiving samples.</w:t>
      </w:r>
    </w:p>
    <w:p w14:paraId="00000268" w14:textId="77777777" w:rsidR="00E5028B" w:rsidRPr="0068086D" w:rsidRDefault="00E5028B" w:rsidP="00FA1CF0">
      <w:pPr>
        <w:pStyle w:val="NoSpacing"/>
        <w:rPr>
          <w:rFonts w:ascii="Times New Roman" w:hAnsi="Times New Roman" w:cs="Times New Roman"/>
          <w:color w:val="000000"/>
          <w:sz w:val="24"/>
          <w:szCs w:val="24"/>
        </w:rPr>
      </w:pPr>
    </w:p>
    <w:p w14:paraId="00000269"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Fecal Coliform</w:t>
      </w:r>
    </w:p>
    <w:p w14:paraId="78AEAE7A" w14:textId="26514FBF"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References:</w:t>
      </w:r>
    </w:p>
    <w:p w14:paraId="0000026A" w14:textId="4CF89D13"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APHA (American Public Health Association), 1999. Standard Methods for the Examination of Water and Wastewater (SM9222D-1997). Baltimore, Maryland: United Book Press, Inc. APHA (American Public Health Association), 1999.</w:t>
      </w:r>
    </w:p>
    <w:p w14:paraId="25267CB4"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Method Descriptor: </w:t>
      </w:r>
    </w:p>
    <w:p w14:paraId="0000026B" w14:textId="60688796"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Samples are collected as whole water samples in a sealed sterile sampling bottle. The water sample is filtered through a membrane that has a 0.45 </w:t>
      </w:r>
      <w:proofErr w:type="spellStart"/>
      <w:r w:rsidRPr="0068086D">
        <w:rPr>
          <w:rFonts w:ascii="Times New Roman" w:hAnsi="Times New Roman" w:cs="Times New Roman"/>
          <w:color w:val="000000"/>
          <w:sz w:val="24"/>
          <w:szCs w:val="24"/>
        </w:rPr>
        <w:t>μm</w:t>
      </w:r>
      <w:proofErr w:type="spellEnd"/>
      <w:r w:rsidRPr="0068086D">
        <w:rPr>
          <w:rFonts w:ascii="Times New Roman" w:hAnsi="Times New Roman" w:cs="Times New Roman"/>
          <w:color w:val="000000"/>
          <w:sz w:val="24"/>
          <w:szCs w:val="24"/>
        </w:rPr>
        <w:t xml:space="preserve"> pore size to capture bacteria. The membrane filter is placed on an absorbent pad containing M-FC broth, which is a selective medium for fecal coliforms. The dish is incubated for 24 hours at 44.5°C. Positive colonies have a blue color and are counted and recorded.</w:t>
      </w:r>
    </w:p>
    <w:p w14:paraId="7A944CC0" w14:textId="77777777" w:rsidR="00806391"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 xml:space="preserve">Preservation Method: </w:t>
      </w:r>
    </w:p>
    <w:p w14:paraId="0000026C" w14:textId="508ADEDB" w:rsidR="00E5028B" w:rsidRPr="0068086D" w:rsidRDefault="00F43F06" w:rsidP="00806391">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Whole water samples are collected and stored on ice. Then filtered and analyzed within 24-48 hours of collection.</w:t>
      </w:r>
    </w:p>
    <w:p w14:paraId="0000026D" w14:textId="77777777" w:rsidR="00E5028B" w:rsidRPr="0068086D" w:rsidRDefault="00E5028B" w:rsidP="00FA1CF0">
      <w:pPr>
        <w:pStyle w:val="NoSpacing"/>
        <w:rPr>
          <w:rFonts w:ascii="Times New Roman" w:hAnsi="Times New Roman" w:cs="Times New Roman"/>
          <w:color w:val="000000"/>
          <w:sz w:val="24"/>
          <w:szCs w:val="24"/>
        </w:rPr>
      </w:pPr>
    </w:p>
    <w:p w14:paraId="0000026E" w14:textId="77777777" w:rsidR="00E5028B" w:rsidRPr="0068086D" w:rsidRDefault="00F43F06" w:rsidP="00FA1CF0">
      <w:pPr>
        <w:pStyle w:val="NoSpacing"/>
        <w:numPr>
          <w:ilvl w:val="0"/>
          <w:numId w:val="17"/>
        </w:numPr>
        <w:ind w:left="36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Enterococcus</w:t>
      </w:r>
    </w:p>
    <w:p w14:paraId="19CB87E6" w14:textId="4B95108D" w:rsidR="0068086D" w:rsidRPr="0068086D" w:rsidRDefault="00F43F06" w:rsidP="00FA1CF0">
      <w:pPr>
        <w:pStyle w:val="NoSpacing"/>
        <w:ind w:left="360"/>
        <w:rPr>
          <w:rFonts w:ascii="Times New Roman" w:hAnsi="Times New Roman" w:cs="Times New Roman"/>
          <w:bCs/>
          <w:color w:val="000000"/>
          <w:sz w:val="24"/>
          <w:szCs w:val="24"/>
        </w:rPr>
      </w:pPr>
      <w:bookmarkStart w:id="0" w:name="_heading=h.gjdgxs" w:colFirst="0" w:colLast="0"/>
      <w:bookmarkEnd w:id="0"/>
      <w:r w:rsidRPr="0068086D">
        <w:rPr>
          <w:rFonts w:ascii="Times New Roman" w:hAnsi="Times New Roman" w:cs="Times New Roman"/>
          <w:bCs/>
          <w:color w:val="000000"/>
          <w:sz w:val="24"/>
          <w:szCs w:val="24"/>
        </w:rPr>
        <w:t>Method References:</w:t>
      </w:r>
    </w:p>
    <w:p w14:paraId="0000026F" w14:textId="69F93DFA" w:rsidR="00E5028B" w:rsidRPr="0068086D" w:rsidRDefault="00F43F06" w:rsidP="0068086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ASTM D6503-99, Standard Test Method for Enterococci in Water Using </w:t>
      </w:r>
      <w:proofErr w:type="spellStart"/>
      <w:r w:rsidRPr="0068086D">
        <w:rPr>
          <w:rFonts w:ascii="Times New Roman" w:hAnsi="Times New Roman" w:cs="Times New Roman"/>
          <w:color w:val="000000"/>
          <w:sz w:val="24"/>
          <w:szCs w:val="24"/>
        </w:rPr>
        <w:t>EnterolertTM</w:t>
      </w:r>
      <w:proofErr w:type="spellEnd"/>
      <w:r w:rsidRPr="0068086D">
        <w:rPr>
          <w:rFonts w:ascii="Times New Roman" w:hAnsi="Times New Roman" w:cs="Times New Roman"/>
          <w:color w:val="000000"/>
          <w:sz w:val="24"/>
          <w:szCs w:val="24"/>
        </w:rPr>
        <w:t>, ASTM International, West Conshohocken, PA, 1999, </w:t>
      </w:r>
      <w:hyperlink r:id="rId28">
        <w:r w:rsidRPr="0068086D">
          <w:rPr>
            <w:rFonts w:ascii="Times New Roman" w:hAnsi="Times New Roman" w:cs="Times New Roman"/>
            <w:color w:val="009ADA"/>
            <w:sz w:val="24"/>
            <w:szCs w:val="24"/>
            <w:highlight w:val="white"/>
            <w:u w:val="single"/>
          </w:rPr>
          <w:t>www.astm.org</w:t>
        </w:r>
      </w:hyperlink>
    </w:p>
    <w:p w14:paraId="39C26ECB" w14:textId="3DC1B6F8" w:rsidR="0068086D"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Method Descriptor:</w:t>
      </w:r>
    </w:p>
    <w:p w14:paraId="00000270" w14:textId="3029417F" w:rsidR="00E5028B" w:rsidRPr="0068086D" w:rsidRDefault="00F43F06" w:rsidP="0068086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lastRenderedPageBreak/>
        <w:t xml:space="preserve">Contents of one </w:t>
      </w:r>
      <w:proofErr w:type="spellStart"/>
      <w:r w:rsidRPr="0068086D">
        <w:rPr>
          <w:rFonts w:ascii="Times New Roman" w:hAnsi="Times New Roman" w:cs="Times New Roman"/>
          <w:color w:val="000000"/>
          <w:sz w:val="24"/>
          <w:szCs w:val="24"/>
        </w:rPr>
        <w:t>Enterolert</w:t>
      </w:r>
      <w:proofErr w:type="spellEnd"/>
      <w:r w:rsidRPr="0068086D">
        <w:rPr>
          <w:rFonts w:ascii="Times New Roman" w:hAnsi="Times New Roman" w:cs="Times New Roman"/>
          <w:color w:val="000000"/>
          <w:sz w:val="24"/>
          <w:szCs w:val="24"/>
        </w:rPr>
        <w:t xml:space="preserve"> pack </w:t>
      </w:r>
      <w:proofErr w:type="gramStart"/>
      <w:r w:rsidRPr="0068086D">
        <w:rPr>
          <w:rFonts w:ascii="Times New Roman" w:hAnsi="Times New Roman" w:cs="Times New Roman"/>
          <w:color w:val="000000"/>
          <w:sz w:val="24"/>
          <w:szCs w:val="24"/>
        </w:rPr>
        <w:t>is</w:t>
      </w:r>
      <w:proofErr w:type="gramEnd"/>
      <w:r w:rsidRPr="0068086D">
        <w:rPr>
          <w:rFonts w:ascii="Times New Roman" w:hAnsi="Times New Roman" w:cs="Times New Roman"/>
          <w:color w:val="000000"/>
          <w:sz w:val="24"/>
          <w:szCs w:val="24"/>
        </w:rPr>
        <w:t xml:space="preserve"> added to 100 mL of sample water in a sterile vial. Sample/reagent mixture is shaken, poured into a Quanti-Tray, heat sealed and is incubated at 41°C ±0.5°C for 24 hours.  Following incubation, a UV light is used to detect fluorescence and the number of positive wells </w:t>
      </w:r>
      <w:proofErr w:type="gramStart"/>
      <w:r w:rsidRPr="0068086D">
        <w:rPr>
          <w:rFonts w:ascii="Times New Roman" w:hAnsi="Times New Roman" w:cs="Times New Roman"/>
          <w:color w:val="000000"/>
          <w:sz w:val="24"/>
          <w:szCs w:val="24"/>
        </w:rPr>
        <w:t>are</w:t>
      </w:r>
      <w:proofErr w:type="gramEnd"/>
      <w:r w:rsidRPr="0068086D">
        <w:rPr>
          <w:rFonts w:ascii="Times New Roman" w:hAnsi="Times New Roman" w:cs="Times New Roman"/>
          <w:color w:val="000000"/>
          <w:sz w:val="24"/>
          <w:szCs w:val="24"/>
        </w:rPr>
        <w:t xml:space="preserve"> counted, recorded and referenced to </w:t>
      </w:r>
      <w:proofErr w:type="gramStart"/>
      <w:r w:rsidRPr="0068086D">
        <w:rPr>
          <w:rFonts w:ascii="Times New Roman" w:hAnsi="Times New Roman" w:cs="Times New Roman"/>
          <w:color w:val="000000"/>
          <w:sz w:val="24"/>
          <w:szCs w:val="24"/>
        </w:rPr>
        <w:t>a MPN</w:t>
      </w:r>
      <w:proofErr w:type="gramEnd"/>
      <w:r w:rsidRPr="0068086D">
        <w:rPr>
          <w:rFonts w:ascii="Times New Roman" w:hAnsi="Times New Roman" w:cs="Times New Roman"/>
          <w:color w:val="000000"/>
          <w:sz w:val="24"/>
          <w:szCs w:val="24"/>
        </w:rPr>
        <w:t xml:space="preserve"> table to obtain a Most Probable Number.</w:t>
      </w:r>
    </w:p>
    <w:p w14:paraId="5A6578C7" w14:textId="01D75AC4" w:rsidR="0068086D" w:rsidRPr="0068086D" w:rsidRDefault="00F43F06" w:rsidP="00FA1CF0">
      <w:pPr>
        <w:pStyle w:val="NoSpacing"/>
        <w:ind w:left="360"/>
        <w:rPr>
          <w:rFonts w:ascii="Times New Roman" w:hAnsi="Times New Roman" w:cs="Times New Roman"/>
          <w:bCs/>
          <w:color w:val="000000"/>
          <w:sz w:val="24"/>
          <w:szCs w:val="24"/>
        </w:rPr>
      </w:pPr>
      <w:r w:rsidRPr="0068086D">
        <w:rPr>
          <w:rFonts w:ascii="Times New Roman" w:hAnsi="Times New Roman" w:cs="Times New Roman"/>
          <w:bCs/>
          <w:color w:val="000000"/>
          <w:sz w:val="24"/>
          <w:szCs w:val="24"/>
        </w:rPr>
        <w:t>Preservation Method:</w:t>
      </w:r>
    </w:p>
    <w:p w14:paraId="00000271" w14:textId="73212A6C" w:rsidR="00E5028B" w:rsidRPr="0068086D" w:rsidRDefault="00F43F06" w:rsidP="0068086D">
      <w:pPr>
        <w:pStyle w:val="NoSpacing"/>
        <w:ind w:left="720"/>
        <w:rPr>
          <w:rFonts w:ascii="Times New Roman" w:hAnsi="Times New Roman" w:cs="Times New Roman"/>
          <w:color w:val="000000"/>
          <w:sz w:val="24"/>
          <w:szCs w:val="24"/>
        </w:rPr>
      </w:pPr>
      <w:r w:rsidRPr="0068086D">
        <w:rPr>
          <w:rFonts w:ascii="Times New Roman" w:hAnsi="Times New Roman" w:cs="Times New Roman"/>
          <w:color w:val="000000"/>
          <w:sz w:val="24"/>
          <w:szCs w:val="24"/>
        </w:rPr>
        <w:t>Whole water samples are in a sealed sterile sampling bottle preserved with sodium thiosulfate. Samples are incubated within 8 hours.</w:t>
      </w:r>
    </w:p>
    <w:p w14:paraId="00000272" w14:textId="77777777" w:rsidR="00E5028B" w:rsidRPr="0068086D" w:rsidRDefault="00E5028B" w:rsidP="005E72FA">
      <w:pPr>
        <w:pStyle w:val="NoSpacing"/>
        <w:rPr>
          <w:rFonts w:ascii="Times New Roman" w:hAnsi="Times New Roman" w:cs="Times New Roman"/>
          <w:color w:val="000000"/>
          <w:sz w:val="24"/>
          <w:szCs w:val="24"/>
        </w:rPr>
      </w:pPr>
    </w:p>
    <w:p w14:paraId="00000273" w14:textId="77777777" w:rsidR="00E5028B" w:rsidRPr="0068086D" w:rsidRDefault="00E5028B" w:rsidP="005E72FA">
      <w:pPr>
        <w:pStyle w:val="NoSpacing"/>
        <w:rPr>
          <w:rFonts w:ascii="Times New Roman" w:hAnsi="Times New Roman" w:cs="Times New Roman"/>
          <w:color w:val="000000"/>
          <w:sz w:val="24"/>
          <w:szCs w:val="24"/>
        </w:rPr>
      </w:pPr>
    </w:p>
    <w:p w14:paraId="00000274" w14:textId="68041A5C" w:rsidR="00E5028B" w:rsidRPr="0068086D" w:rsidRDefault="00BF6E35"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1</w:t>
      </w:r>
      <w:r w:rsidR="003E05FC" w:rsidRPr="0068086D">
        <w:rPr>
          <w:rFonts w:ascii="Times New Roman" w:hAnsi="Times New Roman" w:cs="Times New Roman"/>
          <w:b/>
          <w:color w:val="000000"/>
          <w:sz w:val="24"/>
          <w:szCs w:val="24"/>
        </w:rPr>
        <w:t>1</w:t>
      </w:r>
      <w:r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Limits of Detection</w:t>
      </w:r>
    </w:p>
    <w:p w14:paraId="00000275" w14:textId="77777777" w:rsidR="00E5028B" w:rsidRPr="0068086D" w:rsidRDefault="00E5028B" w:rsidP="005E72FA">
      <w:pPr>
        <w:pStyle w:val="NoSpacing"/>
        <w:rPr>
          <w:rFonts w:ascii="Times New Roman" w:hAnsi="Times New Roman" w:cs="Times New Roman"/>
          <w:color w:val="000000"/>
          <w:sz w:val="24"/>
          <w:szCs w:val="24"/>
        </w:rPr>
      </w:pPr>
    </w:p>
    <w:p w14:paraId="44F9900B" w14:textId="6D031C9F" w:rsidR="00F82A66" w:rsidRPr="0068086D" w:rsidRDefault="00F43F06"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Florida Department of Environmental Protection Central Laboratory (FDEP)</w:t>
      </w:r>
    </w:p>
    <w:p w14:paraId="00000277" w14:textId="721D55CE"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The Florida Department of Environmental Protection’s Central La</w:t>
      </w:r>
      <w:r w:rsidR="00BF6E35" w:rsidRPr="0068086D">
        <w:rPr>
          <w:rFonts w:ascii="Times New Roman" w:hAnsi="Times New Roman" w:cs="Times New Roman"/>
          <w:color w:val="000000"/>
          <w:sz w:val="24"/>
          <w:szCs w:val="24"/>
        </w:rPr>
        <w:t xml:space="preserve">boratory defines the </w:t>
      </w:r>
      <w:r w:rsidRPr="0068086D">
        <w:rPr>
          <w:rFonts w:ascii="Times New Roman" w:hAnsi="Times New Roman" w:cs="Times New Roman"/>
          <w:color w:val="000000"/>
          <w:sz w:val="24"/>
          <w:szCs w:val="24"/>
        </w:rPr>
        <w:t>Method Detection Limit (MDL) as the minimum measured concentration of a substance that can be reported with 99% confidence that the measured concentration is distinguishable from a method blank. A minimum of seven method blanks and seven laboratory fortified blanks (LFB) in three independent batches are prepared</w:t>
      </w:r>
      <w:r w:rsidR="007B0191">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the LFBs are spiked at one to five times the estimated MDL concentration. The blanks and LFBs are </w:t>
      </w:r>
      <w:r w:rsidR="008F07B2">
        <w:rPr>
          <w:rFonts w:ascii="Times New Roman" w:hAnsi="Times New Roman" w:cs="Times New Roman"/>
          <w:color w:val="000000"/>
          <w:sz w:val="24"/>
          <w:szCs w:val="24"/>
        </w:rPr>
        <w:t xml:space="preserve">then </w:t>
      </w:r>
      <w:r w:rsidRPr="0068086D">
        <w:rPr>
          <w:rFonts w:ascii="Times New Roman" w:hAnsi="Times New Roman" w:cs="Times New Roman"/>
          <w:color w:val="000000"/>
          <w:sz w:val="24"/>
          <w:szCs w:val="24"/>
        </w:rPr>
        <w:t>processed through the entire analytical method. The MDL or LFB cannot be prepared for some biological methods (e.g., BOD and chlorophyll); a substitute with at least seven replicates of a standard solution is used for these samples. The method blanks and LFBs are then distributed and analyzed on three separate days in three independent analytical runs.</w:t>
      </w:r>
    </w:p>
    <w:p w14:paraId="00000278" w14:textId="77777777" w:rsidR="00E5028B" w:rsidRPr="0068086D" w:rsidRDefault="00E5028B" w:rsidP="005E72FA">
      <w:pPr>
        <w:pStyle w:val="NoSpacing"/>
        <w:rPr>
          <w:rFonts w:ascii="Times New Roman" w:hAnsi="Times New Roman" w:cs="Times New Roman"/>
          <w:color w:val="000000"/>
          <w:sz w:val="24"/>
          <w:szCs w:val="24"/>
          <w:highlight w:val="cyan"/>
        </w:rPr>
      </w:pPr>
    </w:p>
    <w:p w14:paraId="00000279" w14:textId="4B1E500D"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Two MDL values are then derived, one based on the standard deviation and average concentr</w:t>
      </w:r>
      <w:r w:rsidR="00435B78" w:rsidRPr="0068086D">
        <w:rPr>
          <w:rFonts w:ascii="Times New Roman" w:hAnsi="Times New Roman" w:cs="Times New Roman"/>
          <w:color w:val="000000"/>
          <w:sz w:val="24"/>
          <w:szCs w:val="24"/>
        </w:rPr>
        <w:t>ation of the method blanks (</w:t>
      </w:r>
      <w:proofErr w:type="spellStart"/>
      <w:r w:rsidR="00435B78" w:rsidRPr="0068086D">
        <w:rPr>
          <w:rFonts w:ascii="Times New Roman" w:hAnsi="Times New Roman" w:cs="Times New Roman"/>
          <w:color w:val="000000"/>
          <w:sz w:val="24"/>
          <w:szCs w:val="24"/>
        </w:rPr>
        <w:t>MDLb</w:t>
      </w:r>
      <w:proofErr w:type="spellEnd"/>
      <w:r w:rsidRPr="0068086D">
        <w:rPr>
          <w:rFonts w:ascii="Times New Roman" w:hAnsi="Times New Roman" w:cs="Times New Roman"/>
          <w:color w:val="000000"/>
          <w:sz w:val="24"/>
          <w:szCs w:val="24"/>
        </w:rPr>
        <w:t>)</w:t>
      </w:r>
      <w:r w:rsidR="008F07B2">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and the second based on the standard deviation of the LFBs (MDLs). The detection limit is then derived using </w:t>
      </w:r>
      <w:r w:rsidR="008F07B2">
        <w:rPr>
          <w:rFonts w:ascii="Times New Roman" w:hAnsi="Times New Roman" w:cs="Times New Roman"/>
          <w:color w:val="000000"/>
          <w:sz w:val="24"/>
          <w:szCs w:val="24"/>
        </w:rPr>
        <w:t xml:space="preserve">(a) </w:t>
      </w:r>
      <w:r w:rsidRPr="0068086D">
        <w:rPr>
          <w:rFonts w:ascii="Times New Roman" w:hAnsi="Times New Roman" w:cs="Times New Roman"/>
          <w:color w:val="000000"/>
          <w:sz w:val="24"/>
          <w:szCs w:val="24"/>
        </w:rPr>
        <w:t xml:space="preserve">the </w:t>
      </w:r>
      <w:proofErr w:type="gramStart"/>
      <w:r w:rsidRPr="0068086D">
        <w:rPr>
          <w:rFonts w:ascii="Times New Roman" w:hAnsi="Times New Roman" w:cs="Times New Roman"/>
          <w:color w:val="000000"/>
          <w:sz w:val="24"/>
          <w:szCs w:val="24"/>
        </w:rPr>
        <w:t>Student’s</w:t>
      </w:r>
      <w:proofErr w:type="gramEnd"/>
      <w:r w:rsidRPr="0068086D">
        <w:rPr>
          <w:rFonts w:ascii="Times New Roman" w:hAnsi="Times New Roman" w:cs="Times New Roman"/>
          <w:color w:val="000000"/>
          <w:sz w:val="24"/>
          <w:szCs w:val="24"/>
        </w:rPr>
        <w:t xml:space="preserve"> </w:t>
      </w:r>
      <w:r w:rsidRPr="008F07B2">
        <w:rPr>
          <w:rFonts w:ascii="Times New Roman" w:hAnsi="Times New Roman" w:cs="Times New Roman"/>
          <w:i/>
          <w:iCs/>
          <w:color w:val="000000"/>
          <w:sz w:val="24"/>
          <w:szCs w:val="24"/>
        </w:rPr>
        <w:t xml:space="preserve">t </w:t>
      </w:r>
      <w:r w:rsidRPr="0068086D">
        <w:rPr>
          <w:rFonts w:ascii="Times New Roman" w:hAnsi="Times New Roman" w:cs="Times New Roman"/>
          <w:color w:val="000000"/>
          <w:sz w:val="24"/>
          <w:szCs w:val="24"/>
        </w:rPr>
        <w:t xml:space="preserve">value appropriate for a 99% confidence level and </w:t>
      </w:r>
      <w:r w:rsidR="008F07B2">
        <w:rPr>
          <w:rFonts w:ascii="Times New Roman" w:hAnsi="Times New Roman" w:cs="Times New Roman"/>
          <w:color w:val="000000"/>
          <w:sz w:val="24"/>
          <w:szCs w:val="24"/>
        </w:rPr>
        <w:t xml:space="preserve">(b) </w:t>
      </w:r>
      <w:r w:rsidRPr="0068086D">
        <w:rPr>
          <w:rFonts w:ascii="Times New Roman" w:hAnsi="Times New Roman" w:cs="Times New Roman"/>
          <w:color w:val="000000"/>
          <w:sz w:val="24"/>
          <w:szCs w:val="24"/>
        </w:rPr>
        <w:t xml:space="preserve">a standard deviation estimate with n - 1 degrees of freedom where </w:t>
      </w:r>
      <w:r w:rsidRPr="008F07B2">
        <w:rPr>
          <w:rFonts w:ascii="Times New Roman" w:hAnsi="Times New Roman" w:cs="Times New Roman"/>
          <w:i/>
          <w:iCs/>
          <w:color w:val="000000"/>
          <w:sz w:val="24"/>
          <w:szCs w:val="24"/>
        </w:rPr>
        <w:t>n</w:t>
      </w:r>
      <w:r w:rsidRPr="0068086D">
        <w:rPr>
          <w:rFonts w:ascii="Times New Roman" w:hAnsi="Times New Roman" w:cs="Times New Roman"/>
          <w:color w:val="000000"/>
          <w:sz w:val="24"/>
          <w:szCs w:val="24"/>
        </w:rPr>
        <w:t xml:space="preserve"> is the number of each type of blank. The larger of the two MDLs is set as the MDL for the method. In cases where the calculated MDL is more than 10 times lower than the concentration level of the LFB’s</w:t>
      </w:r>
      <w:r w:rsidR="008F07B2">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the study may be performed again using a lower spiking level. For details, refer to the FDEP Quality Manual and Chapter 40, Part 136 Appendix B of the Code of Federal Regulations for “Definition and Procedure for the Determination of the Method Detection Limit—Revision 2 (August 2017)</w:t>
      </w:r>
      <w:r w:rsidR="008F07B2">
        <w:rPr>
          <w:rFonts w:ascii="Times New Roman" w:hAnsi="Times New Roman" w:cs="Times New Roman"/>
          <w:color w:val="000000"/>
          <w:sz w:val="24"/>
          <w:szCs w:val="24"/>
        </w:rPr>
        <w:t>.”</w:t>
      </w:r>
    </w:p>
    <w:p w14:paraId="0000027A" w14:textId="77777777" w:rsidR="00E5028B" w:rsidRPr="0068086D" w:rsidRDefault="00E5028B" w:rsidP="005E72FA">
      <w:pPr>
        <w:pStyle w:val="NoSpacing"/>
        <w:rPr>
          <w:rFonts w:ascii="Times New Roman" w:hAnsi="Times New Roman" w:cs="Times New Roman"/>
          <w:color w:val="000000"/>
          <w:sz w:val="24"/>
          <w:szCs w:val="24"/>
        </w:rPr>
      </w:pPr>
    </w:p>
    <w:p w14:paraId="0000027B" w14:textId="77777777" w:rsidR="00E5028B" w:rsidRPr="0068086D" w:rsidRDefault="00F43F06" w:rsidP="00564778">
      <w:pPr>
        <w:pStyle w:val="NoSpacing"/>
        <w:outlineLvl w:val="0"/>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 xml:space="preserve">ALS Environmental Laboratory </w:t>
      </w:r>
    </w:p>
    <w:p w14:paraId="0000027C" w14:textId="030A1E99" w:rsidR="00E5028B"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The ALS laboratory defines Method Detection Limit (MDL) as the minimum concentration of a substance or analyte that can be measured and reported with 99% confidence that the analyte concentration is greater than zero and is determined from analysis of a sample </w:t>
      </w:r>
      <w:proofErr w:type="gramStart"/>
      <w:r w:rsidRPr="0068086D">
        <w:rPr>
          <w:rFonts w:ascii="Times New Roman" w:hAnsi="Times New Roman" w:cs="Times New Roman"/>
          <w:color w:val="000000"/>
          <w:sz w:val="24"/>
          <w:szCs w:val="24"/>
        </w:rPr>
        <w:t>in a given</w:t>
      </w:r>
      <w:proofErr w:type="gramEnd"/>
      <w:r w:rsidRPr="0068086D">
        <w:rPr>
          <w:rFonts w:ascii="Times New Roman" w:hAnsi="Times New Roman" w:cs="Times New Roman"/>
          <w:color w:val="000000"/>
          <w:sz w:val="24"/>
          <w:szCs w:val="24"/>
        </w:rPr>
        <w:t xml:space="preserve"> matrix type containing the analyte. The Method Reporting Limit (MRL) is defined as the minimum level, concentration, or quantity of a target analyte that can be reported with a specific degree of confidence and within the calibration range or equivalent to the low calibration point. </w:t>
      </w:r>
    </w:p>
    <w:p w14:paraId="36447779" w14:textId="7BA83705" w:rsidR="00D45E52" w:rsidRDefault="00D45E52" w:rsidP="005E72FA">
      <w:pPr>
        <w:pStyle w:val="NoSpacing"/>
        <w:rPr>
          <w:rFonts w:ascii="Times New Roman" w:hAnsi="Times New Roman" w:cs="Times New Roman"/>
          <w:color w:val="000000"/>
          <w:sz w:val="24"/>
          <w:szCs w:val="24"/>
        </w:rPr>
      </w:pPr>
    </w:p>
    <w:p w14:paraId="7F53B865" w14:textId="49D5E504" w:rsidR="00D45E52" w:rsidRDefault="00D45E52" w:rsidP="005E72FA">
      <w:pPr>
        <w:pStyle w:val="NoSpacing"/>
        <w:rPr>
          <w:rFonts w:ascii="Times New Roman" w:hAnsi="Times New Roman" w:cs="Times New Roman"/>
          <w:color w:val="000000"/>
          <w:sz w:val="24"/>
          <w:szCs w:val="24"/>
        </w:rPr>
      </w:pPr>
    </w:p>
    <w:p w14:paraId="2DBF9AB4" w14:textId="2A9EB379" w:rsidR="00D45E52" w:rsidRDefault="00D45E52" w:rsidP="005E72FA">
      <w:pPr>
        <w:pStyle w:val="NoSpacing"/>
        <w:rPr>
          <w:rFonts w:ascii="Times New Roman" w:hAnsi="Times New Roman" w:cs="Times New Roman"/>
          <w:color w:val="000000"/>
          <w:sz w:val="24"/>
          <w:szCs w:val="24"/>
        </w:rPr>
      </w:pPr>
    </w:p>
    <w:p w14:paraId="7E34D965" w14:textId="77777777" w:rsidR="007D4EE1" w:rsidRDefault="007D4EE1" w:rsidP="00D45E52">
      <w:pPr>
        <w:pStyle w:val="NoSpacing"/>
        <w:rPr>
          <w:rFonts w:ascii="Times New Roman" w:hAnsi="Times New Roman" w:cs="Times New Roman"/>
          <w:color w:val="000000"/>
          <w:sz w:val="24"/>
          <w:szCs w:val="24"/>
        </w:rPr>
      </w:pPr>
    </w:p>
    <w:p w14:paraId="61AE4561" w14:textId="75C413B4" w:rsidR="00D45E52" w:rsidRPr="0068086D" w:rsidRDefault="00D45E52" w:rsidP="00D45E52">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lastRenderedPageBreak/>
        <w:t>12) Data Qualifiers</w:t>
      </w:r>
    </w:p>
    <w:p w14:paraId="75A89232" w14:textId="77777777" w:rsidR="00D45E52" w:rsidRPr="00D45E52" w:rsidRDefault="00D45E52" w:rsidP="00D45E52">
      <w:pPr>
        <w:pStyle w:val="NoSpacing"/>
        <w:rPr>
          <w:rFonts w:ascii="Times New Roman" w:hAnsi="Times New Roman" w:cs="Times New Roman"/>
          <w:iCs/>
          <w:sz w:val="24"/>
          <w:szCs w:val="24"/>
        </w:rPr>
      </w:pPr>
      <w:r>
        <w:rPr>
          <w:rFonts w:ascii="Times New Roman" w:hAnsi="Times New Roman" w:cs="Times New Roman"/>
          <w:iCs/>
          <w:sz w:val="24"/>
          <w:szCs w:val="24"/>
        </w:rPr>
        <w:t>[</w:t>
      </w:r>
      <w:r w:rsidRPr="00D45E52">
        <w:rPr>
          <w:rFonts w:ascii="Times New Roman" w:hAnsi="Times New Roman" w:cs="Times New Roman"/>
          <w:iCs/>
          <w:sz w:val="24"/>
          <w:szCs w:val="24"/>
        </w:rPr>
        <w:t xml:space="preserve">These are the located in the ‘Remark’ columns of the </w:t>
      </w:r>
      <w:proofErr w:type="spellStart"/>
      <w:r w:rsidRPr="00D45E52">
        <w:rPr>
          <w:rFonts w:ascii="Times New Roman" w:hAnsi="Times New Roman" w:cs="Times New Roman"/>
          <w:iCs/>
          <w:sz w:val="24"/>
          <w:szCs w:val="24"/>
        </w:rPr>
        <w:t>masterdata</w:t>
      </w:r>
      <w:proofErr w:type="spellEnd"/>
      <w:r w:rsidRPr="00D45E52">
        <w:rPr>
          <w:rFonts w:ascii="Times New Roman" w:hAnsi="Times New Roman" w:cs="Times New Roman"/>
          <w:iCs/>
          <w:sz w:val="24"/>
          <w:szCs w:val="24"/>
        </w:rPr>
        <w:t xml:space="preserve"> excel sheet.</w:t>
      </w:r>
      <w:r>
        <w:rPr>
          <w:rFonts w:ascii="Times New Roman" w:hAnsi="Times New Roman" w:cs="Times New Roman"/>
          <w:iCs/>
          <w:sz w:val="24"/>
          <w:szCs w:val="24"/>
        </w:rPr>
        <w:t>]</w:t>
      </w:r>
    </w:p>
    <w:p w14:paraId="6553FA18" w14:textId="77777777" w:rsidR="00D45E52" w:rsidRPr="0068086D" w:rsidRDefault="00D45E52" w:rsidP="005E72FA">
      <w:pPr>
        <w:pStyle w:val="NoSpacing"/>
        <w:rPr>
          <w:rFonts w:ascii="Times New Roman" w:hAnsi="Times New Roman" w:cs="Times New Roman"/>
          <w:color w:val="000000"/>
          <w:sz w:val="24"/>
          <w:szCs w:val="24"/>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150"/>
        <w:gridCol w:w="8200"/>
      </w:tblGrid>
      <w:tr w:rsidR="00D45E52" w14:paraId="29BB2BE9" w14:textId="77777777" w:rsidTr="00C83C09">
        <w:tc>
          <w:tcPr>
            <w:tcW w:w="1075" w:type="dxa"/>
            <w:vAlign w:val="center"/>
          </w:tcPr>
          <w:p w14:paraId="07791182" w14:textId="2361D8C3" w:rsidR="00D45E52" w:rsidRPr="00AE4AFB" w:rsidRDefault="00D45E52" w:rsidP="00AE4AFB">
            <w:pPr>
              <w:pStyle w:val="NoSpacing"/>
              <w:rPr>
                <w:rFonts w:ascii="Times New Roman" w:hAnsi="Times New Roman" w:cs="Times New Roman"/>
                <w:b/>
                <w:bCs/>
                <w:sz w:val="24"/>
                <w:szCs w:val="24"/>
              </w:rPr>
            </w:pPr>
            <w:r w:rsidRPr="00AE4AFB">
              <w:rPr>
                <w:rFonts w:ascii="Times New Roman" w:hAnsi="Times New Roman" w:cs="Times New Roman"/>
                <w:b/>
                <w:bCs/>
                <w:sz w:val="24"/>
                <w:szCs w:val="24"/>
              </w:rPr>
              <w:t>Qualifier</w:t>
            </w:r>
          </w:p>
        </w:tc>
        <w:tc>
          <w:tcPr>
            <w:tcW w:w="8275" w:type="dxa"/>
            <w:vAlign w:val="center"/>
          </w:tcPr>
          <w:p w14:paraId="4AA1515D" w14:textId="6F9CE909" w:rsidR="00D45E52" w:rsidRPr="00AE4AFB" w:rsidRDefault="00AE4AFB" w:rsidP="00AE4AFB">
            <w:pPr>
              <w:pStyle w:val="NoSpacing"/>
              <w:rPr>
                <w:rFonts w:ascii="Times New Roman" w:hAnsi="Times New Roman" w:cs="Times New Roman"/>
                <w:b/>
                <w:bCs/>
                <w:sz w:val="24"/>
                <w:szCs w:val="24"/>
              </w:rPr>
            </w:pPr>
            <w:r w:rsidRPr="00AE4AFB">
              <w:rPr>
                <w:rFonts w:ascii="Times New Roman" w:hAnsi="Times New Roman" w:cs="Times New Roman"/>
                <w:b/>
                <w:bCs/>
                <w:sz w:val="24"/>
                <w:szCs w:val="24"/>
              </w:rPr>
              <w:t>Definition</w:t>
            </w:r>
          </w:p>
        </w:tc>
      </w:tr>
      <w:tr w:rsidR="0031653F" w14:paraId="0A98371A" w14:textId="77777777" w:rsidTr="0031653F">
        <w:tc>
          <w:tcPr>
            <w:tcW w:w="1075" w:type="dxa"/>
            <w:tcBorders>
              <w:bottom w:val="dotted" w:sz="4" w:space="0" w:color="auto"/>
            </w:tcBorders>
          </w:tcPr>
          <w:p w14:paraId="2206F8C0" w14:textId="77777777" w:rsidR="0031653F" w:rsidRPr="0068086D" w:rsidRDefault="0031653F" w:rsidP="00AE4AFB">
            <w:pPr>
              <w:pStyle w:val="NoSpacing"/>
              <w:rPr>
                <w:rFonts w:ascii="Times New Roman" w:hAnsi="Times New Roman" w:cs="Times New Roman"/>
                <w:sz w:val="24"/>
                <w:szCs w:val="24"/>
              </w:rPr>
            </w:pPr>
          </w:p>
        </w:tc>
        <w:tc>
          <w:tcPr>
            <w:tcW w:w="8275" w:type="dxa"/>
            <w:tcBorders>
              <w:bottom w:val="dotted" w:sz="4" w:space="0" w:color="auto"/>
            </w:tcBorders>
          </w:tcPr>
          <w:p w14:paraId="0081B20C" w14:textId="77777777" w:rsidR="0031653F" w:rsidRPr="0068086D" w:rsidRDefault="0031653F" w:rsidP="00AE4AFB">
            <w:pPr>
              <w:pStyle w:val="NoSpacing"/>
              <w:rPr>
                <w:rFonts w:ascii="Times New Roman" w:hAnsi="Times New Roman" w:cs="Times New Roman"/>
                <w:sz w:val="24"/>
                <w:szCs w:val="24"/>
              </w:rPr>
            </w:pPr>
          </w:p>
        </w:tc>
      </w:tr>
      <w:tr w:rsidR="00D45E52" w14:paraId="1EDA5754" w14:textId="77777777" w:rsidTr="0031653F">
        <w:tc>
          <w:tcPr>
            <w:tcW w:w="1075" w:type="dxa"/>
            <w:shd w:val="clear" w:color="auto" w:fill="E7E6E6" w:themeFill="background2"/>
          </w:tcPr>
          <w:p w14:paraId="39D2A22D" w14:textId="0E8645D6"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A</w:t>
            </w:r>
          </w:p>
        </w:tc>
        <w:tc>
          <w:tcPr>
            <w:tcW w:w="8275" w:type="dxa"/>
            <w:shd w:val="clear" w:color="auto" w:fill="E7E6E6" w:themeFill="background2"/>
          </w:tcPr>
          <w:p w14:paraId="60A46C44" w14:textId="6BE378FD"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Value reported in the arithmetic mean (average) of two or more determinations</w:t>
            </w:r>
          </w:p>
        </w:tc>
      </w:tr>
      <w:tr w:rsidR="00D45E52" w14:paraId="45A00D25" w14:textId="77777777" w:rsidTr="0031653F">
        <w:tc>
          <w:tcPr>
            <w:tcW w:w="1075" w:type="dxa"/>
            <w:tcBorders>
              <w:bottom w:val="dotted" w:sz="4" w:space="0" w:color="auto"/>
            </w:tcBorders>
          </w:tcPr>
          <w:p w14:paraId="65464FCB" w14:textId="454D6553"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B</w:t>
            </w:r>
          </w:p>
        </w:tc>
        <w:tc>
          <w:tcPr>
            <w:tcW w:w="8275" w:type="dxa"/>
            <w:tcBorders>
              <w:bottom w:val="dotted" w:sz="4" w:space="0" w:color="auto"/>
            </w:tcBorders>
          </w:tcPr>
          <w:p w14:paraId="557005EC" w14:textId="3D5788D4"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Results based upon colony counts outside the acceptable range.</w:t>
            </w:r>
          </w:p>
        </w:tc>
      </w:tr>
      <w:tr w:rsidR="00D45E52" w14:paraId="4017CA63" w14:textId="77777777" w:rsidTr="0031653F">
        <w:tc>
          <w:tcPr>
            <w:tcW w:w="1075" w:type="dxa"/>
            <w:shd w:val="clear" w:color="auto" w:fill="E7E6E6" w:themeFill="background2"/>
          </w:tcPr>
          <w:p w14:paraId="77585AD6" w14:textId="5C6B3EB9"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D</w:t>
            </w:r>
          </w:p>
        </w:tc>
        <w:tc>
          <w:tcPr>
            <w:tcW w:w="8275" w:type="dxa"/>
            <w:shd w:val="clear" w:color="auto" w:fill="E7E6E6" w:themeFill="background2"/>
          </w:tcPr>
          <w:p w14:paraId="13A1C539" w14:textId="7ACCB9EE"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Measurement was made in the field.</w:t>
            </w:r>
          </w:p>
        </w:tc>
      </w:tr>
      <w:tr w:rsidR="00D45E52" w14:paraId="664EF796" w14:textId="77777777" w:rsidTr="0031653F">
        <w:tc>
          <w:tcPr>
            <w:tcW w:w="1075" w:type="dxa"/>
            <w:tcBorders>
              <w:bottom w:val="dotted" w:sz="4" w:space="0" w:color="auto"/>
            </w:tcBorders>
          </w:tcPr>
          <w:p w14:paraId="5436B1F5" w14:textId="3E6018DA"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H</w:t>
            </w:r>
          </w:p>
        </w:tc>
        <w:tc>
          <w:tcPr>
            <w:tcW w:w="8275" w:type="dxa"/>
            <w:tcBorders>
              <w:bottom w:val="dotted" w:sz="4" w:space="0" w:color="auto"/>
            </w:tcBorders>
          </w:tcPr>
          <w:p w14:paraId="5155DEBE" w14:textId="11597CDA"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Value based on field kit determination; results may not be accurate.</w:t>
            </w:r>
          </w:p>
        </w:tc>
      </w:tr>
      <w:tr w:rsidR="00D45E52" w14:paraId="22AA61A0" w14:textId="77777777" w:rsidTr="0031653F">
        <w:tc>
          <w:tcPr>
            <w:tcW w:w="1075" w:type="dxa"/>
            <w:shd w:val="clear" w:color="auto" w:fill="E7E6E6" w:themeFill="background2"/>
          </w:tcPr>
          <w:p w14:paraId="7F4F8FAD" w14:textId="1FB36439"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I</w:t>
            </w:r>
          </w:p>
        </w:tc>
        <w:tc>
          <w:tcPr>
            <w:tcW w:w="8275" w:type="dxa"/>
            <w:shd w:val="clear" w:color="auto" w:fill="E7E6E6" w:themeFill="background2"/>
          </w:tcPr>
          <w:p w14:paraId="2A47E1B3" w14:textId="05342E31"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The reported value is between the laboratory method detection limit and the laboratory practical quantitation limit.</w:t>
            </w:r>
          </w:p>
        </w:tc>
      </w:tr>
      <w:tr w:rsidR="00D45E52" w14:paraId="5E1F3880" w14:textId="77777777" w:rsidTr="0031653F">
        <w:tc>
          <w:tcPr>
            <w:tcW w:w="1075" w:type="dxa"/>
            <w:tcBorders>
              <w:bottom w:val="dotted" w:sz="4" w:space="0" w:color="auto"/>
            </w:tcBorders>
          </w:tcPr>
          <w:p w14:paraId="42DE2F56" w14:textId="101621D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J</w:t>
            </w:r>
          </w:p>
        </w:tc>
        <w:tc>
          <w:tcPr>
            <w:tcW w:w="8275" w:type="dxa"/>
            <w:tcBorders>
              <w:bottom w:val="dotted" w:sz="4" w:space="0" w:color="auto"/>
            </w:tcBorders>
          </w:tcPr>
          <w:p w14:paraId="77BD7718" w14:textId="7777777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Estimated value (one of the following reasons is discussed in the project case narrative).</w:t>
            </w:r>
          </w:p>
          <w:p w14:paraId="3A8ED0B3" w14:textId="7777777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1. The result may be inaccurate because the surrogate recovery limits have been exceeded.</w:t>
            </w:r>
          </w:p>
          <w:p w14:paraId="13E93BF8" w14:textId="7777777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2. No known quality control criteria exists for the component.</w:t>
            </w:r>
          </w:p>
          <w:p w14:paraId="75AE63DF" w14:textId="7777777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3. The reported value failed to meet the established quality control criteria for either precision or accuracy.</w:t>
            </w:r>
          </w:p>
          <w:p w14:paraId="3E3A467E" w14:textId="77777777"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4. The sample matrix interfered with the ability to make any accurate determination (e.g., primary and confirmation results show greater than 40% RPD).</w:t>
            </w:r>
          </w:p>
          <w:p w14:paraId="60CAC61D" w14:textId="5CAF1994" w:rsidR="00D45E52" w:rsidRPr="0068086D" w:rsidRDefault="00D45E52" w:rsidP="00AE4AFB">
            <w:pPr>
              <w:pStyle w:val="NoSpacing"/>
              <w:rPr>
                <w:rFonts w:ascii="Times New Roman" w:hAnsi="Times New Roman" w:cs="Times New Roman"/>
                <w:sz w:val="24"/>
                <w:szCs w:val="24"/>
              </w:rPr>
            </w:pPr>
            <w:r w:rsidRPr="0068086D">
              <w:rPr>
                <w:rFonts w:ascii="Times New Roman" w:hAnsi="Times New Roman" w:cs="Times New Roman"/>
                <w:sz w:val="24"/>
                <w:szCs w:val="24"/>
              </w:rPr>
              <w:t>5. The data is questionable because of improper laboratory or field protocols (e.g., GC/MS Tune did not meet method criteria).</w:t>
            </w:r>
          </w:p>
        </w:tc>
      </w:tr>
      <w:tr w:rsidR="00D45E52" w14:paraId="287C6075" w14:textId="77777777" w:rsidTr="0031653F">
        <w:tc>
          <w:tcPr>
            <w:tcW w:w="1075" w:type="dxa"/>
            <w:shd w:val="clear" w:color="auto" w:fill="E7E6E6" w:themeFill="background2"/>
          </w:tcPr>
          <w:p w14:paraId="3B2DBE94" w14:textId="6A03F921"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K</w:t>
            </w:r>
          </w:p>
        </w:tc>
        <w:tc>
          <w:tcPr>
            <w:tcW w:w="8275" w:type="dxa"/>
            <w:shd w:val="clear" w:color="auto" w:fill="E7E6E6" w:themeFill="background2"/>
          </w:tcPr>
          <w:p w14:paraId="64F5103A" w14:textId="0F5738DE"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Off scale low. The value is less than the lowest calibration standard but greater than the method reporting limit (MRL).</w:t>
            </w:r>
          </w:p>
        </w:tc>
      </w:tr>
      <w:tr w:rsidR="00D45E52" w14:paraId="15BB3929" w14:textId="77777777" w:rsidTr="0031653F">
        <w:tc>
          <w:tcPr>
            <w:tcW w:w="1075" w:type="dxa"/>
            <w:tcBorders>
              <w:bottom w:val="dotted" w:sz="4" w:space="0" w:color="auto"/>
            </w:tcBorders>
          </w:tcPr>
          <w:p w14:paraId="468D24BF" w14:textId="37A55056"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L</w:t>
            </w:r>
          </w:p>
        </w:tc>
        <w:tc>
          <w:tcPr>
            <w:tcW w:w="8275" w:type="dxa"/>
            <w:tcBorders>
              <w:bottom w:val="dotted" w:sz="4" w:space="0" w:color="auto"/>
            </w:tcBorders>
          </w:tcPr>
          <w:p w14:paraId="2FC78EBA" w14:textId="041E3946"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Off scale high. The analyte is above the upper limit of the linear calibration range.</w:t>
            </w:r>
          </w:p>
        </w:tc>
      </w:tr>
      <w:tr w:rsidR="00D45E52" w14:paraId="24E1C46E" w14:textId="77777777" w:rsidTr="0031653F">
        <w:tc>
          <w:tcPr>
            <w:tcW w:w="1075" w:type="dxa"/>
            <w:shd w:val="clear" w:color="auto" w:fill="E7E6E6" w:themeFill="background2"/>
          </w:tcPr>
          <w:p w14:paraId="4A8C873A" w14:textId="5EA6AAA9"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M</w:t>
            </w:r>
          </w:p>
        </w:tc>
        <w:tc>
          <w:tcPr>
            <w:tcW w:w="8275" w:type="dxa"/>
            <w:shd w:val="clear" w:color="auto" w:fill="E7E6E6" w:themeFill="background2"/>
          </w:tcPr>
          <w:p w14:paraId="0C2C91CB" w14:textId="060B50CA"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The MDL/MRL has been elevated because the analyte could not be accurately quantified due to matrix interference.</w:t>
            </w:r>
          </w:p>
        </w:tc>
      </w:tr>
      <w:tr w:rsidR="00D45E52" w14:paraId="1E1D2BA1" w14:textId="77777777" w:rsidTr="0031653F">
        <w:tc>
          <w:tcPr>
            <w:tcW w:w="1075" w:type="dxa"/>
            <w:tcBorders>
              <w:bottom w:val="dotted" w:sz="4" w:space="0" w:color="auto"/>
            </w:tcBorders>
          </w:tcPr>
          <w:p w14:paraId="043985D5" w14:textId="0E2CBA72"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N</w:t>
            </w:r>
          </w:p>
        </w:tc>
        <w:tc>
          <w:tcPr>
            <w:tcW w:w="8275" w:type="dxa"/>
            <w:tcBorders>
              <w:bottom w:val="dotted" w:sz="4" w:space="0" w:color="auto"/>
            </w:tcBorders>
          </w:tcPr>
          <w:p w14:paraId="2DCFF600" w14:textId="15BE9036"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Presumptive evidence of the analyte. Confirmation was not performed.</w:t>
            </w:r>
          </w:p>
        </w:tc>
      </w:tr>
      <w:tr w:rsidR="00D45E52" w14:paraId="40FD39C0" w14:textId="77777777" w:rsidTr="0031653F">
        <w:tc>
          <w:tcPr>
            <w:tcW w:w="1075" w:type="dxa"/>
            <w:shd w:val="clear" w:color="auto" w:fill="E7E6E6" w:themeFill="background2"/>
          </w:tcPr>
          <w:p w14:paraId="601F79DB" w14:textId="3E0D8CE0"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Q</w:t>
            </w:r>
          </w:p>
        </w:tc>
        <w:tc>
          <w:tcPr>
            <w:tcW w:w="8275" w:type="dxa"/>
            <w:shd w:val="clear" w:color="auto" w:fill="E7E6E6" w:themeFill="background2"/>
          </w:tcPr>
          <w:p w14:paraId="3292B381" w14:textId="21F3AE63"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Sample held beyond the accepted holding time.</w:t>
            </w:r>
          </w:p>
        </w:tc>
      </w:tr>
      <w:tr w:rsidR="00D45E52" w14:paraId="5288D310" w14:textId="77777777" w:rsidTr="0031653F">
        <w:tc>
          <w:tcPr>
            <w:tcW w:w="1075" w:type="dxa"/>
            <w:tcBorders>
              <w:bottom w:val="dotted" w:sz="4" w:space="0" w:color="auto"/>
            </w:tcBorders>
          </w:tcPr>
          <w:p w14:paraId="4D9D4514" w14:textId="1D5B4548"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T</w:t>
            </w:r>
          </w:p>
        </w:tc>
        <w:tc>
          <w:tcPr>
            <w:tcW w:w="8275" w:type="dxa"/>
            <w:tcBorders>
              <w:bottom w:val="dotted" w:sz="4" w:space="0" w:color="auto"/>
            </w:tcBorders>
          </w:tcPr>
          <w:p w14:paraId="256FF14D" w14:textId="12D34B0E"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Value reported is less than the laboratory method detection limit. The value is reported for informational purposes only.</w:t>
            </w:r>
          </w:p>
        </w:tc>
      </w:tr>
      <w:tr w:rsidR="00D45E52" w14:paraId="0D140F2B" w14:textId="77777777" w:rsidTr="0031653F">
        <w:tc>
          <w:tcPr>
            <w:tcW w:w="1075" w:type="dxa"/>
            <w:shd w:val="clear" w:color="auto" w:fill="E7E6E6" w:themeFill="background2"/>
          </w:tcPr>
          <w:p w14:paraId="66160093" w14:textId="25731F84"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U</w:t>
            </w:r>
          </w:p>
        </w:tc>
        <w:tc>
          <w:tcPr>
            <w:tcW w:w="8275" w:type="dxa"/>
            <w:shd w:val="clear" w:color="auto" w:fill="E7E6E6" w:themeFill="background2"/>
          </w:tcPr>
          <w:p w14:paraId="7520F997" w14:textId="01D49C87"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Indicates that the compound was analyzed for but not detected.</w:t>
            </w:r>
          </w:p>
        </w:tc>
      </w:tr>
      <w:tr w:rsidR="00D45E52" w14:paraId="26836C95" w14:textId="77777777" w:rsidTr="0031653F">
        <w:tc>
          <w:tcPr>
            <w:tcW w:w="1075" w:type="dxa"/>
            <w:tcBorders>
              <w:bottom w:val="dotted" w:sz="4" w:space="0" w:color="auto"/>
            </w:tcBorders>
          </w:tcPr>
          <w:p w14:paraId="24D32E34" w14:textId="0EF14534"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V</w:t>
            </w:r>
          </w:p>
        </w:tc>
        <w:tc>
          <w:tcPr>
            <w:tcW w:w="8275" w:type="dxa"/>
            <w:tcBorders>
              <w:bottom w:val="dotted" w:sz="4" w:space="0" w:color="auto"/>
            </w:tcBorders>
          </w:tcPr>
          <w:p w14:paraId="54A05901" w14:textId="47B1FFB8"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Indicates that the analyte was detected in both the sample and the associated method blank.</w:t>
            </w:r>
          </w:p>
        </w:tc>
      </w:tr>
      <w:tr w:rsidR="00D45E52" w14:paraId="24365F3E" w14:textId="77777777" w:rsidTr="0031653F">
        <w:tc>
          <w:tcPr>
            <w:tcW w:w="1075" w:type="dxa"/>
            <w:shd w:val="clear" w:color="auto" w:fill="E7E6E6" w:themeFill="background2"/>
          </w:tcPr>
          <w:p w14:paraId="306FBDEB" w14:textId="7F3C36B3"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Y</w:t>
            </w:r>
          </w:p>
        </w:tc>
        <w:tc>
          <w:tcPr>
            <w:tcW w:w="8275" w:type="dxa"/>
            <w:shd w:val="clear" w:color="auto" w:fill="E7E6E6" w:themeFill="background2"/>
          </w:tcPr>
          <w:p w14:paraId="49D5A561" w14:textId="127D7BAF"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The laboratory analysis was from an improperly preserved sample.</w:t>
            </w:r>
          </w:p>
        </w:tc>
      </w:tr>
      <w:tr w:rsidR="00D45E52" w14:paraId="3D85AB6E" w14:textId="77777777" w:rsidTr="00C83C09">
        <w:tc>
          <w:tcPr>
            <w:tcW w:w="1075" w:type="dxa"/>
          </w:tcPr>
          <w:p w14:paraId="3623433D" w14:textId="0A09EB9E"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Z</w:t>
            </w:r>
          </w:p>
        </w:tc>
        <w:tc>
          <w:tcPr>
            <w:tcW w:w="8275" w:type="dxa"/>
          </w:tcPr>
          <w:p w14:paraId="01D75933" w14:textId="51677486" w:rsidR="00D45E52" w:rsidRDefault="00D45E52" w:rsidP="00AE4AFB">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Too many colonies were present (TNTC). The numeric value represents the filtration volume.</w:t>
            </w:r>
          </w:p>
        </w:tc>
      </w:tr>
    </w:tbl>
    <w:p w14:paraId="0000027D" w14:textId="77777777" w:rsidR="00E5028B" w:rsidRPr="0068086D" w:rsidRDefault="00E5028B" w:rsidP="005E72FA">
      <w:pPr>
        <w:pStyle w:val="NoSpacing"/>
        <w:rPr>
          <w:rFonts w:ascii="Times New Roman" w:hAnsi="Times New Roman" w:cs="Times New Roman"/>
          <w:color w:val="000000"/>
          <w:sz w:val="24"/>
          <w:szCs w:val="24"/>
        </w:rPr>
      </w:pPr>
    </w:p>
    <w:p w14:paraId="00000295" w14:textId="08EE1512" w:rsidR="00E5028B" w:rsidRPr="0068086D" w:rsidRDefault="00F43F06" w:rsidP="00D45E52">
      <w:pPr>
        <w:pStyle w:val="NoSpacing"/>
        <w:rPr>
          <w:rFonts w:ascii="Times New Roman" w:hAnsi="Times New Roman" w:cs="Times New Roman"/>
          <w:sz w:val="24"/>
          <w:szCs w:val="24"/>
        </w:rPr>
      </w:pPr>
      <w:r w:rsidRPr="0068086D">
        <w:rPr>
          <w:rFonts w:ascii="Times New Roman" w:hAnsi="Times New Roman" w:cs="Times New Roman"/>
          <w:sz w:val="24"/>
          <w:szCs w:val="24"/>
        </w:rPr>
        <w:tab/>
      </w:r>
    </w:p>
    <w:p w14:paraId="00000296" w14:textId="77777777" w:rsidR="00E5028B" w:rsidRPr="0068086D" w:rsidRDefault="00E5028B" w:rsidP="005E72FA">
      <w:pPr>
        <w:pStyle w:val="NoSpacing"/>
        <w:rPr>
          <w:rFonts w:ascii="Times New Roman" w:hAnsi="Times New Roman" w:cs="Times New Roman"/>
          <w:sz w:val="24"/>
          <w:szCs w:val="24"/>
        </w:rPr>
      </w:pPr>
    </w:p>
    <w:p w14:paraId="00000297" w14:textId="54E26358" w:rsidR="00E5028B" w:rsidRPr="0068086D" w:rsidRDefault="00435B78"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1</w:t>
      </w:r>
      <w:r w:rsidR="003E05FC" w:rsidRPr="0068086D">
        <w:rPr>
          <w:rFonts w:ascii="Times New Roman" w:hAnsi="Times New Roman" w:cs="Times New Roman"/>
          <w:b/>
          <w:color w:val="000000"/>
          <w:sz w:val="24"/>
          <w:szCs w:val="24"/>
        </w:rPr>
        <w:t>3</w:t>
      </w:r>
      <w:r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QAQC Flag Definition</w:t>
      </w:r>
    </w:p>
    <w:p w14:paraId="00000298" w14:textId="6FBF60A4" w:rsidR="00E5028B" w:rsidRPr="0068086D" w:rsidRDefault="00F43F06" w:rsidP="005928C2">
      <w:pPr>
        <w:pStyle w:val="NoSpacing"/>
        <w:spacing w:before="240"/>
        <w:rPr>
          <w:rFonts w:ascii="Times New Roman" w:hAnsi="Times New Roman" w:cs="Times New Roman"/>
          <w:color w:val="000000"/>
          <w:sz w:val="24"/>
          <w:szCs w:val="24"/>
        </w:rPr>
      </w:pPr>
      <w:r w:rsidRPr="0068086D">
        <w:rPr>
          <w:rFonts w:ascii="Times New Roman" w:hAnsi="Times New Roman" w:cs="Times New Roman"/>
          <w:color w:val="000000"/>
          <w:sz w:val="24"/>
          <w:szCs w:val="24"/>
        </w:rPr>
        <w:t>QAQC flags provide documentation of the data and are applied to individual data points by insertion into the para</w:t>
      </w:r>
      <w:r w:rsidR="00F82A66" w:rsidRPr="0068086D">
        <w:rPr>
          <w:rFonts w:ascii="Times New Roman" w:hAnsi="Times New Roman" w:cs="Times New Roman"/>
          <w:color w:val="000000"/>
          <w:sz w:val="24"/>
          <w:szCs w:val="24"/>
        </w:rPr>
        <w:t>meter’s associated flag column</w:t>
      </w:r>
      <w:r w:rsidRPr="0068086D">
        <w:rPr>
          <w:rFonts w:ascii="Times New Roman" w:hAnsi="Times New Roman" w:cs="Times New Roman"/>
          <w:color w:val="000000"/>
          <w:sz w:val="24"/>
          <w:szCs w:val="24"/>
        </w:rPr>
        <w:t xml:space="preserve">.  QAQC flags are applied to the nutrient data during secondary QAQC to indicate data that are out of sensor range (-4), rejected due to </w:t>
      </w:r>
      <w:r w:rsidRPr="0068086D">
        <w:rPr>
          <w:rFonts w:ascii="Times New Roman" w:hAnsi="Times New Roman" w:cs="Times New Roman"/>
          <w:color w:val="000000"/>
          <w:sz w:val="24"/>
          <w:szCs w:val="24"/>
        </w:rPr>
        <w:lastRenderedPageBreak/>
        <w:t>QAQC checks (-3), missing (-2), optional and not collected (-1), suspect (1), and corrected (5). All remaining data are flagged as having passed initial QAQC checks (0) when the data are uploaded and assimilated into the CDMO ODIS as provisional plus data. The historical data flag (4) is used to indicate data that were submitted to the CDMO prior to the initiation of secondary QAQC flags and codes (and the use of the automated primary QAQC system for WQ and MET data). This flag is only present in historical data that are exported from the CDMO ODIS.</w:t>
      </w:r>
    </w:p>
    <w:p w14:paraId="00000299" w14:textId="77777777" w:rsidR="00E5028B" w:rsidRPr="0068086D" w:rsidRDefault="00E5028B" w:rsidP="005E72FA">
      <w:pPr>
        <w:pStyle w:val="NoSpacing"/>
        <w:rPr>
          <w:rFonts w:ascii="Times New Roman" w:hAnsi="Times New Roman" w:cs="Times New Roman"/>
          <w:color w:val="000000"/>
          <w:sz w:val="24"/>
          <w:szCs w:val="24"/>
        </w:rPr>
      </w:pPr>
    </w:p>
    <w:tbl>
      <w:tblPr>
        <w:tblStyle w:val="3"/>
        <w:tblW w:w="4860" w:type="dxa"/>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ayout w:type="fixed"/>
        <w:tblLook w:val="0400" w:firstRow="0" w:lastRow="0" w:firstColumn="0" w:lastColumn="0" w:noHBand="0" w:noVBand="1"/>
      </w:tblPr>
      <w:tblGrid>
        <w:gridCol w:w="710"/>
        <w:gridCol w:w="4150"/>
      </w:tblGrid>
      <w:tr w:rsidR="003944F9" w:rsidRPr="0068086D" w14:paraId="52A8802A" w14:textId="77777777" w:rsidTr="002315EB">
        <w:trPr>
          <w:trHeight w:val="300"/>
          <w:jc w:val="center"/>
        </w:trPr>
        <w:tc>
          <w:tcPr>
            <w:tcW w:w="710" w:type="dxa"/>
            <w:shd w:val="clear" w:color="auto" w:fill="auto"/>
            <w:vAlign w:val="center"/>
          </w:tcPr>
          <w:p w14:paraId="61EB5010" w14:textId="27F877DC" w:rsidR="003944F9" w:rsidRPr="003944F9" w:rsidRDefault="003944F9" w:rsidP="003944F9">
            <w:pPr>
              <w:pStyle w:val="NoSpacing"/>
              <w:rPr>
                <w:rFonts w:ascii="Times New Roman" w:hAnsi="Times New Roman" w:cs="Times New Roman"/>
                <w:b/>
                <w:bCs/>
                <w:color w:val="000000"/>
                <w:sz w:val="24"/>
                <w:szCs w:val="24"/>
              </w:rPr>
            </w:pPr>
            <w:r w:rsidRPr="003944F9">
              <w:rPr>
                <w:rFonts w:ascii="Times New Roman" w:hAnsi="Times New Roman" w:cs="Times New Roman"/>
                <w:b/>
                <w:bCs/>
                <w:color w:val="000000"/>
                <w:sz w:val="24"/>
                <w:szCs w:val="24"/>
              </w:rPr>
              <w:t>Fl</w:t>
            </w:r>
            <w:r w:rsidR="00A07464">
              <w:rPr>
                <w:rFonts w:ascii="Times New Roman" w:hAnsi="Times New Roman" w:cs="Times New Roman"/>
                <w:b/>
                <w:bCs/>
                <w:color w:val="000000"/>
                <w:sz w:val="24"/>
                <w:szCs w:val="24"/>
              </w:rPr>
              <w:t>a</w:t>
            </w:r>
            <w:r w:rsidRPr="003944F9">
              <w:rPr>
                <w:rFonts w:ascii="Times New Roman" w:hAnsi="Times New Roman" w:cs="Times New Roman"/>
                <w:b/>
                <w:bCs/>
                <w:color w:val="000000"/>
                <w:sz w:val="24"/>
                <w:szCs w:val="24"/>
              </w:rPr>
              <w:t>g</w:t>
            </w:r>
          </w:p>
        </w:tc>
        <w:tc>
          <w:tcPr>
            <w:tcW w:w="4150" w:type="dxa"/>
            <w:shd w:val="clear" w:color="auto" w:fill="auto"/>
            <w:vAlign w:val="center"/>
          </w:tcPr>
          <w:p w14:paraId="02BE1E99" w14:textId="74726151" w:rsidR="003944F9" w:rsidRPr="003944F9" w:rsidRDefault="003944F9" w:rsidP="003944F9">
            <w:pPr>
              <w:pStyle w:val="NoSpacing"/>
              <w:rPr>
                <w:rFonts w:ascii="Times New Roman" w:hAnsi="Times New Roman" w:cs="Times New Roman"/>
                <w:b/>
                <w:bCs/>
                <w:color w:val="000000"/>
                <w:sz w:val="24"/>
                <w:szCs w:val="24"/>
              </w:rPr>
            </w:pPr>
            <w:r>
              <w:rPr>
                <w:rFonts w:ascii="Times New Roman" w:hAnsi="Times New Roman" w:cs="Times New Roman"/>
                <w:b/>
                <w:bCs/>
                <w:color w:val="000000"/>
                <w:sz w:val="24"/>
                <w:szCs w:val="24"/>
              </w:rPr>
              <w:t>Description</w:t>
            </w:r>
          </w:p>
        </w:tc>
      </w:tr>
      <w:tr w:rsidR="003944F9" w:rsidRPr="0068086D" w14:paraId="114D985B" w14:textId="77777777" w:rsidTr="002315EB">
        <w:trPr>
          <w:trHeight w:val="300"/>
          <w:jc w:val="center"/>
        </w:trPr>
        <w:tc>
          <w:tcPr>
            <w:tcW w:w="710" w:type="dxa"/>
            <w:shd w:val="clear" w:color="auto" w:fill="auto"/>
          </w:tcPr>
          <w:p w14:paraId="0000029A"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-4</w:t>
            </w:r>
          </w:p>
        </w:tc>
        <w:tc>
          <w:tcPr>
            <w:tcW w:w="4150" w:type="dxa"/>
            <w:shd w:val="clear" w:color="auto" w:fill="auto"/>
          </w:tcPr>
          <w:p w14:paraId="0000029C"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Outside Low Sensor Range</w:t>
            </w:r>
          </w:p>
        </w:tc>
      </w:tr>
      <w:tr w:rsidR="003944F9" w:rsidRPr="0068086D" w14:paraId="68DA9128" w14:textId="77777777" w:rsidTr="002315EB">
        <w:trPr>
          <w:trHeight w:val="300"/>
          <w:jc w:val="center"/>
        </w:trPr>
        <w:tc>
          <w:tcPr>
            <w:tcW w:w="710" w:type="dxa"/>
            <w:shd w:val="clear" w:color="auto" w:fill="auto"/>
          </w:tcPr>
          <w:p w14:paraId="0000029D"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-3</w:t>
            </w:r>
          </w:p>
        </w:tc>
        <w:tc>
          <w:tcPr>
            <w:tcW w:w="4150" w:type="dxa"/>
            <w:shd w:val="clear" w:color="auto" w:fill="auto"/>
          </w:tcPr>
          <w:p w14:paraId="0000029F"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Data Rejected due to QAQC</w:t>
            </w:r>
          </w:p>
        </w:tc>
      </w:tr>
      <w:tr w:rsidR="003944F9" w:rsidRPr="0068086D" w14:paraId="23FF8AEB" w14:textId="77777777" w:rsidTr="002315EB">
        <w:trPr>
          <w:trHeight w:val="300"/>
          <w:jc w:val="center"/>
        </w:trPr>
        <w:tc>
          <w:tcPr>
            <w:tcW w:w="710" w:type="dxa"/>
            <w:shd w:val="clear" w:color="auto" w:fill="auto"/>
          </w:tcPr>
          <w:p w14:paraId="000002A0"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-2</w:t>
            </w:r>
          </w:p>
        </w:tc>
        <w:tc>
          <w:tcPr>
            <w:tcW w:w="4150" w:type="dxa"/>
            <w:shd w:val="clear" w:color="auto" w:fill="auto"/>
          </w:tcPr>
          <w:p w14:paraId="000002A2"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Missing Data</w:t>
            </w:r>
          </w:p>
        </w:tc>
      </w:tr>
      <w:tr w:rsidR="003944F9" w:rsidRPr="0068086D" w14:paraId="1D81159E" w14:textId="77777777" w:rsidTr="002315EB">
        <w:trPr>
          <w:trHeight w:val="300"/>
          <w:jc w:val="center"/>
        </w:trPr>
        <w:tc>
          <w:tcPr>
            <w:tcW w:w="710" w:type="dxa"/>
            <w:shd w:val="clear" w:color="auto" w:fill="auto"/>
          </w:tcPr>
          <w:p w14:paraId="000002A3"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-1</w:t>
            </w:r>
          </w:p>
        </w:tc>
        <w:tc>
          <w:tcPr>
            <w:tcW w:w="4150" w:type="dxa"/>
            <w:shd w:val="clear" w:color="auto" w:fill="auto"/>
          </w:tcPr>
          <w:p w14:paraId="000002A5"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Optional SWMP Supported Parameter</w:t>
            </w:r>
          </w:p>
        </w:tc>
      </w:tr>
      <w:tr w:rsidR="003944F9" w:rsidRPr="0068086D" w14:paraId="7C27035F" w14:textId="77777777" w:rsidTr="002315EB">
        <w:trPr>
          <w:trHeight w:val="300"/>
          <w:jc w:val="center"/>
        </w:trPr>
        <w:tc>
          <w:tcPr>
            <w:tcW w:w="710" w:type="dxa"/>
            <w:shd w:val="clear" w:color="auto" w:fill="auto"/>
          </w:tcPr>
          <w:p w14:paraId="000002A6" w14:textId="76313772" w:rsidR="003944F9" w:rsidRPr="0068086D" w:rsidRDefault="003944F9" w:rsidP="003944F9">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0</w:t>
            </w:r>
          </w:p>
        </w:tc>
        <w:tc>
          <w:tcPr>
            <w:tcW w:w="4150" w:type="dxa"/>
            <w:shd w:val="clear" w:color="auto" w:fill="auto"/>
          </w:tcPr>
          <w:p w14:paraId="000002A8"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Data Passed Initial QAQC Checks</w:t>
            </w:r>
          </w:p>
        </w:tc>
      </w:tr>
      <w:tr w:rsidR="003944F9" w:rsidRPr="0068086D" w14:paraId="7FB93D75" w14:textId="77777777" w:rsidTr="002315EB">
        <w:trPr>
          <w:trHeight w:val="300"/>
          <w:jc w:val="center"/>
        </w:trPr>
        <w:tc>
          <w:tcPr>
            <w:tcW w:w="710" w:type="dxa"/>
            <w:shd w:val="clear" w:color="auto" w:fill="auto"/>
          </w:tcPr>
          <w:p w14:paraId="000002A9" w14:textId="5928F591" w:rsidR="003944F9" w:rsidRPr="0068086D" w:rsidRDefault="003944F9" w:rsidP="003944F9">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1</w:t>
            </w:r>
          </w:p>
        </w:tc>
        <w:tc>
          <w:tcPr>
            <w:tcW w:w="4150" w:type="dxa"/>
            <w:shd w:val="clear" w:color="auto" w:fill="auto"/>
          </w:tcPr>
          <w:p w14:paraId="000002AB"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Suspect Data</w:t>
            </w:r>
          </w:p>
        </w:tc>
      </w:tr>
      <w:tr w:rsidR="003944F9" w:rsidRPr="0068086D" w14:paraId="0077ABB7" w14:textId="77777777" w:rsidTr="002315EB">
        <w:trPr>
          <w:trHeight w:val="300"/>
          <w:jc w:val="center"/>
        </w:trPr>
        <w:tc>
          <w:tcPr>
            <w:tcW w:w="710" w:type="dxa"/>
            <w:shd w:val="clear" w:color="auto" w:fill="auto"/>
          </w:tcPr>
          <w:p w14:paraId="000002AC" w14:textId="13619DE9" w:rsidR="003944F9" w:rsidRPr="0068086D" w:rsidRDefault="003944F9" w:rsidP="003944F9">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4</w:t>
            </w:r>
          </w:p>
        </w:tc>
        <w:tc>
          <w:tcPr>
            <w:tcW w:w="4150" w:type="dxa"/>
            <w:shd w:val="clear" w:color="auto" w:fill="auto"/>
          </w:tcPr>
          <w:p w14:paraId="000002AE"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Historical Data: Pre-Auto QAQC</w:t>
            </w:r>
          </w:p>
        </w:tc>
      </w:tr>
      <w:tr w:rsidR="003944F9" w:rsidRPr="0068086D" w14:paraId="0A0348DA" w14:textId="77777777" w:rsidTr="002315EB">
        <w:trPr>
          <w:trHeight w:val="300"/>
          <w:jc w:val="center"/>
        </w:trPr>
        <w:tc>
          <w:tcPr>
            <w:tcW w:w="710" w:type="dxa"/>
            <w:shd w:val="clear" w:color="auto" w:fill="auto"/>
          </w:tcPr>
          <w:p w14:paraId="000002AF" w14:textId="22F3AC24" w:rsidR="003944F9" w:rsidRPr="0068086D" w:rsidRDefault="003944F9" w:rsidP="003944F9">
            <w:pPr>
              <w:pStyle w:val="NoSpacing"/>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Pr="0068086D">
              <w:rPr>
                <w:rFonts w:ascii="Times New Roman" w:hAnsi="Times New Roman" w:cs="Times New Roman"/>
                <w:color w:val="000000"/>
                <w:sz w:val="24"/>
                <w:szCs w:val="24"/>
              </w:rPr>
              <w:t>5</w:t>
            </w:r>
          </w:p>
        </w:tc>
        <w:tc>
          <w:tcPr>
            <w:tcW w:w="4150" w:type="dxa"/>
            <w:shd w:val="clear" w:color="auto" w:fill="auto"/>
          </w:tcPr>
          <w:p w14:paraId="000002B1" w14:textId="77777777" w:rsidR="003944F9" w:rsidRPr="0068086D" w:rsidRDefault="003944F9" w:rsidP="003944F9">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Corrected Data</w:t>
            </w:r>
          </w:p>
        </w:tc>
      </w:tr>
    </w:tbl>
    <w:p w14:paraId="000002B2" w14:textId="77777777" w:rsidR="00E5028B" w:rsidRPr="0068086D" w:rsidRDefault="00E5028B" w:rsidP="005E72FA">
      <w:pPr>
        <w:pStyle w:val="NoSpacing"/>
        <w:rPr>
          <w:rFonts w:ascii="Times New Roman" w:hAnsi="Times New Roman" w:cs="Times New Roman"/>
          <w:sz w:val="24"/>
          <w:szCs w:val="24"/>
        </w:rPr>
      </w:pPr>
    </w:p>
    <w:p w14:paraId="000002B3" w14:textId="77777777" w:rsidR="00E5028B" w:rsidRPr="0068086D" w:rsidRDefault="00E5028B" w:rsidP="005E72FA">
      <w:pPr>
        <w:pStyle w:val="NoSpacing"/>
        <w:rPr>
          <w:rFonts w:ascii="Times New Roman" w:hAnsi="Times New Roman" w:cs="Times New Roman"/>
          <w:color w:val="000000"/>
          <w:sz w:val="24"/>
          <w:szCs w:val="24"/>
        </w:rPr>
      </w:pPr>
    </w:p>
    <w:p w14:paraId="000002B4" w14:textId="7653AC67" w:rsidR="00E5028B" w:rsidRPr="0068086D" w:rsidRDefault="00435B78"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1</w:t>
      </w:r>
      <w:r w:rsidR="003E05FC" w:rsidRPr="0068086D">
        <w:rPr>
          <w:rFonts w:ascii="Times New Roman" w:hAnsi="Times New Roman" w:cs="Times New Roman"/>
          <w:b/>
          <w:color w:val="000000"/>
          <w:sz w:val="24"/>
          <w:szCs w:val="24"/>
        </w:rPr>
        <w:t>4</w:t>
      </w:r>
      <w:r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QAQC Code Definitions</w:t>
      </w:r>
    </w:p>
    <w:p w14:paraId="38562C28" w14:textId="2FDFC4BB" w:rsidR="00777C95" w:rsidRDefault="00F43F06" w:rsidP="005928C2">
      <w:pPr>
        <w:pStyle w:val="NoSpacing"/>
        <w:spacing w:before="240"/>
        <w:rPr>
          <w:rFonts w:ascii="Times New Roman" w:hAnsi="Times New Roman" w:cs="Times New Roman"/>
          <w:color w:val="000000"/>
          <w:sz w:val="24"/>
          <w:szCs w:val="24"/>
        </w:rPr>
      </w:pPr>
      <w:r w:rsidRPr="0068086D">
        <w:rPr>
          <w:rFonts w:ascii="Times New Roman" w:hAnsi="Times New Roman" w:cs="Times New Roman"/>
          <w:color w:val="000000"/>
          <w:sz w:val="24"/>
          <w:szCs w:val="24"/>
        </w:rPr>
        <w:t>QAQC codes are used in conjunction with QAQC flags to provide further documentation of the data and are also applied by insertion into the associated flag column. There are three (3) different code categories</w:t>
      </w:r>
      <w:r w:rsidR="00602720">
        <w:rPr>
          <w:rFonts w:ascii="Times New Roman" w:hAnsi="Times New Roman" w:cs="Times New Roman"/>
          <w:color w:val="000000"/>
          <w:sz w:val="24"/>
          <w:szCs w:val="24"/>
        </w:rPr>
        <w:t>,</w:t>
      </w:r>
      <w:r w:rsidRPr="0068086D">
        <w:rPr>
          <w:rFonts w:ascii="Times New Roman" w:hAnsi="Times New Roman" w:cs="Times New Roman"/>
          <w:color w:val="000000"/>
          <w:sz w:val="24"/>
          <w:szCs w:val="24"/>
        </w:rPr>
        <w:t xml:space="preserve"> general, sensor, and comment</w:t>
      </w:r>
      <w:r w:rsidR="00602720">
        <w:rPr>
          <w:rFonts w:ascii="Times New Roman" w:hAnsi="Times New Roman" w:cs="Times New Roman"/>
          <w:color w:val="000000"/>
          <w:sz w:val="24"/>
          <w:szCs w:val="24"/>
        </w:rPr>
        <w:t>:</w:t>
      </w:r>
    </w:p>
    <w:p w14:paraId="46CD02B5" w14:textId="77777777" w:rsidR="00777C95" w:rsidRDefault="00F43F06" w:rsidP="00777C95">
      <w:pPr>
        <w:pStyle w:val="NoSpacing"/>
        <w:numPr>
          <w:ilvl w:val="0"/>
          <w:numId w:val="18"/>
        </w:numPr>
        <w:rPr>
          <w:rFonts w:ascii="Times New Roman" w:hAnsi="Times New Roman" w:cs="Times New Roman"/>
          <w:color w:val="000000"/>
          <w:sz w:val="24"/>
          <w:szCs w:val="24"/>
        </w:rPr>
      </w:pPr>
      <w:r w:rsidRPr="0068086D">
        <w:rPr>
          <w:rFonts w:ascii="Times New Roman" w:hAnsi="Times New Roman" w:cs="Times New Roman"/>
          <w:color w:val="000000"/>
          <w:sz w:val="24"/>
          <w:szCs w:val="24"/>
        </w:rPr>
        <w:t>General errors document general problems with the sample or sample collection</w:t>
      </w:r>
    </w:p>
    <w:p w14:paraId="52ECE0B3" w14:textId="77777777" w:rsidR="00777C95" w:rsidRDefault="00777C95" w:rsidP="00777C95">
      <w:pPr>
        <w:pStyle w:val="NoSpacing"/>
        <w:numPr>
          <w:ilvl w:val="0"/>
          <w:numId w:val="18"/>
        </w:numPr>
        <w:rPr>
          <w:rFonts w:ascii="Times New Roman" w:hAnsi="Times New Roman" w:cs="Times New Roman"/>
          <w:color w:val="000000"/>
          <w:sz w:val="24"/>
          <w:szCs w:val="24"/>
        </w:rPr>
      </w:pPr>
      <w:r>
        <w:rPr>
          <w:rFonts w:ascii="Times New Roman" w:hAnsi="Times New Roman" w:cs="Times New Roman"/>
          <w:color w:val="000000"/>
          <w:sz w:val="24"/>
          <w:szCs w:val="24"/>
        </w:rPr>
        <w:t>S</w:t>
      </w:r>
      <w:r w:rsidR="00F43F06" w:rsidRPr="0068086D">
        <w:rPr>
          <w:rFonts w:ascii="Times New Roman" w:hAnsi="Times New Roman" w:cs="Times New Roman"/>
          <w:color w:val="000000"/>
          <w:sz w:val="24"/>
          <w:szCs w:val="24"/>
        </w:rPr>
        <w:t>ensor errors document common sensor or parameter specific problems</w:t>
      </w:r>
    </w:p>
    <w:p w14:paraId="0C0A5814" w14:textId="77777777" w:rsidR="00602720" w:rsidRDefault="00777C95" w:rsidP="00777C95">
      <w:pPr>
        <w:pStyle w:val="NoSpacing"/>
        <w:numPr>
          <w:ilvl w:val="0"/>
          <w:numId w:val="18"/>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Comment </w:t>
      </w:r>
      <w:r w:rsidR="00F43F06" w:rsidRPr="0068086D">
        <w:rPr>
          <w:rFonts w:ascii="Times New Roman" w:hAnsi="Times New Roman" w:cs="Times New Roman"/>
          <w:color w:val="000000"/>
          <w:sz w:val="24"/>
          <w:szCs w:val="24"/>
        </w:rPr>
        <w:t>codes are used to further document conditions or a problem with the data.</w:t>
      </w:r>
    </w:p>
    <w:p w14:paraId="7D36B888" w14:textId="368AF5F4" w:rsidR="00777C95" w:rsidRDefault="00F43F06" w:rsidP="00602720">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 </w:t>
      </w:r>
    </w:p>
    <w:p w14:paraId="000002B5" w14:textId="657D5251" w:rsidR="00E5028B" w:rsidRPr="0068086D" w:rsidRDefault="00F43F06" w:rsidP="00777C95">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Only one general or sensor error and one comment code can be applied to a particular data point. H</w:t>
      </w:r>
      <w:r w:rsidR="006F2656" w:rsidRPr="0068086D">
        <w:rPr>
          <w:rFonts w:ascii="Times New Roman" w:hAnsi="Times New Roman" w:cs="Times New Roman"/>
          <w:color w:val="000000"/>
          <w:sz w:val="24"/>
          <w:szCs w:val="24"/>
        </w:rPr>
        <w:t xml:space="preserve">owever, a record flag column </w:t>
      </w:r>
      <w:r w:rsidRPr="0068086D">
        <w:rPr>
          <w:rFonts w:ascii="Times New Roman" w:hAnsi="Times New Roman" w:cs="Times New Roman"/>
          <w:color w:val="000000"/>
          <w:sz w:val="24"/>
          <w:szCs w:val="24"/>
        </w:rPr>
        <w:t>in the nutrient data allows multiple comment codes to be applied to the entire data record.</w:t>
      </w:r>
    </w:p>
    <w:p w14:paraId="000002B6" w14:textId="559ADED3" w:rsidR="00E5028B" w:rsidRDefault="00E5028B" w:rsidP="005E72FA">
      <w:pPr>
        <w:pStyle w:val="NoSpacing"/>
        <w:rPr>
          <w:rFonts w:ascii="Times New Roman" w:hAnsi="Times New Roman" w:cs="Times New Roman"/>
          <w:color w:val="000000"/>
          <w:sz w:val="24"/>
          <w:szCs w:val="24"/>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730"/>
        <w:gridCol w:w="777"/>
        <w:gridCol w:w="6843"/>
      </w:tblGrid>
      <w:tr w:rsidR="008F067E" w14:paraId="1F03E1E1" w14:textId="77777777" w:rsidTr="007D4EE1">
        <w:tc>
          <w:tcPr>
            <w:tcW w:w="1730" w:type="dxa"/>
            <w:vAlign w:val="center"/>
          </w:tcPr>
          <w:p w14:paraId="0FDC36BB" w14:textId="2129B3A4" w:rsidR="008F067E" w:rsidRPr="008F067E" w:rsidRDefault="008F067E" w:rsidP="00422EE8">
            <w:pPr>
              <w:pStyle w:val="NoSpacing"/>
              <w:rPr>
                <w:rFonts w:ascii="Times New Roman" w:hAnsi="Times New Roman" w:cs="Times New Roman"/>
                <w:b/>
                <w:bCs/>
                <w:color w:val="000000"/>
                <w:sz w:val="24"/>
                <w:szCs w:val="24"/>
              </w:rPr>
            </w:pPr>
            <w:r w:rsidRPr="008F067E">
              <w:rPr>
                <w:rFonts w:ascii="Times New Roman" w:hAnsi="Times New Roman" w:cs="Times New Roman"/>
                <w:b/>
                <w:bCs/>
                <w:color w:val="000000"/>
                <w:sz w:val="24"/>
                <w:szCs w:val="24"/>
              </w:rPr>
              <w:t>Category</w:t>
            </w:r>
          </w:p>
        </w:tc>
        <w:tc>
          <w:tcPr>
            <w:tcW w:w="777" w:type="dxa"/>
            <w:vAlign w:val="center"/>
          </w:tcPr>
          <w:p w14:paraId="0E2C52EB" w14:textId="432EB6C8" w:rsidR="008F067E" w:rsidRPr="008F067E" w:rsidRDefault="008F067E" w:rsidP="00422EE8">
            <w:pPr>
              <w:pStyle w:val="NoSpacing"/>
              <w:rPr>
                <w:rFonts w:ascii="Times New Roman" w:hAnsi="Times New Roman" w:cs="Times New Roman"/>
                <w:b/>
                <w:bCs/>
                <w:color w:val="000000"/>
                <w:sz w:val="24"/>
                <w:szCs w:val="24"/>
              </w:rPr>
            </w:pPr>
            <w:r w:rsidRPr="008F067E">
              <w:rPr>
                <w:rFonts w:ascii="Times New Roman" w:hAnsi="Times New Roman" w:cs="Times New Roman"/>
                <w:b/>
                <w:bCs/>
                <w:color w:val="000000"/>
                <w:sz w:val="24"/>
                <w:szCs w:val="24"/>
              </w:rPr>
              <w:t>Code</w:t>
            </w:r>
          </w:p>
        </w:tc>
        <w:tc>
          <w:tcPr>
            <w:tcW w:w="6843" w:type="dxa"/>
            <w:vAlign w:val="center"/>
          </w:tcPr>
          <w:p w14:paraId="5575B093" w14:textId="18EC7E20" w:rsidR="008F067E" w:rsidRPr="008F067E" w:rsidRDefault="008F067E" w:rsidP="00422EE8">
            <w:pPr>
              <w:pStyle w:val="NoSpacing"/>
              <w:rPr>
                <w:rFonts w:ascii="Times New Roman" w:hAnsi="Times New Roman" w:cs="Times New Roman"/>
                <w:b/>
                <w:bCs/>
                <w:color w:val="000000"/>
                <w:sz w:val="24"/>
                <w:szCs w:val="24"/>
              </w:rPr>
            </w:pPr>
            <w:r w:rsidRPr="008F067E">
              <w:rPr>
                <w:rFonts w:ascii="Times New Roman" w:hAnsi="Times New Roman" w:cs="Times New Roman"/>
                <w:b/>
                <w:bCs/>
                <w:color w:val="000000"/>
                <w:sz w:val="24"/>
                <w:szCs w:val="24"/>
              </w:rPr>
              <w:t>Definition</w:t>
            </w:r>
          </w:p>
        </w:tc>
      </w:tr>
      <w:tr w:rsidR="008F067E" w14:paraId="474502DF" w14:textId="77777777" w:rsidTr="007D4EE1">
        <w:tc>
          <w:tcPr>
            <w:tcW w:w="1730" w:type="dxa"/>
            <w:vAlign w:val="center"/>
          </w:tcPr>
          <w:p w14:paraId="48C0F11E" w14:textId="18665C59" w:rsidR="008F067E" w:rsidRPr="0068086D"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General errors</w:t>
            </w:r>
          </w:p>
        </w:tc>
        <w:tc>
          <w:tcPr>
            <w:tcW w:w="777" w:type="dxa"/>
            <w:vAlign w:val="center"/>
          </w:tcPr>
          <w:p w14:paraId="4FE2C419" w14:textId="4BC88A81" w:rsidR="008F067E" w:rsidRDefault="008F067E" w:rsidP="00422EE8">
            <w:pPr>
              <w:pStyle w:val="NoSpacing"/>
              <w:rPr>
                <w:rFonts w:ascii="Times New Roman" w:hAnsi="Times New Roman" w:cs="Times New Roman"/>
                <w:color w:val="000000"/>
                <w:sz w:val="24"/>
                <w:szCs w:val="24"/>
              </w:rPr>
            </w:pPr>
          </w:p>
        </w:tc>
        <w:tc>
          <w:tcPr>
            <w:tcW w:w="6843" w:type="dxa"/>
            <w:vAlign w:val="center"/>
          </w:tcPr>
          <w:p w14:paraId="4989D1DE" w14:textId="77777777" w:rsidR="008F067E" w:rsidRDefault="008F067E" w:rsidP="00422EE8">
            <w:pPr>
              <w:pStyle w:val="NoSpacing"/>
              <w:rPr>
                <w:rFonts w:ascii="Times New Roman" w:hAnsi="Times New Roman" w:cs="Times New Roman"/>
                <w:color w:val="000000"/>
                <w:sz w:val="24"/>
                <w:szCs w:val="24"/>
              </w:rPr>
            </w:pPr>
          </w:p>
        </w:tc>
      </w:tr>
      <w:tr w:rsidR="008F067E" w14:paraId="043F15BA" w14:textId="77777777" w:rsidTr="007D4EE1">
        <w:tc>
          <w:tcPr>
            <w:tcW w:w="1730" w:type="dxa"/>
            <w:vAlign w:val="center"/>
          </w:tcPr>
          <w:p w14:paraId="632CDE20"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3D8BFAF4" w14:textId="2CEEE0A5"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GC</w:t>
            </w:r>
            <w:r>
              <w:rPr>
                <w:rFonts w:ascii="Times New Roman" w:hAnsi="Times New Roman" w:cs="Times New Roman"/>
                <w:sz w:val="24"/>
                <w:szCs w:val="24"/>
              </w:rPr>
              <w:t>M</w:t>
            </w:r>
          </w:p>
        </w:tc>
        <w:tc>
          <w:tcPr>
            <w:tcW w:w="6843" w:type="dxa"/>
            <w:vAlign w:val="center"/>
          </w:tcPr>
          <w:p w14:paraId="3E274998" w14:textId="03747653"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Calculated value could not be determined due to missing data</w:t>
            </w:r>
          </w:p>
        </w:tc>
      </w:tr>
      <w:tr w:rsidR="008F067E" w14:paraId="048565B2" w14:textId="77777777" w:rsidTr="007D4EE1">
        <w:tc>
          <w:tcPr>
            <w:tcW w:w="1730" w:type="dxa"/>
            <w:vAlign w:val="center"/>
          </w:tcPr>
          <w:p w14:paraId="30D51281"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03313B51" w14:textId="4B5256B4" w:rsidR="008F067E" w:rsidRPr="00B8678D" w:rsidRDefault="008F067E" w:rsidP="00422EE8">
            <w:pPr>
              <w:pStyle w:val="NoSpacing"/>
              <w:rPr>
                <w:rFonts w:ascii="Times New Roman" w:hAnsi="Times New Roman" w:cs="Times New Roman"/>
                <w:i/>
                <w:sz w:val="24"/>
                <w:szCs w:val="24"/>
              </w:rPr>
            </w:pPr>
            <w:r w:rsidRPr="0068086D">
              <w:rPr>
                <w:rFonts w:ascii="Times New Roman" w:hAnsi="Times New Roman" w:cs="Times New Roman"/>
                <w:sz w:val="24"/>
                <w:szCs w:val="24"/>
              </w:rPr>
              <w:t>GC</w:t>
            </w:r>
            <w:r>
              <w:rPr>
                <w:rFonts w:ascii="Times New Roman" w:hAnsi="Times New Roman" w:cs="Times New Roman"/>
                <w:sz w:val="24"/>
                <w:szCs w:val="24"/>
              </w:rPr>
              <w:t>R</w:t>
            </w:r>
          </w:p>
        </w:tc>
        <w:tc>
          <w:tcPr>
            <w:tcW w:w="6843" w:type="dxa"/>
            <w:vAlign w:val="center"/>
          </w:tcPr>
          <w:p w14:paraId="12BD557D" w14:textId="217C28DF"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Calculated value could not be determined due to rejected data</w:t>
            </w:r>
          </w:p>
        </w:tc>
      </w:tr>
      <w:tr w:rsidR="008F067E" w14:paraId="0D7A4A7A" w14:textId="77777777" w:rsidTr="007D4EE1">
        <w:tc>
          <w:tcPr>
            <w:tcW w:w="1730" w:type="dxa"/>
            <w:vAlign w:val="center"/>
          </w:tcPr>
          <w:p w14:paraId="4F89AB57"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0C9B1A82" w14:textId="7933B3E7" w:rsidR="008F067E" w:rsidRPr="00B8678D" w:rsidRDefault="008F067E" w:rsidP="00422EE8">
            <w:pPr>
              <w:pStyle w:val="NoSpacing"/>
              <w:rPr>
                <w:rFonts w:ascii="Times New Roman" w:hAnsi="Times New Roman" w:cs="Times New Roman"/>
                <w:sz w:val="24"/>
                <w:szCs w:val="24"/>
              </w:rPr>
            </w:pPr>
            <w:r w:rsidRPr="0068086D">
              <w:rPr>
                <w:rFonts w:ascii="Times New Roman" w:hAnsi="Times New Roman" w:cs="Times New Roman"/>
                <w:sz w:val="24"/>
                <w:szCs w:val="24"/>
              </w:rPr>
              <w:t>GDM</w:t>
            </w:r>
          </w:p>
        </w:tc>
        <w:tc>
          <w:tcPr>
            <w:tcW w:w="6843" w:type="dxa"/>
            <w:vAlign w:val="center"/>
          </w:tcPr>
          <w:p w14:paraId="3554B396" w14:textId="75C4CFD6"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Data missing or sample never collected</w:t>
            </w:r>
          </w:p>
        </w:tc>
      </w:tr>
      <w:tr w:rsidR="008F067E" w14:paraId="0DE7EEA4" w14:textId="77777777" w:rsidTr="007D4EE1">
        <w:tc>
          <w:tcPr>
            <w:tcW w:w="1730" w:type="dxa"/>
            <w:vAlign w:val="center"/>
          </w:tcPr>
          <w:p w14:paraId="75CA29E1"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2787DAA7" w14:textId="6F7EFD59"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GQD</w:t>
            </w:r>
          </w:p>
        </w:tc>
        <w:tc>
          <w:tcPr>
            <w:tcW w:w="6843" w:type="dxa"/>
            <w:vAlign w:val="center"/>
          </w:tcPr>
          <w:p w14:paraId="21DBF237" w14:textId="75D635C4"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Data rejected due to QA/QC checks</w:t>
            </w:r>
          </w:p>
        </w:tc>
      </w:tr>
      <w:tr w:rsidR="008F067E" w14:paraId="68E720CB" w14:textId="77777777" w:rsidTr="007D4EE1">
        <w:tc>
          <w:tcPr>
            <w:tcW w:w="1730" w:type="dxa"/>
            <w:vAlign w:val="center"/>
          </w:tcPr>
          <w:p w14:paraId="3947C9DB"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15BAC812" w14:textId="67B581F7"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GQS</w:t>
            </w:r>
          </w:p>
        </w:tc>
        <w:tc>
          <w:tcPr>
            <w:tcW w:w="6843" w:type="dxa"/>
            <w:vAlign w:val="center"/>
          </w:tcPr>
          <w:p w14:paraId="399A20BF" w14:textId="390AE2EF"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Data suspect due to QA/QC checks</w:t>
            </w:r>
          </w:p>
        </w:tc>
      </w:tr>
      <w:tr w:rsidR="008F067E" w14:paraId="3E4FAE36" w14:textId="77777777" w:rsidTr="007D4EE1">
        <w:tc>
          <w:tcPr>
            <w:tcW w:w="1730" w:type="dxa"/>
            <w:vAlign w:val="center"/>
          </w:tcPr>
          <w:p w14:paraId="30EE3534" w14:textId="77777777" w:rsidR="008F067E" w:rsidRPr="0068086D" w:rsidRDefault="008F067E" w:rsidP="00422EE8">
            <w:pPr>
              <w:pStyle w:val="NoSpacing"/>
              <w:rPr>
                <w:rFonts w:ascii="Times New Roman" w:hAnsi="Times New Roman" w:cs="Times New Roman"/>
                <w:sz w:val="24"/>
                <w:szCs w:val="24"/>
              </w:rPr>
            </w:pPr>
          </w:p>
        </w:tc>
        <w:tc>
          <w:tcPr>
            <w:tcW w:w="777" w:type="dxa"/>
            <w:vAlign w:val="center"/>
          </w:tcPr>
          <w:p w14:paraId="05E1EAAF" w14:textId="1217AA55"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sz w:val="24"/>
                <w:szCs w:val="24"/>
              </w:rPr>
              <w:t>GS</w:t>
            </w:r>
            <w:r>
              <w:rPr>
                <w:rFonts w:ascii="Times New Roman" w:hAnsi="Times New Roman" w:cs="Times New Roman"/>
                <w:sz w:val="24"/>
                <w:szCs w:val="24"/>
              </w:rPr>
              <w:t>M</w:t>
            </w:r>
          </w:p>
        </w:tc>
        <w:tc>
          <w:tcPr>
            <w:tcW w:w="6843" w:type="dxa"/>
            <w:vAlign w:val="center"/>
          </w:tcPr>
          <w:p w14:paraId="46F4F45F" w14:textId="7BD139D6" w:rsidR="008F067E" w:rsidRPr="00B8678D" w:rsidRDefault="008F067E" w:rsidP="00422EE8">
            <w:pPr>
              <w:pStyle w:val="NoSpacing"/>
              <w:rPr>
                <w:rFonts w:ascii="Times New Roman" w:hAnsi="Times New Roman" w:cs="Times New Roman"/>
                <w:sz w:val="24"/>
                <w:szCs w:val="24"/>
              </w:rPr>
            </w:pPr>
            <w:r w:rsidRPr="0068086D">
              <w:rPr>
                <w:rFonts w:ascii="Times New Roman" w:hAnsi="Times New Roman" w:cs="Times New Roman"/>
                <w:sz w:val="24"/>
                <w:szCs w:val="24"/>
              </w:rPr>
              <w:t>See metadata</w:t>
            </w:r>
          </w:p>
        </w:tc>
      </w:tr>
      <w:tr w:rsidR="008F067E" w14:paraId="11356E83" w14:textId="77777777" w:rsidTr="007D4EE1">
        <w:tc>
          <w:tcPr>
            <w:tcW w:w="1730" w:type="dxa"/>
            <w:vAlign w:val="center"/>
          </w:tcPr>
          <w:p w14:paraId="535FFD2B" w14:textId="4FC059C8" w:rsidR="008F067E" w:rsidRPr="0068086D"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Sensor errors</w:t>
            </w:r>
          </w:p>
        </w:tc>
        <w:tc>
          <w:tcPr>
            <w:tcW w:w="777" w:type="dxa"/>
            <w:vAlign w:val="center"/>
          </w:tcPr>
          <w:p w14:paraId="11DB3552" w14:textId="2344F897" w:rsidR="008F067E" w:rsidRDefault="008F067E" w:rsidP="00422EE8">
            <w:pPr>
              <w:pStyle w:val="NoSpacing"/>
              <w:rPr>
                <w:rFonts w:ascii="Times New Roman" w:hAnsi="Times New Roman" w:cs="Times New Roman"/>
                <w:color w:val="000000"/>
                <w:sz w:val="24"/>
                <w:szCs w:val="24"/>
              </w:rPr>
            </w:pPr>
          </w:p>
        </w:tc>
        <w:tc>
          <w:tcPr>
            <w:tcW w:w="6843" w:type="dxa"/>
            <w:vAlign w:val="center"/>
          </w:tcPr>
          <w:p w14:paraId="21994D41" w14:textId="77777777" w:rsidR="008F067E" w:rsidRDefault="008F067E" w:rsidP="00422EE8">
            <w:pPr>
              <w:pStyle w:val="NoSpacing"/>
              <w:rPr>
                <w:rFonts w:ascii="Times New Roman" w:hAnsi="Times New Roman" w:cs="Times New Roman"/>
                <w:color w:val="000000"/>
                <w:sz w:val="24"/>
                <w:szCs w:val="24"/>
              </w:rPr>
            </w:pPr>
          </w:p>
        </w:tc>
      </w:tr>
      <w:tr w:rsidR="008F067E" w14:paraId="2EA5C204" w14:textId="77777777" w:rsidTr="007D4EE1">
        <w:tc>
          <w:tcPr>
            <w:tcW w:w="1730" w:type="dxa"/>
            <w:vAlign w:val="center"/>
          </w:tcPr>
          <w:p w14:paraId="65CE0003" w14:textId="77777777"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49DD5E66" w14:textId="24803716"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SBL</w:t>
            </w:r>
          </w:p>
        </w:tc>
        <w:tc>
          <w:tcPr>
            <w:tcW w:w="6843" w:type="dxa"/>
            <w:vAlign w:val="center"/>
          </w:tcPr>
          <w:p w14:paraId="4C7B3B7B" w14:textId="36BC59CA"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Value below minimum limit of method detection</w:t>
            </w:r>
          </w:p>
        </w:tc>
      </w:tr>
      <w:tr w:rsidR="008F067E" w14:paraId="0FF85D9C" w14:textId="77777777" w:rsidTr="007D4EE1">
        <w:tc>
          <w:tcPr>
            <w:tcW w:w="1730" w:type="dxa"/>
            <w:vAlign w:val="center"/>
          </w:tcPr>
          <w:p w14:paraId="6E5B6900" w14:textId="77777777"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2810CF3F" w14:textId="2AE355B2"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SCB</w:t>
            </w:r>
          </w:p>
        </w:tc>
        <w:tc>
          <w:tcPr>
            <w:tcW w:w="6843" w:type="dxa"/>
            <w:vAlign w:val="center"/>
          </w:tcPr>
          <w:p w14:paraId="27EB7BC8" w14:textId="37A6C7A7"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Calculated value could not be determined due to a below MDL</w:t>
            </w:r>
            <w:r>
              <w:rPr>
                <w:rFonts w:ascii="Times New Roman" w:hAnsi="Times New Roman" w:cs="Times New Roman"/>
                <w:color w:val="000000"/>
                <w:sz w:val="24"/>
                <w:szCs w:val="24"/>
              </w:rPr>
              <w:t xml:space="preserve"> component </w:t>
            </w:r>
          </w:p>
        </w:tc>
      </w:tr>
      <w:tr w:rsidR="008F067E" w14:paraId="4F15E9F4" w14:textId="77777777" w:rsidTr="007D4EE1">
        <w:tc>
          <w:tcPr>
            <w:tcW w:w="1730" w:type="dxa"/>
            <w:vAlign w:val="center"/>
          </w:tcPr>
          <w:p w14:paraId="52C2541F" w14:textId="77777777"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462BD4C1" w14:textId="43D80EF3"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SCC</w:t>
            </w:r>
          </w:p>
        </w:tc>
        <w:tc>
          <w:tcPr>
            <w:tcW w:w="6843" w:type="dxa"/>
            <w:vAlign w:val="center"/>
          </w:tcPr>
          <w:p w14:paraId="1A8DDAF7" w14:textId="6C2E2C2D"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Calculation with this component resulted in a negative value</w:t>
            </w:r>
          </w:p>
        </w:tc>
      </w:tr>
      <w:tr w:rsidR="008F067E" w14:paraId="537653AA" w14:textId="77777777" w:rsidTr="007D4EE1">
        <w:tc>
          <w:tcPr>
            <w:tcW w:w="1730" w:type="dxa"/>
            <w:vAlign w:val="center"/>
          </w:tcPr>
          <w:p w14:paraId="29565D2D" w14:textId="77777777"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16BD26A3" w14:textId="04220CEC"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SNV</w:t>
            </w:r>
          </w:p>
        </w:tc>
        <w:tc>
          <w:tcPr>
            <w:tcW w:w="6843" w:type="dxa"/>
            <w:vAlign w:val="center"/>
          </w:tcPr>
          <w:p w14:paraId="717FEB64" w14:textId="526E6BD1"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Calculated value is negative</w:t>
            </w:r>
          </w:p>
        </w:tc>
      </w:tr>
      <w:tr w:rsidR="008F067E" w14:paraId="425733E6" w14:textId="77777777" w:rsidTr="007D4EE1">
        <w:tc>
          <w:tcPr>
            <w:tcW w:w="1730" w:type="dxa"/>
            <w:vAlign w:val="center"/>
          </w:tcPr>
          <w:p w14:paraId="73BEA5AB" w14:textId="77777777"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7D746FCE" w14:textId="71415DF6"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SRD</w:t>
            </w:r>
          </w:p>
        </w:tc>
        <w:tc>
          <w:tcPr>
            <w:tcW w:w="6843" w:type="dxa"/>
            <w:vAlign w:val="center"/>
          </w:tcPr>
          <w:p w14:paraId="76F223E0" w14:textId="4C16F178"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Replicate values differ substantially</w:t>
            </w:r>
          </w:p>
        </w:tc>
      </w:tr>
      <w:tr w:rsidR="008F067E" w14:paraId="7491386A" w14:textId="77777777" w:rsidTr="007D4EE1">
        <w:tc>
          <w:tcPr>
            <w:tcW w:w="1730" w:type="dxa"/>
            <w:vAlign w:val="center"/>
          </w:tcPr>
          <w:p w14:paraId="6D2308C3" w14:textId="33FDF221" w:rsidR="008F067E" w:rsidRPr="0068086D" w:rsidRDefault="008F067E" w:rsidP="00422EE8">
            <w:pPr>
              <w:pStyle w:val="NoSpacing"/>
              <w:rPr>
                <w:rFonts w:ascii="Times New Roman" w:hAnsi="Times New Roman" w:cs="Times New Roman"/>
                <w:color w:val="000000"/>
                <w:sz w:val="24"/>
                <w:szCs w:val="24"/>
              </w:rPr>
            </w:pPr>
          </w:p>
        </w:tc>
        <w:tc>
          <w:tcPr>
            <w:tcW w:w="777" w:type="dxa"/>
            <w:vAlign w:val="center"/>
          </w:tcPr>
          <w:p w14:paraId="266ECB35" w14:textId="73E68256"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SU</w:t>
            </w:r>
            <w:r>
              <w:rPr>
                <w:rFonts w:ascii="Times New Roman" w:hAnsi="Times New Roman" w:cs="Times New Roman"/>
                <w:color w:val="000000"/>
                <w:sz w:val="24"/>
                <w:szCs w:val="24"/>
              </w:rPr>
              <w:t>L</w:t>
            </w:r>
          </w:p>
        </w:tc>
        <w:tc>
          <w:tcPr>
            <w:tcW w:w="6843" w:type="dxa"/>
            <w:vAlign w:val="center"/>
          </w:tcPr>
          <w:p w14:paraId="03768321" w14:textId="0EFDF0CA" w:rsidR="008F067E" w:rsidRDefault="008F067E" w:rsidP="00422EE8">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Value above upper limit of method detection</w:t>
            </w:r>
          </w:p>
        </w:tc>
      </w:tr>
      <w:tr w:rsidR="007D4EE1" w14:paraId="25D1CA4D" w14:textId="77777777" w:rsidTr="007D4EE1">
        <w:tc>
          <w:tcPr>
            <w:tcW w:w="1730" w:type="dxa"/>
            <w:vAlign w:val="center"/>
          </w:tcPr>
          <w:p w14:paraId="099F0384" w14:textId="6FCBDDAA" w:rsidR="007D4EE1" w:rsidRPr="0068086D" w:rsidRDefault="007D4EE1" w:rsidP="007D4EE1">
            <w:pPr>
              <w:pStyle w:val="NoSpacing"/>
              <w:rPr>
                <w:rFonts w:ascii="Times New Roman" w:hAnsi="Times New Roman" w:cs="Times New Roman"/>
                <w:color w:val="000000"/>
                <w:sz w:val="24"/>
                <w:szCs w:val="24"/>
              </w:rPr>
            </w:pPr>
            <w:r w:rsidRPr="008F067E">
              <w:rPr>
                <w:rFonts w:ascii="Times New Roman" w:hAnsi="Times New Roman" w:cs="Times New Roman"/>
                <w:b/>
                <w:bCs/>
                <w:color w:val="000000"/>
                <w:sz w:val="24"/>
                <w:szCs w:val="24"/>
              </w:rPr>
              <w:t>Category</w:t>
            </w:r>
          </w:p>
        </w:tc>
        <w:tc>
          <w:tcPr>
            <w:tcW w:w="777" w:type="dxa"/>
            <w:vAlign w:val="center"/>
          </w:tcPr>
          <w:p w14:paraId="3456A7A2" w14:textId="7B03AE80" w:rsidR="007D4EE1" w:rsidRDefault="007D4EE1" w:rsidP="007D4EE1">
            <w:pPr>
              <w:pStyle w:val="NoSpacing"/>
              <w:rPr>
                <w:rFonts w:ascii="Times New Roman" w:hAnsi="Times New Roman" w:cs="Times New Roman"/>
                <w:color w:val="000000"/>
                <w:sz w:val="24"/>
                <w:szCs w:val="24"/>
              </w:rPr>
            </w:pPr>
            <w:r w:rsidRPr="008F067E">
              <w:rPr>
                <w:rFonts w:ascii="Times New Roman" w:hAnsi="Times New Roman" w:cs="Times New Roman"/>
                <w:b/>
                <w:bCs/>
                <w:color w:val="000000"/>
                <w:sz w:val="24"/>
                <w:szCs w:val="24"/>
              </w:rPr>
              <w:t>Code</w:t>
            </w:r>
          </w:p>
        </w:tc>
        <w:tc>
          <w:tcPr>
            <w:tcW w:w="6843" w:type="dxa"/>
            <w:vAlign w:val="center"/>
          </w:tcPr>
          <w:p w14:paraId="7B69D308" w14:textId="574A6C7E" w:rsidR="007D4EE1" w:rsidRDefault="007D4EE1" w:rsidP="007D4EE1">
            <w:pPr>
              <w:pStyle w:val="NoSpacing"/>
              <w:rPr>
                <w:rFonts w:ascii="Times New Roman" w:hAnsi="Times New Roman" w:cs="Times New Roman"/>
                <w:color w:val="000000"/>
                <w:sz w:val="24"/>
                <w:szCs w:val="24"/>
              </w:rPr>
            </w:pPr>
            <w:r w:rsidRPr="008F067E">
              <w:rPr>
                <w:rFonts w:ascii="Times New Roman" w:hAnsi="Times New Roman" w:cs="Times New Roman"/>
                <w:b/>
                <w:bCs/>
                <w:color w:val="000000"/>
                <w:sz w:val="24"/>
                <w:szCs w:val="24"/>
              </w:rPr>
              <w:t>Definition</w:t>
            </w:r>
          </w:p>
        </w:tc>
      </w:tr>
      <w:tr w:rsidR="007D4EE1" w14:paraId="4C3C76FA" w14:textId="77777777" w:rsidTr="007D4EE1">
        <w:tc>
          <w:tcPr>
            <w:tcW w:w="1730" w:type="dxa"/>
            <w:vAlign w:val="center"/>
          </w:tcPr>
          <w:p w14:paraId="414A8B81" w14:textId="5B16397E" w:rsidR="007D4EE1" w:rsidRPr="0068086D"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Parameter Comments</w:t>
            </w:r>
          </w:p>
        </w:tc>
        <w:tc>
          <w:tcPr>
            <w:tcW w:w="777" w:type="dxa"/>
            <w:vAlign w:val="center"/>
          </w:tcPr>
          <w:p w14:paraId="022E39E4" w14:textId="7CDCDB11" w:rsidR="007D4EE1" w:rsidRDefault="007D4EE1" w:rsidP="007D4EE1">
            <w:pPr>
              <w:pStyle w:val="NoSpacing"/>
              <w:rPr>
                <w:rFonts w:ascii="Times New Roman" w:hAnsi="Times New Roman" w:cs="Times New Roman"/>
                <w:color w:val="000000"/>
                <w:sz w:val="24"/>
                <w:szCs w:val="24"/>
              </w:rPr>
            </w:pPr>
          </w:p>
        </w:tc>
        <w:tc>
          <w:tcPr>
            <w:tcW w:w="6843" w:type="dxa"/>
            <w:vAlign w:val="center"/>
          </w:tcPr>
          <w:p w14:paraId="426F8B36" w14:textId="77777777" w:rsidR="007D4EE1" w:rsidRDefault="007D4EE1" w:rsidP="007D4EE1">
            <w:pPr>
              <w:pStyle w:val="NoSpacing"/>
              <w:rPr>
                <w:rFonts w:ascii="Times New Roman" w:hAnsi="Times New Roman" w:cs="Times New Roman"/>
                <w:color w:val="000000"/>
                <w:sz w:val="24"/>
                <w:szCs w:val="24"/>
              </w:rPr>
            </w:pPr>
          </w:p>
        </w:tc>
      </w:tr>
      <w:tr w:rsidR="007D4EE1" w14:paraId="150613F6" w14:textId="77777777" w:rsidTr="007D4EE1">
        <w:tc>
          <w:tcPr>
            <w:tcW w:w="1730" w:type="dxa"/>
            <w:vAlign w:val="center"/>
          </w:tcPr>
          <w:p w14:paraId="3E459EE4"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46AD35ED" w14:textId="63D6B0B3"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CAB</w:t>
            </w:r>
          </w:p>
        </w:tc>
        <w:tc>
          <w:tcPr>
            <w:tcW w:w="6843" w:type="dxa"/>
            <w:vAlign w:val="center"/>
          </w:tcPr>
          <w:p w14:paraId="7DFAAE85" w14:textId="389B0BCA"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Algal bloom</w:t>
            </w:r>
          </w:p>
        </w:tc>
      </w:tr>
      <w:tr w:rsidR="007D4EE1" w14:paraId="651E712A" w14:textId="77777777" w:rsidTr="007D4EE1">
        <w:tc>
          <w:tcPr>
            <w:tcW w:w="1730" w:type="dxa"/>
            <w:vAlign w:val="center"/>
          </w:tcPr>
          <w:p w14:paraId="205BC83B"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253890B9" w14:textId="0FED5ED5"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CDR</w:t>
            </w:r>
          </w:p>
        </w:tc>
        <w:tc>
          <w:tcPr>
            <w:tcW w:w="6843" w:type="dxa"/>
            <w:vAlign w:val="center"/>
          </w:tcPr>
          <w:p w14:paraId="0614C035" w14:textId="11B7B209"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Sample diluted and rerun</w:t>
            </w:r>
          </w:p>
        </w:tc>
      </w:tr>
      <w:tr w:rsidR="007D4EE1" w14:paraId="7C144CE9" w14:textId="77777777" w:rsidTr="007D4EE1">
        <w:tc>
          <w:tcPr>
            <w:tcW w:w="1730" w:type="dxa"/>
            <w:vAlign w:val="center"/>
          </w:tcPr>
          <w:p w14:paraId="06FD68E8"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5BE85623" w14:textId="7C1D3168"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CHB</w:t>
            </w:r>
          </w:p>
        </w:tc>
        <w:tc>
          <w:tcPr>
            <w:tcW w:w="6843" w:type="dxa"/>
            <w:vAlign w:val="center"/>
          </w:tcPr>
          <w:p w14:paraId="7B3D5C8B" w14:textId="2FDBA9ED"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Sample held beyond specified holding time</w:t>
            </w:r>
          </w:p>
        </w:tc>
      </w:tr>
      <w:tr w:rsidR="007D4EE1" w14:paraId="42CE1BCD" w14:textId="77777777" w:rsidTr="007D4EE1">
        <w:tc>
          <w:tcPr>
            <w:tcW w:w="1730" w:type="dxa"/>
            <w:vAlign w:val="center"/>
          </w:tcPr>
          <w:p w14:paraId="329FBDD7"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31D76FC5" w14:textId="42AE4527"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CIP</w:t>
            </w:r>
          </w:p>
        </w:tc>
        <w:tc>
          <w:tcPr>
            <w:tcW w:w="6843" w:type="dxa"/>
            <w:vAlign w:val="center"/>
          </w:tcPr>
          <w:p w14:paraId="30E7AC6A" w14:textId="50F5707C"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Ice present in sample vicinity</w:t>
            </w:r>
          </w:p>
        </w:tc>
      </w:tr>
      <w:tr w:rsidR="007D4EE1" w14:paraId="75018015" w14:textId="77777777" w:rsidTr="007D4EE1">
        <w:tc>
          <w:tcPr>
            <w:tcW w:w="1730" w:type="dxa"/>
            <w:vAlign w:val="center"/>
          </w:tcPr>
          <w:p w14:paraId="57C098FD"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780D5146" w14:textId="35429E53"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CIF</w:t>
            </w:r>
          </w:p>
        </w:tc>
        <w:tc>
          <w:tcPr>
            <w:tcW w:w="6843" w:type="dxa"/>
            <w:vAlign w:val="center"/>
          </w:tcPr>
          <w:p w14:paraId="31F3E769" w14:textId="08ED3D84"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Flotsam present in sample vicinity</w:t>
            </w:r>
          </w:p>
        </w:tc>
      </w:tr>
      <w:tr w:rsidR="007D4EE1" w14:paraId="441F9DD5" w14:textId="77777777" w:rsidTr="007D4EE1">
        <w:tc>
          <w:tcPr>
            <w:tcW w:w="1730" w:type="dxa"/>
            <w:vAlign w:val="center"/>
          </w:tcPr>
          <w:p w14:paraId="041E44E0"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559B96C5" w14:textId="12B9FCA7"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CLE</w:t>
            </w:r>
          </w:p>
        </w:tc>
        <w:tc>
          <w:tcPr>
            <w:tcW w:w="6843" w:type="dxa"/>
            <w:vAlign w:val="center"/>
          </w:tcPr>
          <w:p w14:paraId="4CF3E832" w14:textId="7DEE4508"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Sample collected later/earlier than scheduled</w:t>
            </w:r>
          </w:p>
        </w:tc>
      </w:tr>
      <w:tr w:rsidR="007D4EE1" w14:paraId="6CFA0DBD" w14:textId="77777777" w:rsidTr="007D4EE1">
        <w:tc>
          <w:tcPr>
            <w:tcW w:w="1730" w:type="dxa"/>
            <w:vAlign w:val="center"/>
          </w:tcPr>
          <w:p w14:paraId="2750E8C9"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0BF6BBCA" w14:textId="1844ED51"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CRE</w:t>
            </w:r>
          </w:p>
        </w:tc>
        <w:tc>
          <w:tcPr>
            <w:tcW w:w="6843" w:type="dxa"/>
            <w:vAlign w:val="center"/>
          </w:tcPr>
          <w:p w14:paraId="138EEBD5" w14:textId="149E3439"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Significant rain event</w:t>
            </w:r>
          </w:p>
        </w:tc>
      </w:tr>
      <w:tr w:rsidR="007D4EE1" w14:paraId="001B739C" w14:textId="77777777" w:rsidTr="007D4EE1">
        <w:tc>
          <w:tcPr>
            <w:tcW w:w="1730" w:type="dxa"/>
            <w:vAlign w:val="center"/>
          </w:tcPr>
          <w:p w14:paraId="09B628A3"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4FEDF0D0" w14:textId="65FF2EE0"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CSM</w:t>
            </w:r>
          </w:p>
        </w:tc>
        <w:tc>
          <w:tcPr>
            <w:tcW w:w="6843" w:type="dxa"/>
            <w:vAlign w:val="center"/>
          </w:tcPr>
          <w:p w14:paraId="763C3DCA" w14:textId="686946FF"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See metadata</w:t>
            </w:r>
          </w:p>
        </w:tc>
      </w:tr>
      <w:tr w:rsidR="007D4EE1" w14:paraId="2C437449" w14:textId="77777777" w:rsidTr="007D4EE1">
        <w:tc>
          <w:tcPr>
            <w:tcW w:w="1730" w:type="dxa"/>
            <w:vAlign w:val="center"/>
          </w:tcPr>
          <w:p w14:paraId="6C9E2F3B"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382ED9A6" w14:textId="2C419FDA"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CUS</w:t>
            </w:r>
          </w:p>
        </w:tc>
        <w:tc>
          <w:tcPr>
            <w:tcW w:w="6843" w:type="dxa"/>
            <w:vAlign w:val="center"/>
          </w:tcPr>
          <w:p w14:paraId="78609510" w14:textId="43A32142"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Lab analysis from unpreserved sample</w:t>
            </w:r>
          </w:p>
        </w:tc>
      </w:tr>
      <w:tr w:rsidR="007D4EE1" w14:paraId="230615E1" w14:textId="77777777" w:rsidTr="007D4EE1">
        <w:tc>
          <w:tcPr>
            <w:tcW w:w="1730" w:type="dxa"/>
            <w:vAlign w:val="center"/>
          </w:tcPr>
          <w:p w14:paraId="4FF5D734" w14:textId="77777777" w:rsidR="007D4EE1" w:rsidRPr="0068086D" w:rsidRDefault="007D4EE1" w:rsidP="007D4EE1">
            <w:pPr>
              <w:pStyle w:val="NoSpacing"/>
              <w:rPr>
                <w:rFonts w:ascii="Times New Roman" w:hAnsi="Times New Roman" w:cs="Times New Roman"/>
                <w:color w:val="000000"/>
                <w:sz w:val="24"/>
                <w:szCs w:val="24"/>
              </w:rPr>
            </w:pPr>
          </w:p>
        </w:tc>
        <w:tc>
          <w:tcPr>
            <w:tcW w:w="777" w:type="dxa"/>
            <w:vAlign w:val="center"/>
          </w:tcPr>
          <w:p w14:paraId="32D0D688" w14:textId="0B86DDC0"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CUF</w:t>
            </w:r>
          </w:p>
        </w:tc>
        <w:tc>
          <w:tcPr>
            <w:tcW w:w="6843" w:type="dxa"/>
            <w:vAlign w:val="center"/>
          </w:tcPr>
          <w:p w14:paraId="10C2FA39" w14:textId="30ED4FDC" w:rsidR="007D4EE1" w:rsidRDefault="007D4EE1" w:rsidP="007D4EE1">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Lab analysis from unfiltered sample</w:t>
            </w:r>
          </w:p>
        </w:tc>
      </w:tr>
    </w:tbl>
    <w:p w14:paraId="000002D1" w14:textId="7A569A4B" w:rsidR="00E5028B" w:rsidRPr="0068086D" w:rsidRDefault="00E5028B" w:rsidP="005E72FA">
      <w:pPr>
        <w:pStyle w:val="NoSpacing"/>
        <w:rPr>
          <w:rFonts w:ascii="Times New Roman" w:hAnsi="Times New Roman" w:cs="Times New Roman"/>
          <w:color w:val="000000"/>
          <w:sz w:val="24"/>
          <w:szCs w:val="24"/>
        </w:rPr>
      </w:pPr>
    </w:p>
    <w:p w14:paraId="000002D4" w14:textId="2C95DC0C" w:rsidR="00E5028B" w:rsidRPr="0068086D" w:rsidRDefault="00435B78" w:rsidP="005E72FA">
      <w:pPr>
        <w:pStyle w:val="NoSpacing"/>
        <w:rPr>
          <w:rFonts w:ascii="Times New Roman" w:hAnsi="Times New Roman" w:cs="Times New Roman"/>
          <w:b/>
          <w:color w:val="000000"/>
          <w:sz w:val="24"/>
          <w:szCs w:val="24"/>
        </w:rPr>
      </w:pPr>
      <w:r w:rsidRPr="0068086D">
        <w:rPr>
          <w:rFonts w:ascii="Times New Roman" w:hAnsi="Times New Roman" w:cs="Times New Roman"/>
          <w:b/>
          <w:color w:val="000000"/>
          <w:sz w:val="24"/>
          <w:szCs w:val="24"/>
        </w:rPr>
        <w:t>1</w:t>
      </w:r>
      <w:r w:rsidR="003E05FC" w:rsidRPr="0068086D">
        <w:rPr>
          <w:rFonts w:ascii="Times New Roman" w:hAnsi="Times New Roman" w:cs="Times New Roman"/>
          <w:b/>
          <w:color w:val="000000"/>
          <w:sz w:val="24"/>
          <w:szCs w:val="24"/>
        </w:rPr>
        <w:t>5</w:t>
      </w:r>
      <w:r w:rsidRPr="0068086D">
        <w:rPr>
          <w:rFonts w:ascii="Times New Roman" w:hAnsi="Times New Roman" w:cs="Times New Roman"/>
          <w:b/>
          <w:color w:val="000000"/>
          <w:sz w:val="24"/>
          <w:szCs w:val="24"/>
        </w:rPr>
        <w:t xml:space="preserve">) </w:t>
      </w:r>
      <w:r w:rsidR="00F43F06" w:rsidRPr="0068086D">
        <w:rPr>
          <w:rFonts w:ascii="Times New Roman" w:hAnsi="Times New Roman" w:cs="Times New Roman"/>
          <w:b/>
          <w:color w:val="000000"/>
          <w:sz w:val="24"/>
          <w:szCs w:val="24"/>
        </w:rPr>
        <w:t>Other Remarks/Notes</w:t>
      </w:r>
    </w:p>
    <w:p w14:paraId="0C5A9742" w14:textId="77777777" w:rsidR="00790929" w:rsidRDefault="00F43F06" w:rsidP="005E72FA">
      <w:pPr>
        <w:pStyle w:val="NoSpacing"/>
        <w:rPr>
          <w:ins w:id="1" w:author="Henry Keating" w:date="2022-07-26T15:44:00Z"/>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Data may be missing due to problems with sample collection or processing. Laboratories in the NERRS System submit data that </w:t>
      </w:r>
      <w:proofErr w:type="gramStart"/>
      <w:r w:rsidRPr="0068086D">
        <w:rPr>
          <w:rFonts w:ascii="Times New Roman" w:hAnsi="Times New Roman" w:cs="Times New Roman"/>
          <w:color w:val="000000"/>
          <w:sz w:val="24"/>
          <w:szCs w:val="24"/>
        </w:rPr>
        <w:t>are</w:t>
      </w:r>
      <w:proofErr w:type="gramEnd"/>
      <w:r w:rsidRPr="0068086D">
        <w:rPr>
          <w:rFonts w:ascii="Times New Roman" w:hAnsi="Times New Roman" w:cs="Times New Roman"/>
          <w:color w:val="000000"/>
          <w:sz w:val="24"/>
          <w:szCs w:val="24"/>
        </w:rPr>
        <w:t xml:space="preserve"> censored at a lower detection rate limit, called the Method Detection Limit or MDL. MDLs for specific parameters are listed in the Laboratory Methods and Detection Limits Section (Section II, Part 4) of this document. Concentrations that are less than this limit are censored with the use of a QAQC flag and code, and the reported value is the method detection limit itself rather than a measured value. </w:t>
      </w:r>
    </w:p>
    <w:p w14:paraId="0BB2FA1F" w14:textId="77777777" w:rsidR="00790929" w:rsidRDefault="00790929" w:rsidP="005E72FA">
      <w:pPr>
        <w:pStyle w:val="NoSpacing"/>
        <w:rPr>
          <w:ins w:id="2" w:author="Henry Keating" w:date="2022-07-26T15:44:00Z"/>
          <w:rFonts w:ascii="Times New Roman" w:hAnsi="Times New Roman" w:cs="Times New Roman"/>
          <w:color w:val="000000"/>
          <w:sz w:val="24"/>
          <w:szCs w:val="24"/>
        </w:rPr>
      </w:pPr>
    </w:p>
    <w:p w14:paraId="000002D5" w14:textId="7A03FEA5"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For example, if the measured concentration of NO23F was 0.0005 mg/l as N (MDL=0.0008), the reported value would be 0.0008</w:t>
      </w:r>
      <w:r w:rsidR="00790929">
        <w:rPr>
          <w:rFonts w:ascii="Times New Roman" w:hAnsi="Times New Roman" w:cs="Times New Roman"/>
          <w:color w:val="000000"/>
          <w:sz w:val="24"/>
          <w:szCs w:val="24"/>
        </w:rPr>
        <w:t xml:space="preserve">, which </w:t>
      </w:r>
      <w:r w:rsidRPr="0068086D">
        <w:rPr>
          <w:rFonts w:ascii="Times New Roman" w:hAnsi="Times New Roman" w:cs="Times New Roman"/>
          <w:color w:val="000000"/>
          <w:sz w:val="24"/>
          <w:szCs w:val="24"/>
        </w:rPr>
        <w:t xml:space="preserve">would be flagged as out of sensor range low (-4) and coded SBL. In addition, if any of the components used to calculate a variable are below the MDL, the calculated variable is removed and flagged/coded -4 SCB. If a calculated value is negative, it is </w:t>
      </w:r>
      <w:r w:rsidR="0037081C" w:rsidRPr="0068086D">
        <w:rPr>
          <w:rFonts w:ascii="Times New Roman" w:hAnsi="Times New Roman" w:cs="Times New Roman"/>
          <w:color w:val="000000"/>
          <w:sz w:val="24"/>
          <w:szCs w:val="24"/>
        </w:rPr>
        <w:t>rejected,</w:t>
      </w:r>
      <w:r w:rsidRPr="0068086D">
        <w:rPr>
          <w:rFonts w:ascii="Times New Roman" w:hAnsi="Times New Roman" w:cs="Times New Roman"/>
          <w:color w:val="000000"/>
          <w:sz w:val="24"/>
          <w:szCs w:val="24"/>
        </w:rPr>
        <w:t xml:space="preserve"> and all measured components are marked suspect. If additional information on MDL’s or missing, suspect, or rejected data is needed, contact the Research Coordinator at the Reserve submitting the data. </w:t>
      </w:r>
    </w:p>
    <w:p w14:paraId="000002D6" w14:textId="77777777" w:rsidR="00E5028B" w:rsidRPr="0068086D" w:rsidRDefault="00E5028B" w:rsidP="005E72FA">
      <w:pPr>
        <w:pStyle w:val="NoSpacing"/>
        <w:rPr>
          <w:rFonts w:ascii="Times New Roman" w:hAnsi="Times New Roman" w:cs="Times New Roman"/>
          <w:color w:val="000000"/>
          <w:sz w:val="24"/>
          <w:szCs w:val="24"/>
        </w:rPr>
      </w:pPr>
    </w:p>
    <w:p w14:paraId="000002D7" w14:textId="77777777" w:rsidR="00E5028B" w:rsidRPr="0068086D" w:rsidRDefault="00E5028B" w:rsidP="005E72FA">
      <w:pPr>
        <w:pStyle w:val="NoSpacing"/>
        <w:rPr>
          <w:rFonts w:ascii="Times New Roman" w:hAnsi="Times New Roman" w:cs="Times New Roman"/>
          <w:sz w:val="24"/>
          <w:szCs w:val="24"/>
          <w:highlight w:val="cyan"/>
        </w:rPr>
      </w:pPr>
    </w:p>
    <w:p w14:paraId="000002D8" w14:textId="080864DF" w:rsidR="00E5028B" w:rsidRPr="0068086D" w:rsidRDefault="00F43F06" w:rsidP="005E72FA">
      <w:pPr>
        <w:pStyle w:val="NoSpacing"/>
        <w:rPr>
          <w:rFonts w:ascii="Times New Roman" w:hAnsi="Times New Roman" w:cs="Times New Roman"/>
          <w:sz w:val="24"/>
          <w:szCs w:val="24"/>
        </w:rPr>
      </w:pPr>
      <w:r w:rsidRPr="0068086D">
        <w:rPr>
          <w:rFonts w:ascii="Times New Roman" w:hAnsi="Times New Roman" w:cs="Times New Roman"/>
          <w:b/>
          <w:sz w:val="24"/>
          <w:szCs w:val="24"/>
        </w:rPr>
        <w:t>Note 1:</w:t>
      </w:r>
      <w:r w:rsidRPr="0068086D">
        <w:rPr>
          <w:rFonts w:ascii="Times New Roman" w:hAnsi="Times New Roman" w:cs="Times New Roman"/>
          <w:sz w:val="24"/>
          <w:szCs w:val="24"/>
        </w:rPr>
        <w:t xml:space="preserve"> The method by which values </w:t>
      </w:r>
      <w:r w:rsidR="00BE1AAD">
        <w:rPr>
          <w:rFonts w:ascii="Times New Roman" w:hAnsi="Times New Roman" w:cs="Times New Roman"/>
          <w:sz w:val="24"/>
          <w:szCs w:val="24"/>
        </w:rPr>
        <w:t xml:space="preserve">are </w:t>
      </w:r>
      <w:r w:rsidRPr="0068086D">
        <w:rPr>
          <w:rFonts w:ascii="Times New Roman" w:hAnsi="Times New Roman" w:cs="Times New Roman"/>
          <w:sz w:val="24"/>
          <w:szCs w:val="24"/>
        </w:rPr>
        <w:t>reported below the MDL within NERRS SWMP dataset was changed in November of 2011. Previously, below MDL data from 2007-2010 were also flagged/coded, but either reported as the measured value or a blank cell. Any 2007-2011 nutrient/pigment data downloaded from the CDMO prior to November of 2011 will reflect this difference.</w:t>
      </w:r>
    </w:p>
    <w:p w14:paraId="72B2A77A" w14:textId="77777777" w:rsidR="00435B78" w:rsidRPr="0068086D" w:rsidRDefault="00435B78" w:rsidP="005E72FA">
      <w:pPr>
        <w:pStyle w:val="NoSpacing"/>
        <w:rPr>
          <w:rFonts w:ascii="Times New Roman" w:hAnsi="Times New Roman" w:cs="Times New Roman"/>
          <w:sz w:val="24"/>
          <w:szCs w:val="24"/>
        </w:rPr>
      </w:pPr>
    </w:p>
    <w:p w14:paraId="000002D9" w14:textId="77777777" w:rsidR="00E5028B" w:rsidRPr="0068086D" w:rsidRDefault="00F43F06" w:rsidP="00564778">
      <w:pPr>
        <w:pStyle w:val="NoSpacing"/>
        <w:outlineLvl w:val="0"/>
        <w:rPr>
          <w:rFonts w:ascii="Times New Roman" w:hAnsi="Times New Roman" w:cs="Times New Roman"/>
          <w:color w:val="000000"/>
          <w:sz w:val="24"/>
          <w:szCs w:val="24"/>
        </w:rPr>
      </w:pPr>
      <w:r w:rsidRPr="0068086D">
        <w:rPr>
          <w:rFonts w:ascii="Times New Roman" w:hAnsi="Times New Roman" w:cs="Times New Roman"/>
          <w:b/>
          <w:color w:val="000000"/>
          <w:sz w:val="24"/>
          <w:szCs w:val="24"/>
        </w:rPr>
        <w:t>Note 2:</w:t>
      </w:r>
      <w:r w:rsidRPr="0068086D">
        <w:rPr>
          <w:rFonts w:ascii="Times New Roman" w:hAnsi="Times New Roman" w:cs="Times New Roman"/>
          <w:color w:val="000000"/>
          <w:sz w:val="24"/>
          <w:szCs w:val="24"/>
        </w:rPr>
        <w:t xml:space="preserve">  Sample Holding Times</w:t>
      </w:r>
    </w:p>
    <w:p w14:paraId="000002DA" w14:textId="104E57D6" w:rsidR="00E5028B"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t xml:space="preserve">NERRS SOP allows nutrient samples to be held for up to 28 days (CHLA for 30 days) at -20°C, </w:t>
      </w:r>
      <w:r w:rsidR="00BE1AAD">
        <w:rPr>
          <w:rFonts w:ascii="Times New Roman" w:hAnsi="Times New Roman" w:cs="Times New Roman"/>
          <w:color w:val="000000"/>
          <w:sz w:val="24"/>
          <w:szCs w:val="24"/>
        </w:rPr>
        <w:t>with</w:t>
      </w:r>
      <w:r w:rsidRPr="0068086D">
        <w:rPr>
          <w:rFonts w:ascii="Times New Roman" w:hAnsi="Times New Roman" w:cs="Times New Roman"/>
          <w:color w:val="000000"/>
          <w:sz w:val="24"/>
          <w:szCs w:val="24"/>
        </w:rPr>
        <w:t xml:space="preserve"> up to 5 </w:t>
      </w:r>
      <w:r w:rsidR="00BE1AAD">
        <w:rPr>
          <w:rFonts w:ascii="Times New Roman" w:hAnsi="Times New Roman" w:cs="Times New Roman"/>
          <w:color w:val="000000"/>
          <w:sz w:val="24"/>
          <w:szCs w:val="24"/>
        </w:rPr>
        <w:t xml:space="preserve">additional </w:t>
      </w:r>
      <w:r w:rsidRPr="0068086D">
        <w:rPr>
          <w:rFonts w:ascii="Times New Roman" w:hAnsi="Times New Roman" w:cs="Times New Roman"/>
          <w:color w:val="000000"/>
          <w:sz w:val="24"/>
          <w:szCs w:val="24"/>
        </w:rPr>
        <w:t xml:space="preserve">days for collecting, processing, and shipping samples.  Samples held beyond that </w:t>
      </w:r>
      <w:proofErr w:type="gramStart"/>
      <w:r w:rsidRPr="0068086D">
        <w:rPr>
          <w:rFonts w:ascii="Times New Roman" w:hAnsi="Times New Roman" w:cs="Times New Roman"/>
          <w:color w:val="000000"/>
          <w:sz w:val="24"/>
          <w:szCs w:val="24"/>
        </w:rPr>
        <w:t>time period</w:t>
      </w:r>
      <w:proofErr w:type="gramEnd"/>
      <w:r w:rsidRPr="0068086D">
        <w:rPr>
          <w:rFonts w:ascii="Times New Roman" w:hAnsi="Times New Roman" w:cs="Times New Roman"/>
          <w:color w:val="000000"/>
          <w:sz w:val="24"/>
          <w:szCs w:val="24"/>
        </w:rPr>
        <w:t xml:space="preserve"> are flagged suspect and coded CHB. The sample hold times for 2018 are listed below. The NAs reported in the sample hold </w:t>
      </w:r>
      <w:proofErr w:type="gramStart"/>
      <w:r w:rsidRPr="0068086D">
        <w:rPr>
          <w:rFonts w:ascii="Times New Roman" w:hAnsi="Times New Roman" w:cs="Times New Roman"/>
          <w:color w:val="000000"/>
          <w:sz w:val="24"/>
          <w:szCs w:val="24"/>
        </w:rPr>
        <w:t>time tables</w:t>
      </w:r>
      <w:proofErr w:type="gramEnd"/>
      <w:r w:rsidRPr="0068086D">
        <w:rPr>
          <w:rFonts w:ascii="Times New Roman" w:hAnsi="Times New Roman" w:cs="Times New Roman"/>
          <w:color w:val="000000"/>
          <w:sz w:val="24"/>
          <w:szCs w:val="24"/>
        </w:rPr>
        <w:t xml:space="preserve"> represent missing and/or optional parameters that were not collected.</w:t>
      </w:r>
    </w:p>
    <w:p w14:paraId="6B5D10AE" w14:textId="77777777" w:rsidR="00BE1AAD" w:rsidRPr="0068086D" w:rsidRDefault="00BE1AAD" w:rsidP="005E72FA">
      <w:pPr>
        <w:pStyle w:val="NoSpacing"/>
        <w:rPr>
          <w:rFonts w:ascii="Times New Roman" w:hAnsi="Times New Roman" w:cs="Times New Roman"/>
          <w:color w:val="000000"/>
          <w:sz w:val="24"/>
          <w:szCs w:val="24"/>
        </w:rPr>
      </w:pPr>
    </w:p>
    <w:p w14:paraId="000002DB" w14:textId="2D4806E3" w:rsidR="00E5028B" w:rsidRPr="0068086D" w:rsidRDefault="00F43F06" w:rsidP="005E72FA">
      <w:pPr>
        <w:pStyle w:val="NoSpacing"/>
        <w:rPr>
          <w:rFonts w:ascii="Times New Roman" w:hAnsi="Times New Roman" w:cs="Times New Roman"/>
          <w:color w:val="000000"/>
          <w:sz w:val="24"/>
          <w:szCs w:val="24"/>
        </w:rPr>
      </w:pPr>
      <w:r w:rsidRPr="0068086D">
        <w:rPr>
          <w:rFonts w:ascii="Times New Roman" w:hAnsi="Times New Roman" w:cs="Times New Roman"/>
          <w:color w:val="000000"/>
          <w:sz w:val="24"/>
          <w:szCs w:val="24"/>
        </w:rPr>
        <w:lastRenderedPageBreak/>
        <w:t>The FDEP Laboratory follows the EPA preservation and holding times (published in 40 CFR Part 136.3). NO2, NO3, and PO4 are preserved at 4°C (wet ice) and have holding times of 48 hours. Samples that are shipped overnight from the field on the day of collection are almost always received in time for analysis without concerns for expirations. Diel samples are processed immediately upon receiving due to the expiring hold times. The first diel sample is almost always received beyond its sample hold time for NO2, NO3 and PO4. These samples are flagged 1 CHB, but unless otherwise noted were still processed within allowable NERRS hold times.</w:t>
      </w:r>
    </w:p>
    <w:p w14:paraId="000002DC" w14:textId="77777777" w:rsidR="00E5028B" w:rsidRPr="00447E81" w:rsidRDefault="00E5028B" w:rsidP="005E72FA">
      <w:pPr>
        <w:pStyle w:val="NoSpacing"/>
        <w:rPr>
          <w:rFonts w:ascii="Times New Roman" w:hAnsi="Times New Roman" w:cs="Times New Roman"/>
        </w:rPr>
      </w:pPr>
    </w:p>
    <w:p w14:paraId="000002DD" w14:textId="0918BE3C" w:rsidR="00E5028B" w:rsidRDefault="00F43F06" w:rsidP="005E72FA">
      <w:pPr>
        <w:pStyle w:val="NoSpacing"/>
        <w:rPr>
          <w:rFonts w:ascii="Times New Roman" w:hAnsi="Times New Roman" w:cs="Times New Roman"/>
          <w:color w:val="000000"/>
        </w:rPr>
      </w:pPr>
      <w:r w:rsidRPr="00435B78">
        <w:rPr>
          <w:rFonts w:ascii="Times New Roman" w:hAnsi="Times New Roman" w:cs="Times New Roman"/>
          <w:b/>
          <w:color w:val="000000"/>
        </w:rPr>
        <w:t>Note 3:</w:t>
      </w:r>
      <w:r w:rsidRPr="00447E81">
        <w:rPr>
          <w:rFonts w:ascii="Times New Roman" w:hAnsi="Times New Roman" w:cs="Times New Roman"/>
          <w:color w:val="000000"/>
        </w:rPr>
        <w:t xml:space="preserve"> </w:t>
      </w:r>
      <w:proofErr w:type="spellStart"/>
      <w:r w:rsidR="00435B78">
        <w:rPr>
          <w:rFonts w:ascii="Times New Roman" w:hAnsi="Times New Roman" w:cs="Times New Roman"/>
        </w:rPr>
        <w:t>Masterdata</w:t>
      </w:r>
      <w:proofErr w:type="spellEnd"/>
      <w:r w:rsidR="00435B78">
        <w:rPr>
          <w:rFonts w:ascii="Times New Roman" w:hAnsi="Times New Roman" w:cs="Times New Roman"/>
        </w:rPr>
        <w:t xml:space="preserve"> </w:t>
      </w:r>
      <w:r w:rsidR="00435B78">
        <w:rPr>
          <w:rFonts w:ascii="Times New Roman" w:hAnsi="Times New Roman" w:cs="Times New Roman"/>
          <w:color w:val="000000"/>
        </w:rPr>
        <w:t>r</w:t>
      </w:r>
      <w:r w:rsidRPr="00447E81">
        <w:rPr>
          <w:rFonts w:ascii="Times New Roman" w:hAnsi="Times New Roman" w:cs="Times New Roman"/>
          <w:color w:val="000000"/>
        </w:rPr>
        <w:t>emarks - See Metadata (CSM)</w:t>
      </w:r>
    </w:p>
    <w:p w14:paraId="1546C49D" w14:textId="56F17315" w:rsidR="00BE1AAD" w:rsidRDefault="00BE1AAD" w:rsidP="005E72FA">
      <w:pPr>
        <w:pStyle w:val="NoSpacing"/>
        <w:rPr>
          <w:rFonts w:ascii="Times New Roman" w:hAnsi="Times New Roman" w:cs="Times New Roman"/>
          <w:color w:val="000000"/>
        </w:rPr>
      </w:pPr>
    </w:p>
    <w:tbl>
      <w:tblPr>
        <w:tblStyle w:val="TableGrid"/>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shd w:val="clear" w:color="auto" w:fill="FFFFFF" w:themeFill="background1"/>
        <w:tblLook w:val="04A0" w:firstRow="1" w:lastRow="0" w:firstColumn="1" w:lastColumn="0" w:noHBand="0" w:noVBand="1"/>
      </w:tblPr>
      <w:tblGrid>
        <w:gridCol w:w="1705"/>
        <w:gridCol w:w="1440"/>
        <w:gridCol w:w="6205"/>
      </w:tblGrid>
      <w:tr w:rsidR="00151421" w14:paraId="4F6B8FBD" w14:textId="77777777" w:rsidTr="00315824">
        <w:tc>
          <w:tcPr>
            <w:tcW w:w="1705" w:type="dxa"/>
            <w:shd w:val="clear" w:color="auto" w:fill="FFFFFF" w:themeFill="background1"/>
          </w:tcPr>
          <w:p w14:paraId="0BBA0426" w14:textId="00FE6A7B" w:rsidR="00151421" w:rsidRPr="00151421" w:rsidRDefault="00151421" w:rsidP="005E72FA">
            <w:pPr>
              <w:pStyle w:val="NoSpacing"/>
              <w:rPr>
                <w:rFonts w:ascii="Times New Roman" w:hAnsi="Times New Roman" w:cs="Times New Roman"/>
                <w:b/>
                <w:bCs/>
                <w:color w:val="000000"/>
              </w:rPr>
            </w:pPr>
            <w:r w:rsidRPr="00151421">
              <w:rPr>
                <w:rFonts w:ascii="Times New Roman" w:hAnsi="Times New Roman" w:cs="Times New Roman"/>
                <w:b/>
                <w:bCs/>
                <w:color w:val="000000"/>
              </w:rPr>
              <w:t xml:space="preserve">Date </w:t>
            </w:r>
          </w:p>
        </w:tc>
        <w:tc>
          <w:tcPr>
            <w:tcW w:w="1440" w:type="dxa"/>
            <w:shd w:val="clear" w:color="auto" w:fill="FFFFFF" w:themeFill="background1"/>
          </w:tcPr>
          <w:p w14:paraId="7A3DD2FC" w14:textId="0432E40A" w:rsidR="00151421" w:rsidRPr="00151421" w:rsidRDefault="00151421" w:rsidP="005E72FA">
            <w:pPr>
              <w:pStyle w:val="NoSpacing"/>
              <w:rPr>
                <w:rFonts w:ascii="Times New Roman" w:hAnsi="Times New Roman" w:cs="Times New Roman"/>
                <w:b/>
                <w:bCs/>
                <w:iCs/>
                <w:color w:val="000000"/>
              </w:rPr>
            </w:pPr>
            <w:r w:rsidRPr="00151421">
              <w:rPr>
                <w:rFonts w:ascii="Times New Roman" w:hAnsi="Times New Roman" w:cs="Times New Roman"/>
                <w:b/>
                <w:bCs/>
                <w:iCs/>
                <w:color w:val="000000"/>
              </w:rPr>
              <w:t>Location</w:t>
            </w:r>
          </w:p>
        </w:tc>
        <w:tc>
          <w:tcPr>
            <w:tcW w:w="6205" w:type="dxa"/>
            <w:shd w:val="clear" w:color="auto" w:fill="FFFFFF" w:themeFill="background1"/>
          </w:tcPr>
          <w:p w14:paraId="30D3FBB1" w14:textId="585D795C" w:rsidR="00151421" w:rsidRPr="00151421" w:rsidRDefault="00151421" w:rsidP="005E72FA">
            <w:pPr>
              <w:pStyle w:val="NoSpacing"/>
              <w:rPr>
                <w:rFonts w:ascii="Times New Roman" w:hAnsi="Times New Roman" w:cs="Times New Roman"/>
                <w:b/>
                <w:bCs/>
                <w:color w:val="000000"/>
              </w:rPr>
            </w:pPr>
            <w:r w:rsidRPr="00151421">
              <w:rPr>
                <w:rFonts w:ascii="Times New Roman" w:hAnsi="Times New Roman" w:cs="Times New Roman"/>
                <w:b/>
                <w:bCs/>
                <w:color w:val="000000"/>
              </w:rPr>
              <w:t>Remarks</w:t>
            </w:r>
          </w:p>
        </w:tc>
      </w:tr>
      <w:tr w:rsidR="00151421" w14:paraId="2CCD66C7" w14:textId="77777777" w:rsidTr="00217480">
        <w:tc>
          <w:tcPr>
            <w:tcW w:w="1705" w:type="dxa"/>
            <w:tcBorders>
              <w:bottom w:val="dotted" w:sz="4" w:space="0" w:color="auto"/>
            </w:tcBorders>
            <w:shd w:val="clear" w:color="auto" w:fill="FFFFFF" w:themeFill="background1"/>
          </w:tcPr>
          <w:p w14:paraId="027627BC" w14:textId="77777777" w:rsidR="00151421" w:rsidRPr="00151421" w:rsidRDefault="00151421" w:rsidP="005E72FA">
            <w:pPr>
              <w:pStyle w:val="NoSpacing"/>
              <w:rPr>
                <w:rFonts w:ascii="Times New Roman" w:hAnsi="Times New Roman" w:cs="Times New Roman"/>
                <w:b/>
                <w:bCs/>
                <w:color w:val="000000"/>
              </w:rPr>
            </w:pPr>
          </w:p>
        </w:tc>
        <w:tc>
          <w:tcPr>
            <w:tcW w:w="1440" w:type="dxa"/>
            <w:tcBorders>
              <w:bottom w:val="dotted" w:sz="4" w:space="0" w:color="auto"/>
            </w:tcBorders>
            <w:shd w:val="clear" w:color="auto" w:fill="FFFFFF" w:themeFill="background1"/>
          </w:tcPr>
          <w:p w14:paraId="09DF018F" w14:textId="77777777" w:rsidR="00151421" w:rsidRPr="00151421" w:rsidRDefault="00151421" w:rsidP="005E72FA">
            <w:pPr>
              <w:pStyle w:val="NoSpacing"/>
              <w:rPr>
                <w:rFonts w:ascii="Times New Roman" w:hAnsi="Times New Roman" w:cs="Times New Roman"/>
                <w:b/>
                <w:bCs/>
                <w:iCs/>
                <w:color w:val="000000"/>
              </w:rPr>
            </w:pPr>
          </w:p>
        </w:tc>
        <w:tc>
          <w:tcPr>
            <w:tcW w:w="6205" w:type="dxa"/>
            <w:tcBorders>
              <w:bottom w:val="dotted" w:sz="4" w:space="0" w:color="auto"/>
            </w:tcBorders>
            <w:shd w:val="clear" w:color="auto" w:fill="FFFFFF" w:themeFill="background1"/>
          </w:tcPr>
          <w:p w14:paraId="4B4B8F83" w14:textId="77777777" w:rsidR="00151421" w:rsidRPr="00151421" w:rsidRDefault="00151421" w:rsidP="005E72FA">
            <w:pPr>
              <w:pStyle w:val="NoSpacing"/>
              <w:rPr>
                <w:rFonts w:ascii="Times New Roman" w:hAnsi="Times New Roman" w:cs="Times New Roman"/>
                <w:b/>
                <w:bCs/>
                <w:color w:val="000000"/>
              </w:rPr>
            </w:pPr>
          </w:p>
        </w:tc>
      </w:tr>
      <w:tr w:rsidR="00BE1AAD" w14:paraId="668642CA" w14:textId="77777777" w:rsidTr="00217480">
        <w:tc>
          <w:tcPr>
            <w:tcW w:w="1705" w:type="dxa"/>
            <w:shd w:val="clear" w:color="auto" w:fill="E7E6E6" w:themeFill="background2"/>
          </w:tcPr>
          <w:p w14:paraId="11D945D8" w14:textId="320D0B4E" w:rsidR="00BE1AAD" w:rsidRDefault="00BE1AAD" w:rsidP="005E72FA">
            <w:pPr>
              <w:pStyle w:val="NoSpacing"/>
              <w:rPr>
                <w:rFonts w:ascii="Times New Roman" w:hAnsi="Times New Roman" w:cs="Times New Roman"/>
                <w:color w:val="000000"/>
              </w:rPr>
            </w:pPr>
            <w:r w:rsidRPr="00BE1AAD">
              <w:rPr>
                <w:rFonts w:ascii="Times New Roman" w:hAnsi="Times New Roman" w:cs="Times New Roman"/>
                <w:color w:val="000000"/>
              </w:rPr>
              <w:t>February 2018</w:t>
            </w:r>
          </w:p>
        </w:tc>
        <w:tc>
          <w:tcPr>
            <w:tcW w:w="1440" w:type="dxa"/>
            <w:shd w:val="clear" w:color="auto" w:fill="E7E6E6" w:themeFill="background2"/>
          </w:tcPr>
          <w:p w14:paraId="5759287D" w14:textId="3104115C" w:rsidR="00BE1AAD" w:rsidRPr="00E60AD8" w:rsidRDefault="00BE1AAD" w:rsidP="005E72FA">
            <w:pPr>
              <w:pStyle w:val="NoSpacing"/>
              <w:rPr>
                <w:rFonts w:ascii="Times New Roman" w:hAnsi="Times New Roman" w:cs="Times New Roman"/>
                <w:iCs/>
                <w:color w:val="000000"/>
              </w:rPr>
            </w:pPr>
            <w:r w:rsidRPr="00BE1AAD">
              <w:rPr>
                <w:rFonts w:ascii="Times New Roman" w:hAnsi="Times New Roman" w:cs="Times New Roman"/>
                <w:iCs/>
                <w:color w:val="000000"/>
              </w:rPr>
              <w:t>Guana River</w:t>
            </w:r>
          </w:p>
        </w:tc>
        <w:tc>
          <w:tcPr>
            <w:tcW w:w="6205" w:type="dxa"/>
            <w:shd w:val="clear" w:color="auto" w:fill="E7E6E6" w:themeFill="background2"/>
          </w:tcPr>
          <w:p w14:paraId="12732605" w14:textId="1B04B8B4" w:rsidR="00BE1AAD" w:rsidRPr="00BE1AAD" w:rsidRDefault="00BE1AAD" w:rsidP="005E72FA">
            <w:pPr>
              <w:pStyle w:val="NoSpacing"/>
              <w:rPr>
                <w:rFonts w:ascii="Times New Roman" w:hAnsi="Times New Roman" w:cs="Times New Roman"/>
                <w:i/>
                <w:color w:val="000000"/>
              </w:rPr>
            </w:pPr>
            <w:r w:rsidRPr="00BE1AAD">
              <w:rPr>
                <w:rFonts w:ascii="Times New Roman" w:hAnsi="Times New Roman" w:cs="Times New Roman"/>
                <w:color w:val="000000"/>
              </w:rPr>
              <w:t>Suspect TKNF collected on 02/14/2018; laboratory indicated that the analyte was detected in both the sample and the associated method blank.</w:t>
            </w:r>
          </w:p>
        </w:tc>
      </w:tr>
      <w:tr w:rsidR="00BE1AAD" w14:paraId="33A59D4F" w14:textId="77777777" w:rsidTr="001A5C57">
        <w:tc>
          <w:tcPr>
            <w:tcW w:w="1705" w:type="dxa"/>
            <w:tcBorders>
              <w:bottom w:val="dotted" w:sz="4" w:space="0" w:color="auto"/>
            </w:tcBorders>
            <w:shd w:val="clear" w:color="auto" w:fill="FFFFFF" w:themeFill="background1"/>
          </w:tcPr>
          <w:p w14:paraId="47BD2955" w14:textId="4A0EF34C" w:rsidR="00BE1AAD" w:rsidRDefault="00BE1AAD" w:rsidP="005E72FA">
            <w:pPr>
              <w:pStyle w:val="NoSpacing"/>
              <w:rPr>
                <w:rFonts w:ascii="Times New Roman" w:hAnsi="Times New Roman" w:cs="Times New Roman"/>
                <w:color w:val="000000"/>
              </w:rPr>
            </w:pPr>
            <w:r w:rsidRPr="00BE1AAD">
              <w:rPr>
                <w:rFonts w:ascii="Times New Roman" w:hAnsi="Times New Roman" w:cs="Times New Roman"/>
                <w:color w:val="000000"/>
              </w:rPr>
              <w:t>March 2018</w:t>
            </w:r>
          </w:p>
        </w:tc>
        <w:tc>
          <w:tcPr>
            <w:tcW w:w="1440" w:type="dxa"/>
            <w:tcBorders>
              <w:bottom w:val="dotted" w:sz="4" w:space="0" w:color="auto"/>
            </w:tcBorders>
            <w:shd w:val="clear" w:color="auto" w:fill="FFFFFF" w:themeFill="background1"/>
          </w:tcPr>
          <w:p w14:paraId="3EE77593" w14:textId="21C5B3CE" w:rsidR="00BE1AAD" w:rsidRPr="00E60AD8" w:rsidRDefault="00BE1AAD" w:rsidP="005E72FA">
            <w:pPr>
              <w:pStyle w:val="NoSpacing"/>
              <w:rPr>
                <w:rFonts w:ascii="Times New Roman" w:hAnsi="Times New Roman" w:cs="Times New Roman"/>
                <w:iCs/>
                <w:color w:val="000000"/>
              </w:rPr>
            </w:pPr>
            <w:r w:rsidRPr="00BE1AAD">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50965E1F" w14:textId="71F0A0A2" w:rsidR="00BE1AAD" w:rsidRDefault="00BE1AAD" w:rsidP="005E72FA">
            <w:pPr>
              <w:pStyle w:val="NoSpacing"/>
              <w:rPr>
                <w:rFonts w:ascii="Times New Roman" w:hAnsi="Times New Roman" w:cs="Times New Roman"/>
                <w:color w:val="000000"/>
              </w:rPr>
            </w:pPr>
            <w:r w:rsidRPr="00BE1AAD">
              <w:rPr>
                <w:rFonts w:ascii="Times New Roman" w:hAnsi="Times New Roman" w:cs="Times New Roman"/>
                <w:color w:val="000000"/>
              </w:rPr>
              <w:t>Suspect OD664b/OD665a collected on 03/28/2018; laboratory indicated that the analyte was detected in both the sample and the associated method blank.</w:t>
            </w:r>
          </w:p>
        </w:tc>
      </w:tr>
      <w:tr w:rsidR="00444DD1" w14:paraId="57F3A9DD" w14:textId="77777777" w:rsidTr="001A5C57">
        <w:tc>
          <w:tcPr>
            <w:tcW w:w="1705" w:type="dxa"/>
            <w:shd w:val="clear" w:color="auto" w:fill="E7E6E6" w:themeFill="background2"/>
          </w:tcPr>
          <w:p w14:paraId="3DE51336" w14:textId="77777777" w:rsidR="00444DD1" w:rsidRDefault="00444DD1" w:rsidP="00444DD1">
            <w:pPr>
              <w:pStyle w:val="NoSpacing"/>
              <w:rPr>
                <w:rFonts w:ascii="Times New Roman" w:hAnsi="Times New Roman" w:cs="Times New Roman"/>
                <w:color w:val="000000"/>
              </w:rPr>
            </w:pPr>
          </w:p>
        </w:tc>
        <w:tc>
          <w:tcPr>
            <w:tcW w:w="1440" w:type="dxa"/>
            <w:shd w:val="clear" w:color="auto" w:fill="E7E6E6" w:themeFill="background2"/>
          </w:tcPr>
          <w:p w14:paraId="181EDDDB" w14:textId="244E23EA" w:rsidR="00444DD1" w:rsidRPr="00BE1AAD" w:rsidRDefault="00444DD1" w:rsidP="00444DD1">
            <w:pPr>
              <w:pStyle w:val="NoSpacing"/>
              <w:rPr>
                <w:rFonts w:ascii="Times New Roman" w:hAnsi="Times New Roman" w:cs="Times New Roman"/>
                <w:iCs/>
                <w:color w:val="000000"/>
              </w:rPr>
            </w:pPr>
            <w:r w:rsidRPr="00BE1AAD">
              <w:rPr>
                <w:rFonts w:ascii="Times New Roman" w:hAnsi="Times New Roman" w:cs="Times New Roman"/>
                <w:iCs/>
                <w:color w:val="000000"/>
              </w:rPr>
              <w:t>Lake Middle</w:t>
            </w:r>
          </w:p>
        </w:tc>
        <w:tc>
          <w:tcPr>
            <w:tcW w:w="6205" w:type="dxa"/>
            <w:shd w:val="clear" w:color="auto" w:fill="E7E6E6" w:themeFill="background2"/>
          </w:tcPr>
          <w:p w14:paraId="7331C8DD" w14:textId="64C49D46" w:rsidR="00444DD1" w:rsidRPr="00BE1AAD" w:rsidRDefault="00444DD1" w:rsidP="00444DD1">
            <w:pPr>
              <w:pStyle w:val="NoSpacing"/>
              <w:rPr>
                <w:rFonts w:ascii="Times New Roman" w:hAnsi="Times New Roman" w:cs="Times New Roman"/>
                <w:color w:val="000000"/>
              </w:rPr>
            </w:pPr>
            <w:r w:rsidRPr="00BE1AAD">
              <w:rPr>
                <w:rFonts w:ascii="Times New Roman" w:hAnsi="Times New Roman" w:cs="Times New Roman"/>
                <w:color w:val="000000"/>
              </w:rPr>
              <w:t>Suspect OD664b/OD665a collected on 03/28/2018; laboratory indicated that the analyte was detected in both the sample and the associated method blank.</w:t>
            </w:r>
          </w:p>
        </w:tc>
      </w:tr>
      <w:tr w:rsidR="0017404D" w14:paraId="5EE8F06B" w14:textId="77777777" w:rsidTr="001A5C57">
        <w:tc>
          <w:tcPr>
            <w:tcW w:w="1705" w:type="dxa"/>
            <w:tcBorders>
              <w:bottom w:val="dotted" w:sz="4" w:space="0" w:color="auto"/>
            </w:tcBorders>
            <w:shd w:val="clear" w:color="auto" w:fill="FFFFFF" w:themeFill="background1"/>
          </w:tcPr>
          <w:p w14:paraId="7390B590" w14:textId="77777777" w:rsidR="0017404D" w:rsidRDefault="0017404D" w:rsidP="0017404D">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1925BA9" w14:textId="31AE1388" w:rsidR="0017404D" w:rsidRPr="00E60AD8" w:rsidRDefault="0017404D" w:rsidP="0017404D">
            <w:pPr>
              <w:pStyle w:val="NoSpacing"/>
              <w:rPr>
                <w:rFonts w:ascii="Times New Roman" w:hAnsi="Times New Roman" w:cs="Times New Roman"/>
                <w:iCs/>
                <w:color w:val="000000"/>
              </w:rPr>
            </w:pPr>
            <w:r w:rsidRPr="00BE1AAD">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36D33019" w14:textId="7E30161A" w:rsidR="0017404D" w:rsidRDefault="0017404D" w:rsidP="0017404D">
            <w:pPr>
              <w:pStyle w:val="NoSpacing"/>
              <w:rPr>
                <w:rFonts w:ascii="Times New Roman" w:hAnsi="Times New Roman" w:cs="Times New Roman"/>
                <w:color w:val="000000"/>
              </w:rPr>
            </w:pPr>
            <w:r w:rsidRPr="00BE1AAD">
              <w:rPr>
                <w:rFonts w:ascii="Times New Roman" w:hAnsi="Times New Roman" w:cs="Times New Roman"/>
                <w:color w:val="000000"/>
              </w:rPr>
              <w:t>Suspect OD664b/OD665a collected on 03/28/2018; laboratory indicated that the analyte was detected in both the sample and the associated method blank.</w:t>
            </w:r>
          </w:p>
        </w:tc>
      </w:tr>
      <w:tr w:rsidR="0017404D" w14:paraId="4D82F8F5" w14:textId="77777777" w:rsidTr="001A5C57">
        <w:tc>
          <w:tcPr>
            <w:tcW w:w="1705" w:type="dxa"/>
            <w:shd w:val="clear" w:color="auto" w:fill="E7E6E6" w:themeFill="background2"/>
          </w:tcPr>
          <w:p w14:paraId="5F6F1115" w14:textId="77777777" w:rsidR="0017404D" w:rsidRDefault="0017404D" w:rsidP="0017404D">
            <w:pPr>
              <w:pStyle w:val="NoSpacing"/>
              <w:rPr>
                <w:rFonts w:ascii="Times New Roman" w:hAnsi="Times New Roman" w:cs="Times New Roman"/>
                <w:color w:val="000000"/>
              </w:rPr>
            </w:pPr>
          </w:p>
        </w:tc>
        <w:tc>
          <w:tcPr>
            <w:tcW w:w="1440" w:type="dxa"/>
            <w:shd w:val="clear" w:color="auto" w:fill="E7E6E6" w:themeFill="background2"/>
          </w:tcPr>
          <w:p w14:paraId="42EF34C9" w14:textId="6289F11C" w:rsidR="0017404D" w:rsidRPr="00E60AD8" w:rsidRDefault="0017404D" w:rsidP="0017404D">
            <w:pPr>
              <w:pStyle w:val="NoSpacing"/>
              <w:rPr>
                <w:rFonts w:ascii="Times New Roman" w:hAnsi="Times New Roman" w:cs="Times New Roman"/>
                <w:iCs/>
                <w:color w:val="000000"/>
              </w:rPr>
            </w:pPr>
            <w:proofErr w:type="spellStart"/>
            <w:r w:rsidRPr="00BE1AAD">
              <w:rPr>
                <w:rFonts w:ascii="Times New Roman" w:hAnsi="Times New Roman" w:cs="Times New Roman"/>
                <w:iCs/>
                <w:color w:val="000000"/>
              </w:rPr>
              <w:t>Micklers</w:t>
            </w:r>
            <w:proofErr w:type="spellEnd"/>
          </w:p>
        </w:tc>
        <w:tc>
          <w:tcPr>
            <w:tcW w:w="6205" w:type="dxa"/>
            <w:shd w:val="clear" w:color="auto" w:fill="E7E6E6" w:themeFill="background2"/>
          </w:tcPr>
          <w:p w14:paraId="6DC8DAE8" w14:textId="60F3B5A2" w:rsidR="0017404D" w:rsidRDefault="0017404D" w:rsidP="0017404D">
            <w:pPr>
              <w:pStyle w:val="NoSpacing"/>
              <w:rPr>
                <w:rFonts w:ascii="Times New Roman" w:hAnsi="Times New Roman" w:cs="Times New Roman"/>
                <w:color w:val="000000"/>
              </w:rPr>
            </w:pPr>
            <w:r w:rsidRPr="00BE1AAD">
              <w:rPr>
                <w:rFonts w:ascii="Times New Roman" w:hAnsi="Times New Roman" w:cs="Times New Roman"/>
                <w:color w:val="000000"/>
              </w:rPr>
              <w:t>Suspect OD664b/OD665a collected on 03/28/2018; laboratory indicated that the analyte was detected in both the sample and the associated method blank.</w:t>
            </w:r>
          </w:p>
        </w:tc>
      </w:tr>
      <w:tr w:rsidR="0017404D" w14:paraId="21A73130" w14:textId="77777777" w:rsidTr="001A5C57">
        <w:tc>
          <w:tcPr>
            <w:tcW w:w="1705" w:type="dxa"/>
            <w:tcBorders>
              <w:bottom w:val="dotted" w:sz="4" w:space="0" w:color="auto"/>
            </w:tcBorders>
            <w:shd w:val="clear" w:color="auto" w:fill="FFFFFF" w:themeFill="background1"/>
          </w:tcPr>
          <w:p w14:paraId="3495A074" w14:textId="77777777" w:rsidR="0017404D" w:rsidRDefault="0017404D" w:rsidP="0017404D">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B39469F" w14:textId="05A060C2" w:rsidR="0017404D" w:rsidRPr="00E60AD8" w:rsidRDefault="0017404D" w:rsidP="0017404D">
            <w:pPr>
              <w:pStyle w:val="NoSpacing"/>
              <w:rPr>
                <w:rFonts w:ascii="Times New Roman" w:hAnsi="Times New Roman" w:cs="Times New Roman"/>
                <w:iCs/>
                <w:color w:val="000000"/>
              </w:rPr>
            </w:pPr>
            <w:r w:rsidRPr="00BE1AAD">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0F5742B7" w14:textId="74ACAA98" w:rsidR="0017404D" w:rsidRDefault="0017404D" w:rsidP="0017404D">
            <w:pPr>
              <w:pStyle w:val="NoSpacing"/>
              <w:rPr>
                <w:rFonts w:ascii="Times New Roman" w:hAnsi="Times New Roman" w:cs="Times New Roman"/>
                <w:color w:val="000000"/>
              </w:rPr>
            </w:pPr>
            <w:r w:rsidRPr="00BE1AAD">
              <w:rPr>
                <w:rFonts w:ascii="Times New Roman" w:hAnsi="Times New Roman" w:cs="Times New Roman"/>
                <w:color w:val="000000"/>
              </w:rPr>
              <w:t>Suspect OD664b/OD665a collected on 03/28/2018; laboratory indicated that the analyte was detected in both the sample and the associated method blank.</w:t>
            </w:r>
          </w:p>
        </w:tc>
      </w:tr>
      <w:tr w:rsidR="0017404D" w14:paraId="0D16DF1C" w14:textId="77777777" w:rsidTr="001A5C57">
        <w:tc>
          <w:tcPr>
            <w:tcW w:w="1705" w:type="dxa"/>
            <w:shd w:val="clear" w:color="auto" w:fill="E7E6E6" w:themeFill="background2"/>
          </w:tcPr>
          <w:p w14:paraId="2616B596" w14:textId="251F5BCD" w:rsidR="0017404D" w:rsidRDefault="0017404D" w:rsidP="0017404D">
            <w:pPr>
              <w:pStyle w:val="NoSpacing"/>
              <w:rPr>
                <w:rFonts w:ascii="Times New Roman" w:hAnsi="Times New Roman" w:cs="Times New Roman"/>
                <w:color w:val="000000"/>
              </w:rPr>
            </w:pPr>
            <w:r w:rsidRPr="00BE1AAD">
              <w:rPr>
                <w:rFonts w:ascii="Times New Roman" w:hAnsi="Times New Roman" w:cs="Times New Roman"/>
                <w:color w:val="000000"/>
              </w:rPr>
              <w:t>June 2018</w:t>
            </w:r>
          </w:p>
        </w:tc>
        <w:tc>
          <w:tcPr>
            <w:tcW w:w="1440" w:type="dxa"/>
            <w:shd w:val="clear" w:color="auto" w:fill="E7E6E6" w:themeFill="background2"/>
          </w:tcPr>
          <w:p w14:paraId="644F9B1D" w14:textId="77777777" w:rsidR="0017404D" w:rsidRPr="00441FA8" w:rsidRDefault="0017404D" w:rsidP="0017404D">
            <w:pPr>
              <w:pStyle w:val="NoSpacing"/>
              <w:rPr>
                <w:rFonts w:ascii="Times New Roman" w:hAnsi="Times New Roman" w:cs="Times New Roman"/>
                <w:iCs/>
                <w:color w:val="000000"/>
              </w:rPr>
            </w:pPr>
            <w:r w:rsidRPr="00441FA8">
              <w:rPr>
                <w:rFonts w:ascii="Times New Roman" w:hAnsi="Times New Roman" w:cs="Times New Roman"/>
                <w:iCs/>
                <w:color w:val="000000"/>
              </w:rPr>
              <w:t>Guana River</w:t>
            </w:r>
          </w:p>
          <w:p w14:paraId="50410958" w14:textId="77777777" w:rsidR="0017404D" w:rsidRPr="00E60AD8" w:rsidRDefault="0017404D" w:rsidP="0017404D">
            <w:pPr>
              <w:pStyle w:val="NoSpacing"/>
              <w:rPr>
                <w:rFonts w:ascii="Times New Roman" w:hAnsi="Times New Roman" w:cs="Times New Roman"/>
                <w:iCs/>
                <w:color w:val="000000"/>
              </w:rPr>
            </w:pPr>
          </w:p>
        </w:tc>
        <w:tc>
          <w:tcPr>
            <w:tcW w:w="6205" w:type="dxa"/>
            <w:shd w:val="clear" w:color="auto" w:fill="E7E6E6" w:themeFill="background2"/>
          </w:tcPr>
          <w:p w14:paraId="6A10443E" w14:textId="23B98039" w:rsidR="0017404D" w:rsidRDefault="0017404D" w:rsidP="0017404D">
            <w:pPr>
              <w:pStyle w:val="NoSpacing"/>
              <w:rPr>
                <w:rFonts w:ascii="Times New Roman" w:hAnsi="Times New Roman" w:cs="Times New Roman"/>
                <w:color w:val="000000"/>
              </w:rPr>
            </w:pPr>
            <w:r w:rsidRPr="00441FA8">
              <w:rPr>
                <w:rFonts w:ascii="Times New Roman" w:hAnsi="Times New Roman" w:cs="Times New Roman"/>
                <w:color w:val="000000"/>
              </w:rPr>
              <w:t>Suspect TKNF collected on 06/11/2018; laboratory indicated that the analyte was detected in both the sample and the associated method blank.</w:t>
            </w:r>
          </w:p>
        </w:tc>
      </w:tr>
      <w:tr w:rsidR="007A76F2" w14:paraId="47B414FC" w14:textId="77777777" w:rsidTr="001A5C57">
        <w:tc>
          <w:tcPr>
            <w:tcW w:w="1705" w:type="dxa"/>
            <w:tcBorders>
              <w:bottom w:val="dotted" w:sz="4" w:space="0" w:color="auto"/>
            </w:tcBorders>
            <w:shd w:val="clear" w:color="auto" w:fill="FFFFFF" w:themeFill="background1"/>
          </w:tcPr>
          <w:p w14:paraId="4179EDD1" w14:textId="4996385E" w:rsidR="007A76F2" w:rsidRDefault="007A76F2" w:rsidP="007A76F2">
            <w:pPr>
              <w:pStyle w:val="NoSpacing"/>
              <w:rPr>
                <w:rFonts w:ascii="Times New Roman" w:hAnsi="Times New Roman" w:cs="Times New Roman"/>
                <w:color w:val="000000"/>
              </w:rPr>
            </w:pPr>
            <w:r w:rsidRPr="00441FA8">
              <w:rPr>
                <w:rFonts w:ascii="Times New Roman" w:hAnsi="Times New Roman" w:cs="Times New Roman"/>
                <w:color w:val="000000"/>
              </w:rPr>
              <w:t>July 2018</w:t>
            </w:r>
          </w:p>
        </w:tc>
        <w:tc>
          <w:tcPr>
            <w:tcW w:w="1440" w:type="dxa"/>
            <w:tcBorders>
              <w:bottom w:val="dotted" w:sz="4" w:space="0" w:color="auto"/>
            </w:tcBorders>
            <w:shd w:val="clear" w:color="auto" w:fill="FFFFFF" w:themeFill="background1"/>
          </w:tcPr>
          <w:p w14:paraId="7DA5510D" w14:textId="5BA8DBDD" w:rsidR="007A76F2" w:rsidRPr="00E60AD8" w:rsidRDefault="007A76F2" w:rsidP="007A76F2">
            <w:pPr>
              <w:pStyle w:val="NoSpacing"/>
              <w:rPr>
                <w:rFonts w:ascii="Times New Roman" w:hAnsi="Times New Roman" w:cs="Times New Roman"/>
                <w:iCs/>
                <w:color w:val="000000"/>
              </w:rPr>
            </w:pPr>
            <w:r w:rsidRPr="00441FA8">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4A234FAA" w14:textId="78078DB7" w:rsidR="007A76F2" w:rsidRDefault="007A76F2" w:rsidP="007A76F2">
            <w:pPr>
              <w:pStyle w:val="NoSpacing"/>
              <w:rPr>
                <w:rFonts w:ascii="Times New Roman" w:hAnsi="Times New Roman" w:cs="Times New Roman"/>
                <w:color w:val="000000"/>
              </w:rPr>
            </w:pPr>
            <w:r w:rsidRPr="00447E81">
              <w:rPr>
                <w:rFonts w:ascii="Times New Roman" w:hAnsi="Times New Roman" w:cs="Times New Roman"/>
                <w:color w:val="000000"/>
              </w:rPr>
              <w:t>Suspect Alkalinity collected on 07/11/2018; laboratory indicated value reported is the arithmetic mean (average) of two or more determinations.</w:t>
            </w:r>
          </w:p>
        </w:tc>
      </w:tr>
      <w:tr w:rsidR="007A76F2" w14:paraId="6F1BF7BA" w14:textId="77777777" w:rsidTr="001A5C57">
        <w:tc>
          <w:tcPr>
            <w:tcW w:w="1705" w:type="dxa"/>
            <w:shd w:val="clear" w:color="auto" w:fill="E7E6E6" w:themeFill="background2"/>
          </w:tcPr>
          <w:p w14:paraId="0B811FC8" w14:textId="77777777" w:rsidR="007A76F2" w:rsidRDefault="007A76F2" w:rsidP="007A76F2">
            <w:pPr>
              <w:pStyle w:val="NoSpacing"/>
              <w:rPr>
                <w:rFonts w:ascii="Times New Roman" w:hAnsi="Times New Roman" w:cs="Times New Roman"/>
                <w:color w:val="000000"/>
              </w:rPr>
            </w:pPr>
          </w:p>
        </w:tc>
        <w:tc>
          <w:tcPr>
            <w:tcW w:w="1440" w:type="dxa"/>
            <w:shd w:val="clear" w:color="auto" w:fill="E7E6E6" w:themeFill="background2"/>
          </w:tcPr>
          <w:p w14:paraId="73ACFC17" w14:textId="54D49CEA" w:rsidR="007A76F2" w:rsidRPr="00441FA8" w:rsidRDefault="007A76F2" w:rsidP="007A76F2">
            <w:pPr>
              <w:pStyle w:val="NoSpacing"/>
              <w:rPr>
                <w:rFonts w:ascii="Times New Roman" w:hAnsi="Times New Roman" w:cs="Times New Roman"/>
                <w:iCs/>
                <w:color w:val="000000"/>
              </w:rPr>
            </w:pPr>
            <w:r w:rsidRPr="00441FA8">
              <w:rPr>
                <w:rFonts w:ascii="Times New Roman" w:hAnsi="Times New Roman" w:cs="Times New Roman"/>
                <w:iCs/>
                <w:color w:val="000000"/>
              </w:rPr>
              <w:t>GR1</w:t>
            </w:r>
          </w:p>
        </w:tc>
        <w:tc>
          <w:tcPr>
            <w:tcW w:w="6205" w:type="dxa"/>
            <w:shd w:val="clear" w:color="auto" w:fill="E7E6E6" w:themeFill="background2"/>
          </w:tcPr>
          <w:p w14:paraId="7B94AB86" w14:textId="77777777" w:rsidR="007A76F2" w:rsidRPr="00441FA8" w:rsidRDefault="007A76F2" w:rsidP="007A76F2">
            <w:pPr>
              <w:pStyle w:val="NoSpacing"/>
              <w:rPr>
                <w:rFonts w:ascii="Times New Roman" w:hAnsi="Times New Roman" w:cs="Times New Roman"/>
                <w:color w:val="000000"/>
              </w:rPr>
            </w:pPr>
            <w:r w:rsidRPr="00441FA8">
              <w:rPr>
                <w:rFonts w:ascii="Times New Roman" w:hAnsi="Times New Roman" w:cs="Times New Roman"/>
                <w:color w:val="000000"/>
              </w:rPr>
              <w:t>Suspect TSS collected on 07/11/2018; laboratory indicated value reported is the arithmetic mean (average) of two or more determinations.</w:t>
            </w:r>
          </w:p>
          <w:p w14:paraId="4E5006A6" w14:textId="7D0C907A" w:rsidR="007A76F2" w:rsidRPr="00441FA8" w:rsidRDefault="007A76F2" w:rsidP="007A76F2">
            <w:pPr>
              <w:pStyle w:val="NoSpacing"/>
              <w:rPr>
                <w:rFonts w:ascii="Times New Roman" w:hAnsi="Times New Roman" w:cs="Times New Roman"/>
                <w:color w:val="000000"/>
              </w:rPr>
            </w:pPr>
          </w:p>
        </w:tc>
      </w:tr>
      <w:tr w:rsidR="007A76F2" w14:paraId="7DA38AFD" w14:textId="77777777" w:rsidTr="001A5C57">
        <w:tc>
          <w:tcPr>
            <w:tcW w:w="1705" w:type="dxa"/>
            <w:tcBorders>
              <w:bottom w:val="dotted" w:sz="4" w:space="0" w:color="auto"/>
            </w:tcBorders>
            <w:shd w:val="clear" w:color="auto" w:fill="FFFFFF" w:themeFill="background1"/>
          </w:tcPr>
          <w:p w14:paraId="3B26FAB9" w14:textId="77777777" w:rsidR="007A76F2" w:rsidRDefault="007A76F2" w:rsidP="007A76F2">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16D5370" w14:textId="118530D0" w:rsidR="007A76F2" w:rsidRPr="00E60AD8" w:rsidRDefault="007A76F2" w:rsidP="007A76F2">
            <w:pPr>
              <w:pStyle w:val="NoSpacing"/>
              <w:rPr>
                <w:rFonts w:ascii="Times New Roman" w:hAnsi="Times New Roman" w:cs="Times New Roman"/>
                <w:iCs/>
                <w:color w:val="000000"/>
              </w:rPr>
            </w:pPr>
            <w:r w:rsidRPr="00441FA8">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3A26CD6C" w14:textId="3DAE5C3A" w:rsidR="007A76F2" w:rsidRDefault="007A76F2" w:rsidP="007A76F2">
            <w:pPr>
              <w:pStyle w:val="NoSpacing"/>
              <w:rPr>
                <w:rFonts w:ascii="Times New Roman" w:hAnsi="Times New Roman" w:cs="Times New Roman"/>
                <w:color w:val="000000"/>
              </w:rPr>
            </w:pPr>
            <w:r w:rsidRPr="00441FA8">
              <w:rPr>
                <w:rFonts w:ascii="Times New Roman" w:hAnsi="Times New Roman" w:cs="Times New Roman"/>
                <w:color w:val="000000"/>
              </w:rPr>
              <w:t xml:space="preserve">Suspect </w:t>
            </w:r>
            <w:proofErr w:type="spellStart"/>
            <w:r w:rsidRPr="00441FA8">
              <w:rPr>
                <w:rFonts w:ascii="Times New Roman" w:hAnsi="Times New Roman" w:cs="Times New Roman"/>
                <w:color w:val="000000"/>
              </w:rPr>
              <w:t>CHLa_</w:t>
            </w:r>
            <w:proofErr w:type="gramStart"/>
            <w:r w:rsidRPr="00441FA8">
              <w:rPr>
                <w:rFonts w:ascii="Times New Roman" w:hAnsi="Times New Roman" w:cs="Times New Roman"/>
                <w:color w:val="000000"/>
              </w:rPr>
              <w:t>C</w:t>
            </w:r>
            <w:proofErr w:type="spellEnd"/>
            <w:r w:rsidRPr="00441FA8">
              <w:rPr>
                <w:rFonts w:ascii="Times New Roman" w:hAnsi="Times New Roman" w:cs="Times New Roman"/>
                <w:color w:val="000000"/>
              </w:rPr>
              <w:t xml:space="preserve">,  </w:t>
            </w:r>
            <w:proofErr w:type="spellStart"/>
            <w:r w:rsidRPr="00441FA8">
              <w:rPr>
                <w:rFonts w:ascii="Times New Roman" w:hAnsi="Times New Roman" w:cs="Times New Roman"/>
                <w:color w:val="000000"/>
              </w:rPr>
              <w:t>CHLa</w:t>
            </w:r>
            <w:proofErr w:type="gramEnd"/>
            <w:r w:rsidRPr="00441FA8">
              <w:rPr>
                <w:rFonts w:ascii="Times New Roman" w:hAnsi="Times New Roman" w:cs="Times New Roman"/>
                <w:color w:val="000000"/>
              </w:rPr>
              <w:t>_UnC</w:t>
            </w:r>
            <w:proofErr w:type="spellEnd"/>
            <w:r w:rsidRPr="00441FA8">
              <w:rPr>
                <w:rFonts w:ascii="Times New Roman" w:hAnsi="Times New Roman" w:cs="Times New Roman"/>
                <w:color w:val="000000"/>
              </w:rPr>
              <w:t>, PHEA, and Turbidity collected on 07/11/2018; laboratory indicated value reported is the arithmetic mean (average) of two or more determinations.</w:t>
            </w:r>
          </w:p>
        </w:tc>
      </w:tr>
      <w:tr w:rsidR="007A76F2" w14:paraId="07F49CDC" w14:textId="77777777" w:rsidTr="001A5C57">
        <w:tc>
          <w:tcPr>
            <w:tcW w:w="1705" w:type="dxa"/>
            <w:tcBorders>
              <w:bottom w:val="dotted" w:sz="4" w:space="0" w:color="auto"/>
            </w:tcBorders>
            <w:shd w:val="clear" w:color="auto" w:fill="E7E6E6" w:themeFill="background2"/>
          </w:tcPr>
          <w:p w14:paraId="524D1E84" w14:textId="77777777" w:rsidR="007A76F2" w:rsidRDefault="007A76F2" w:rsidP="007A76F2">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73988E3C" w14:textId="6514ED8B" w:rsidR="007A76F2" w:rsidRPr="00E60AD8" w:rsidRDefault="007A76F2" w:rsidP="007A76F2">
            <w:pPr>
              <w:pStyle w:val="NoSpacing"/>
              <w:rPr>
                <w:rFonts w:ascii="Times New Roman" w:hAnsi="Times New Roman" w:cs="Times New Roman"/>
                <w:iCs/>
                <w:color w:val="000000"/>
              </w:rPr>
            </w:pPr>
            <w:r w:rsidRPr="00441FA8">
              <w:rPr>
                <w:rFonts w:ascii="Times New Roman" w:hAnsi="Times New Roman" w:cs="Times New Roman"/>
                <w:iCs/>
                <w:color w:val="000000"/>
              </w:rPr>
              <w:t>Lake Middle</w:t>
            </w:r>
          </w:p>
        </w:tc>
        <w:tc>
          <w:tcPr>
            <w:tcW w:w="6205" w:type="dxa"/>
            <w:tcBorders>
              <w:bottom w:val="dotted" w:sz="4" w:space="0" w:color="auto"/>
            </w:tcBorders>
            <w:shd w:val="clear" w:color="auto" w:fill="E7E6E6" w:themeFill="background2"/>
          </w:tcPr>
          <w:p w14:paraId="3E957D4C" w14:textId="6EE9CA7B" w:rsidR="007A76F2" w:rsidRDefault="007A76F2" w:rsidP="007A76F2">
            <w:pPr>
              <w:pStyle w:val="NoSpacing"/>
              <w:rPr>
                <w:rFonts w:ascii="Times New Roman" w:hAnsi="Times New Roman" w:cs="Times New Roman"/>
                <w:color w:val="000000"/>
              </w:rPr>
            </w:pPr>
            <w:r w:rsidRPr="00441FA8">
              <w:rPr>
                <w:rFonts w:ascii="Times New Roman" w:hAnsi="Times New Roman" w:cs="Times New Roman"/>
                <w:color w:val="000000"/>
              </w:rPr>
              <w:t>Suspect Turbidity collected on 07/11/2018; laboratory indicated value reported is the arithmetic mean (average) of two or more determinations.</w:t>
            </w:r>
          </w:p>
        </w:tc>
      </w:tr>
      <w:tr w:rsidR="005B62F0" w14:paraId="4AB54BBB" w14:textId="77777777" w:rsidTr="00D56EDA">
        <w:tc>
          <w:tcPr>
            <w:tcW w:w="1705" w:type="dxa"/>
            <w:shd w:val="clear" w:color="auto" w:fill="FFFFFF" w:themeFill="background1"/>
          </w:tcPr>
          <w:p w14:paraId="0E1AF7D0" w14:textId="11725477" w:rsidR="005B62F0" w:rsidRDefault="005B62F0" w:rsidP="005B62F0">
            <w:pPr>
              <w:pStyle w:val="NoSpacing"/>
              <w:rPr>
                <w:rFonts w:ascii="Times New Roman" w:hAnsi="Times New Roman" w:cs="Times New Roman"/>
                <w:color w:val="000000"/>
              </w:rPr>
            </w:pPr>
            <w:r w:rsidRPr="00441FA8">
              <w:rPr>
                <w:rFonts w:ascii="Times New Roman" w:hAnsi="Times New Roman" w:cs="Times New Roman"/>
                <w:color w:val="000000"/>
              </w:rPr>
              <w:t>September 2018</w:t>
            </w:r>
          </w:p>
        </w:tc>
        <w:tc>
          <w:tcPr>
            <w:tcW w:w="1440" w:type="dxa"/>
            <w:shd w:val="clear" w:color="auto" w:fill="FFFFFF" w:themeFill="background1"/>
          </w:tcPr>
          <w:p w14:paraId="3BA1A86D" w14:textId="5F97C8B1" w:rsidR="005B62F0" w:rsidRPr="00E60AD8" w:rsidRDefault="005B62F0" w:rsidP="005B62F0">
            <w:pPr>
              <w:pStyle w:val="NoSpacing"/>
              <w:rPr>
                <w:rFonts w:ascii="Times New Roman" w:hAnsi="Times New Roman" w:cs="Times New Roman"/>
                <w:iCs/>
                <w:color w:val="000000"/>
              </w:rPr>
            </w:pPr>
            <w:r w:rsidRPr="001F50DD">
              <w:rPr>
                <w:rFonts w:ascii="Times New Roman" w:hAnsi="Times New Roman" w:cs="Times New Roman"/>
                <w:iCs/>
                <w:color w:val="000000"/>
              </w:rPr>
              <w:t>GL1</w:t>
            </w:r>
          </w:p>
        </w:tc>
        <w:tc>
          <w:tcPr>
            <w:tcW w:w="6205" w:type="dxa"/>
            <w:shd w:val="clear" w:color="auto" w:fill="FFFFFF" w:themeFill="background1"/>
          </w:tcPr>
          <w:p w14:paraId="43C72A79" w14:textId="5CFB109B" w:rsidR="005B62F0" w:rsidRDefault="005B62F0" w:rsidP="005B62F0">
            <w:pPr>
              <w:pStyle w:val="NoSpacing"/>
              <w:rPr>
                <w:rFonts w:ascii="Times New Roman" w:hAnsi="Times New Roman" w:cs="Times New Roman"/>
                <w:color w:val="000000"/>
              </w:rPr>
            </w:pPr>
            <w:r w:rsidRPr="001F50DD">
              <w:rPr>
                <w:rFonts w:ascii="Times New Roman" w:hAnsi="Times New Roman" w:cs="Times New Roman"/>
                <w:color w:val="000000"/>
              </w:rPr>
              <w:t>Suspect Alkalinity collected on 09/06/2018; laboratory indicated value reported is the arithmetic mean (average) of two or more determinations.</w:t>
            </w:r>
          </w:p>
        </w:tc>
      </w:tr>
      <w:tr w:rsidR="009D4349" w14:paraId="22A16AD9" w14:textId="77777777" w:rsidTr="00D56EDA">
        <w:tc>
          <w:tcPr>
            <w:tcW w:w="1705" w:type="dxa"/>
            <w:shd w:val="clear" w:color="auto" w:fill="FFFFFF" w:themeFill="background1"/>
          </w:tcPr>
          <w:p w14:paraId="58D09714" w14:textId="77E611CF" w:rsidR="009D4349"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FFFFFF" w:themeFill="background1"/>
          </w:tcPr>
          <w:p w14:paraId="5540C1F7" w14:textId="50461D0C" w:rsidR="009D4349" w:rsidRPr="001F50DD" w:rsidRDefault="009D4349" w:rsidP="009D4349">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FFFFFF" w:themeFill="background1"/>
          </w:tcPr>
          <w:p w14:paraId="305E098E" w14:textId="2CD53019" w:rsidR="009D4349" w:rsidRPr="001F50DD"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9D4349" w14:paraId="22ABB985" w14:textId="77777777" w:rsidTr="00D56EDA">
        <w:tc>
          <w:tcPr>
            <w:tcW w:w="1705" w:type="dxa"/>
            <w:shd w:val="clear" w:color="auto" w:fill="FFFFFF" w:themeFill="background1"/>
          </w:tcPr>
          <w:p w14:paraId="08E2883A" w14:textId="3DB1E05C" w:rsidR="009D4349" w:rsidRDefault="009D4349" w:rsidP="009D4349">
            <w:pPr>
              <w:pStyle w:val="NoSpacing"/>
              <w:rPr>
                <w:rFonts w:ascii="Times New Roman" w:hAnsi="Times New Roman" w:cs="Times New Roman"/>
                <w:color w:val="000000"/>
              </w:rPr>
            </w:pPr>
            <w:r w:rsidRPr="00441FA8">
              <w:rPr>
                <w:rFonts w:ascii="Times New Roman" w:hAnsi="Times New Roman" w:cs="Times New Roman"/>
                <w:color w:val="000000"/>
              </w:rPr>
              <w:t>September 2018</w:t>
            </w:r>
            <w:r>
              <w:rPr>
                <w:rFonts w:ascii="Times New Roman" w:hAnsi="Times New Roman" w:cs="Times New Roman"/>
                <w:color w:val="000000"/>
              </w:rPr>
              <w:t xml:space="preserve"> (continued)</w:t>
            </w:r>
          </w:p>
        </w:tc>
        <w:tc>
          <w:tcPr>
            <w:tcW w:w="1440" w:type="dxa"/>
            <w:shd w:val="clear" w:color="auto" w:fill="FFFFFF" w:themeFill="background1"/>
          </w:tcPr>
          <w:p w14:paraId="7590D9CE" w14:textId="64B2C9F6" w:rsidR="009D4349" w:rsidRPr="001F50DD" w:rsidRDefault="006C6DA7" w:rsidP="009D4349">
            <w:pPr>
              <w:pStyle w:val="NoSpacing"/>
              <w:rPr>
                <w:rFonts w:ascii="Times New Roman" w:hAnsi="Times New Roman" w:cs="Times New Roman"/>
                <w:iCs/>
                <w:color w:val="000000"/>
              </w:rPr>
            </w:pPr>
            <w:r>
              <w:rPr>
                <w:rFonts w:ascii="Times New Roman" w:hAnsi="Times New Roman" w:cs="Times New Roman"/>
                <w:iCs/>
                <w:color w:val="000000"/>
              </w:rPr>
              <w:t>GL1 (continued)</w:t>
            </w:r>
          </w:p>
        </w:tc>
        <w:tc>
          <w:tcPr>
            <w:tcW w:w="6205" w:type="dxa"/>
            <w:shd w:val="clear" w:color="auto" w:fill="FFFFFF" w:themeFill="background1"/>
          </w:tcPr>
          <w:p w14:paraId="5100B1A4" w14:textId="26B8F023"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Suspect TSS collected on 09/06/2018; laboratory indicated value reported is the arithmetic mean (average) of two or more determinations.</w:t>
            </w:r>
          </w:p>
        </w:tc>
      </w:tr>
      <w:tr w:rsidR="009D4349" w14:paraId="0451621C" w14:textId="77777777" w:rsidTr="001A5C57">
        <w:tc>
          <w:tcPr>
            <w:tcW w:w="1705" w:type="dxa"/>
            <w:tcBorders>
              <w:bottom w:val="dotted" w:sz="4" w:space="0" w:color="auto"/>
            </w:tcBorders>
            <w:shd w:val="clear" w:color="auto" w:fill="FFFFFF" w:themeFill="background1"/>
          </w:tcPr>
          <w:p w14:paraId="41DE74A0"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E2CFB30" w14:textId="77777777" w:rsidR="009D4349" w:rsidRPr="001F50DD" w:rsidRDefault="009D4349" w:rsidP="009D4349">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6EAD2AD7" w14:textId="1FE142C9"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 xml:space="preserve">Suspect </w:t>
            </w:r>
            <w:proofErr w:type="spellStart"/>
            <w:r w:rsidRPr="001F50DD">
              <w:rPr>
                <w:rFonts w:ascii="Times New Roman" w:hAnsi="Times New Roman" w:cs="Times New Roman"/>
                <w:color w:val="000000"/>
              </w:rPr>
              <w:t>Bentazon</w:t>
            </w:r>
            <w:proofErr w:type="spellEnd"/>
            <w:r w:rsidRPr="001F50DD">
              <w:rPr>
                <w:rFonts w:ascii="Times New Roman" w:hAnsi="Times New Roman" w:cs="Times New Roman"/>
                <w:color w:val="000000"/>
              </w:rPr>
              <w:t xml:space="preserve"> collected on 09/06/2018; laboratory indicated estimated value and/or value did not meet established quality control procedures.</w:t>
            </w:r>
          </w:p>
        </w:tc>
      </w:tr>
      <w:tr w:rsidR="009D4349" w14:paraId="043CD3E2" w14:textId="77777777" w:rsidTr="001A5C57">
        <w:tc>
          <w:tcPr>
            <w:tcW w:w="1705" w:type="dxa"/>
            <w:shd w:val="clear" w:color="auto" w:fill="E7E6E6" w:themeFill="background2"/>
          </w:tcPr>
          <w:p w14:paraId="35BEE699"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77A149BB" w14:textId="6D5876C2"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GL2</w:t>
            </w:r>
          </w:p>
        </w:tc>
        <w:tc>
          <w:tcPr>
            <w:tcW w:w="6205" w:type="dxa"/>
            <w:shd w:val="clear" w:color="auto" w:fill="E7E6E6" w:themeFill="background2"/>
          </w:tcPr>
          <w:p w14:paraId="01967616" w14:textId="75D0E549"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 xml:space="preserve">Suspect </w:t>
            </w:r>
            <w:proofErr w:type="spellStart"/>
            <w:r w:rsidRPr="001F50DD">
              <w:rPr>
                <w:rFonts w:ascii="Times New Roman" w:hAnsi="Times New Roman" w:cs="Times New Roman"/>
                <w:color w:val="000000"/>
              </w:rPr>
              <w:t>Bentazon</w:t>
            </w:r>
            <w:proofErr w:type="spellEnd"/>
            <w:r w:rsidRPr="001F50DD">
              <w:rPr>
                <w:rFonts w:ascii="Times New Roman" w:hAnsi="Times New Roman" w:cs="Times New Roman"/>
                <w:color w:val="000000"/>
              </w:rPr>
              <w:t xml:space="preserve"> collected on 09/06/2018; laboratory indicated estimated value and/or value did not meet established quality control procedures.</w:t>
            </w:r>
          </w:p>
        </w:tc>
      </w:tr>
      <w:tr w:rsidR="009D4349" w14:paraId="369F6BE2" w14:textId="77777777" w:rsidTr="001A5C57">
        <w:tc>
          <w:tcPr>
            <w:tcW w:w="1705" w:type="dxa"/>
            <w:tcBorders>
              <w:bottom w:val="dotted" w:sz="4" w:space="0" w:color="auto"/>
            </w:tcBorders>
            <w:shd w:val="clear" w:color="auto" w:fill="FFFFFF" w:themeFill="background1"/>
          </w:tcPr>
          <w:p w14:paraId="7C2D6A0C"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54A4E8F" w14:textId="02C21249"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3EB4BC0F" w14:textId="6A441A10"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 xml:space="preserve">Suspect </w:t>
            </w:r>
            <w:proofErr w:type="spellStart"/>
            <w:r w:rsidRPr="001F50DD">
              <w:rPr>
                <w:rFonts w:ascii="Times New Roman" w:hAnsi="Times New Roman" w:cs="Times New Roman"/>
                <w:color w:val="000000"/>
              </w:rPr>
              <w:t>Bentazon</w:t>
            </w:r>
            <w:proofErr w:type="spellEnd"/>
            <w:r w:rsidRPr="001F50DD">
              <w:rPr>
                <w:rFonts w:ascii="Times New Roman" w:hAnsi="Times New Roman" w:cs="Times New Roman"/>
                <w:color w:val="000000"/>
              </w:rPr>
              <w:t xml:space="preserve"> collected on 09/06/2018; laboratory indicated estimated value and/or value did not meet established quality control procedures.</w:t>
            </w:r>
          </w:p>
        </w:tc>
      </w:tr>
      <w:tr w:rsidR="009D4349" w14:paraId="321F08AF" w14:textId="77777777" w:rsidTr="001A5C57">
        <w:tc>
          <w:tcPr>
            <w:tcW w:w="1705" w:type="dxa"/>
            <w:shd w:val="clear" w:color="auto" w:fill="E7E6E6" w:themeFill="background2"/>
          </w:tcPr>
          <w:p w14:paraId="1F2836E5"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64CEC32F" w14:textId="69F9289D"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GR3</w:t>
            </w:r>
          </w:p>
        </w:tc>
        <w:tc>
          <w:tcPr>
            <w:tcW w:w="6205" w:type="dxa"/>
            <w:shd w:val="clear" w:color="auto" w:fill="E7E6E6" w:themeFill="background2"/>
          </w:tcPr>
          <w:p w14:paraId="6B22D3AA" w14:textId="1697FC0F"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 xml:space="preserve">Suspect </w:t>
            </w:r>
            <w:proofErr w:type="spellStart"/>
            <w:r w:rsidRPr="001F50DD">
              <w:rPr>
                <w:rFonts w:ascii="Times New Roman" w:hAnsi="Times New Roman" w:cs="Times New Roman"/>
                <w:color w:val="000000"/>
              </w:rPr>
              <w:t>Bentazon</w:t>
            </w:r>
            <w:proofErr w:type="spellEnd"/>
            <w:r w:rsidRPr="001F50DD">
              <w:rPr>
                <w:rFonts w:ascii="Times New Roman" w:hAnsi="Times New Roman" w:cs="Times New Roman"/>
                <w:color w:val="000000"/>
              </w:rPr>
              <w:t xml:space="preserve"> collected on 09/06/2018; laboratory indicated estimated value and/or value did not meet established quality control procedures.</w:t>
            </w:r>
          </w:p>
        </w:tc>
      </w:tr>
      <w:tr w:rsidR="009D4349" w14:paraId="2E852159" w14:textId="77777777" w:rsidTr="001A5C57">
        <w:tc>
          <w:tcPr>
            <w:tcW w:w="1705" w:type="dxa"/>
            <w:shd w:val="clear" w:color="auto" w:fill="E7E6E6" w:themeFill="background2"/>
          </w:tcPr>
          <w:p w14:paraId="2F938C8C"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4A839F9D" w14:textId="3BE46AC5" w:rsidR="009D4349" w:rsidRPr="001F50DD"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368F3230" w14:textId="5FAD89F0" w:rsidR="009D4349" w:rsidRPr="001F50DD"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Suspect FECCOL collected on 09/06/2018; laboratory indicated sample was held beyond accepted holding time and results based on colony counts were outside accepted range.</w:t>
            </w:r>
          </w:p>
        </w:tc>
      </w:tr>
      <w:tr w:rsidR="009D4349" w14:paraId="579538D3" w14:textId="77777777" w:rsidTr="00315824">
        <w:tc>
          <w:tcPr>
            <w:tcW w:w="1705" w:type="dxa"/>
            <w:shd w:val="clear" w:color="auto" w:fill="FFFFFF" w:themeFill="background1"/>
          </w:tcPr>
          <w:p w14:paraId="725B604C" w14:textId="77777777" w:rsidR="009D4349"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368A2731" w14:textId="1F91A8C3" w:rsidR="009D4349" w:rsidRPr="00E60AD8" w:rsidRDefault="009D4349" w:rsidP="009D4349">
            <w:pPr>
              <w:pStyle w:val="NoSpacing"/>
              <w:rPr>
                <w:rFonts w:ascii="Times New Roman" w:hAnsi="Times New Roman" w:cs="Times New Roman"/>
                <w:iCs/>
                <w:color w:val="000000"/>
              </w:rPr>
            </w:pPr>
            <w:r w:rsidRPr="00A852A9">
              <w:rPr>
                <w:rFonts w:ascii="Times New Roman" w:hAnsi="Times New Roman" w:cs="Times New Roman"/>
                <w:iCs/>
                <w:color w:val="000000"/>
              </w:rPr>
              <w:t>GL4</w:t>
            </w:r>
          </w:p>
        </w:tc>
        <w:tc>
          <w:tcPr>
            <w:tcW w:w="6205" w:type="dxa"/>
            <w:shd w:val="clear" w:color="auto" w:fill="FFFFFF" w:themeFill="background1"/>
          </w:tcPr>
          <w:p w14:paraId="6D0E45B6" w14:textId="3203FBE2" w:rsidR="009D4349" w:rsidRPr="00447E81"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Suspect Alkalinity collected on 09/06/2018; laboratory indicated value reported is the arithmetic mean (average) of two or more determinations.</w:t>
            </w:r>
          </w:p>
        </w:tc>
      </w:tr>
      <w:tr w:rsidR="009D4349" w14:paraId="241D410A" w14:textId="77777777" w:rsidTr="00315824">
        <w:tc>
          <w:tcPr>
            <w:tcW w:w="1705" w:type="dxa"/>
            <w:shd w:val="clear" w:color="auto" w:fill="FFFFFF" w:themeFill="background1"/>
          </w:tcPr>
          <w:p w14:paraId="54AFAEDD" w14:textId="77777777" w:rsidR="009D4349"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72D43DDB" w14:textId="239F8893" w:rsidR="009D4349" w:rsidRPr="00E60AD8" w:rsidRDefault="009D4349" w:rsidP="009D4349">
            <w:pPr>
              <w:pStyle w:val="NoSpacing"/>
              <w:rPr>
                <w:rFonts w:ascii="Times New Roman" w:hAnsi="Times New Roman" w:cs="Times New Roman"/>
                <w:iCs/>
                <w:color w:val="000000"/>
              </w:rPr>
            </w:pPr>
          </w:p>
        </w:tc>
        <w:tc>
          <w:tcPr>
            <w:tcW w:w="6205" w:type="dxa"/>
            <w:shd w:val="clear" w:color="auto" w:fill="FFFFFF" w:themeFill="background1"/>
          </w:tcPr>
          <w:p w14:paraId="5355F823" w14:textId="5DE2EC09" w:rsidR="009D4349" w:rsidRPr="00447E81"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 xml:space="preserve">Suspect </w:t>
            </w:r>
            <w:proofErr w:type="spellStart"/>
            <w:r w:rsidRPr="00447E81">
              <w:rPr>
                <w:rFonts w:ascii="Times New Roman" w:hAnsi="Times New Roman" w:cs="Times New Roman"/>
                <w:color w:val="000000"/>
              </w:rPr>
              <w:t>Bentazon</w:t>
            </w:r>
            <w:proofErr w:type="spellEnd"/>
            <w:r w:rsidRPr="00447E81">
              <w:rPr>
                <w:rFonts w:ascii="Times New Roman" w:hAnsi="Times New Roman" w:cs="Times New Roman"/>
                <w:color w:val="000000"/>
              </w:rPr>
              <w:t xml:space="preserve"> collected on 09/06/2018; laboratory indicated estimated value and/or value did not meet established quality control procedures.</w:t>
            </w:r>
          </w:p>
        </w:tc>
      </w:tr>
      <w:tr w:rsidR="009D4349" w14:paraId="173A9293" w14:textId="77777777" w:rsidTr="001A5C57">
        <w:tc>
          <w:tcPr>
            <w:tcW w:w="1705" w:type="dxa"/>
            <w:tcBorders>
              <w:bottom w:val="dotted" w:sz="4" w:space="0" w:color="auto"/>
            </w:tcBorders>
            <w:shd w:val="clear" w:color="auto" w:fill="FFFFFF" w:themeFill="background1"/>
          </w:tcPr>
          <w:p w14:paraId="35AB29CF"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26FC6E4" w14:textId="77777777" w:rsidR="009D4349" w:rsidRPr="00E60AD8" w:rsidRDefault="009D4349" w:rsidP="009D4349">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152DC065" w14:textId="6585F46D" w:rsidR="009D4349" w:rsidRPr="00447E81"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 xml:space="preserve">Suspect GFD collected on 09/06/2018; laboratory indicated the material was analyzed but not detected. The value reported is the MDL. The estimated value and/or value did not meet established quality control procedures. </w:t>
            </w:r>
          </w:p>
        </w:tc>
      </w:tr>
      <w:tr w:rsidR="009D4349" w14:paraId="70EC2F76" w14:textId="77777777" w:rsidTr="001A5C57">
        <w:tc>
          <w:tcPr>
            <w:tcW w:w="1705" w:type="dxa"/>
            <w:shd w:val="clear" w:color="auto" w:fill="E7E6E6" w:themeFill="background2"/>
          </w:tcPr>
          <w:p w14:paraId="12B1CB1A"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49C94CC2" w14:textId="5EFEEDA9" w:rsidR="009D4349" w:rsidRPr="00E60AD8" w:rsidRDefault="009D4349" w:rsidP="009D4349">
            <w:pPr>
              <w:pStyle w:val="NoSpacing"/>
              <w:rPr>
                <w:rFonts w:ascii="Times New Roman" w:hAnsi="Times New Roman" w:cs="Times New Roman"/>
                <w:iCs/>
                <w:color w:val="000000"/>
              </w:rPr>
            </w:pPr>
            <w:r w:rsidRPr="00441FA8">
              <w:rPr>
                <w:rFonts w:ascii="Times New Roman" w:hAnsi="Times New Roman" w:cs="Times New Roman"/>
                <w:iCs/>
                <w:color w:val="000000"/>
              </w:rPr>
              <w:t>Guana River</w:t>
            </w:r>
          </w:p>
        </w:tc>
        <w:tc>
          <w:tcPr>
            <w:tcW w:w="6205" w:type="dxa"/>
            <w:shd w:val="clear" w:color="auto" w:fill="E7E6E6" w:themeFill="background2"/>
          </w:tcPr>
          <w:p w14:paraId="4A927DAD" w14:textId="74F05418" w:rsidR="009D4349" w:rsidRPr="00447E81" w:rsidRDefault="009D4349" w:rsidP="009D4349">
            <w:pPr>
              <w:pStyle w:val="NoSpacing"/>
              <w:rPr>
                <w:rFonts w:ascii="Times New Roman" w:hAnsi="Times New Roman" w:cs="Times New Roman"/>
                <w:color w:val="000000"/>
              </w:rPr>
            </w:pPr>
            <w:r w:rsidRPr="00441FA8">
              <w:rPr>
                <w:rFonts w:ascii="Times New Roman" w:hAnsi="Times New Roman" w:cs="Times New Roman"/>
                <w:color w:val="000000"/>
              </w:rPr>
              <w:t>Suspect Turbidity collected on 09/06/2018; laboratory indicated value reported is the arithmetic mean (average) of two or more determinations.</w:t>
            </w:r>
          </w:p>
        </w:tc>
      </w:tr>
      <w:tr w:rsidR="009D4349" w14:paraId="42CBBDB3" w14:textId="77777777" w:rsidTr="001A5C57">
        <w:tc>
          <w:tcPr>
            <w:tcW w:w="1705" w:type="dxa"/>
            <w:shd w:val="clear" w:color="auto" w:fill="E7E6E6" w:themeFill="background2"/>
          </w:tcPr>
          <w:p w14:paraId="58286091"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200D6E39" w14:textId="27FCCA16" w:rsidR="009D4349" w:rsidRPr="00E60AD8"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3E4A487D" w14:textId="42D7058B" w:rsidR="009D4349" w:rsidRPr="00447E81" w:rsidRDefault="009D4349" w:rsidP="009D4349">
            <w:pPr>
              <w:pStyle w:val="NoSpacing"/>
              <w:rPr>
                <w:rFonts w:ascii="Times New Roman" w:hAnsi="Times New Roman" w:cs="Times New Roman"/>
                <w:color w:val="000000"/>
              </w:rPr>
            </w:pPr>
            <w:r w:rsidRPr="00441FA8">
              <w:rPr>
                <w:rFonts w:ascii="Times New Roman" w:hAnsi="Times New Roman" w:cs="Times New Roman"/>
                <w:color w:val="000000"/>
              </w:rPr>
              <w:t xml:space="preserve">Suspect </w:t>
            </w:r>
            <w:proofErr w:type="spellStart"/>
            <w:r w:rsidRPr="00441FA8">
              <w:rPr>
                <w:rFonts w:ascii="Times New Roman" w:hAnsi="Times New Roman" w:cs="Times New Roman"/>
                <w:color w:val="000000"/>
              </w:rPr>
              <w:t>Bentazon</w:t>
            </w:r>
            <w:proofErr w:type="spellEnd"/>
            <w:r w:rsidRPr="00441FA8">
              <w:rPr>
                <w:rFonts w:ascii="Times New Roman" w:hAnsi="Times New Roman" w:cs="Times New Roman"/>
                <w:color w:val="000000"/>
              </w:rPr>
              <w:t xml:space="preserve"> collected 09/06/2018; laboratory indicated estimated value and/or value did not meet established quality control procedures.</w:t>
            </w:r>
          </w:p>
        </w:tc>
      </w:tr>
      <w:tr w:rsidR="009D4349" w14:paraId="11939C2A" w14:textId="77777777" w:rsidTr="001A5C57">
        <w:tc>
          <w:tcPr>
            <w:tcW w:w="1705" w:type="dxa"/>
            <w:shd w:val="clear" w:color="auto" w:fill="E7E6E6" w:themeFill="background2"/>
          </w:tcPr>
          <w:p w14:paraId="1D395126"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3AEADF78" w14:textId="77777777" w:rsidR="009D4349" w:rsidRPr="00E60AD8"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5F8BCF11" w14:textId="4DFC83D5" w:rsidR="009D4349" w:rsidRPr="00447E81" w:rsidRDefault="009D4349" w:rsidP="009D4349">
            <w:pPr>
              <w:pStyle w:val="NoSpacing"/>
              <w:rPr>
                <w:rFonts w:ascii="Times New Roman" w:hAnsi="Times New Roman" w:cs="Times New Roman"/>
                <w:color w:val="000000"/>
              </w:rPr>
            </w:pPr>
            <w:r w:rsidRPr="00441FA8">
              <w:rPr>
                <w:rFonts w:ascii="Times New Roman" w:hAnsi="Times New Roman" w:cs="Times New Roman"/>
                <w:color w:val="000000"/>
              </w:rPr>
              <w:t>Suspect HF183 collected on 09/06/2018; laboratory indicated the material was analyzed but not detected. The value reported is the MDL. The estimated value and/or value did not meet established quality control procedures.</w:t>
            </w:r>
          </w:p>
        </w:tc>
      </w:tr>
      <w:tr w:rsidR="009D4349" w14:paraId="75482C9C" w14:textId="77777777" w:rsidTr="001A5C57">
        <w:tc>
          <w:tcPr>
            <w:tcW w:w="1705" w:type="dxa"/>
            <w:shd w:val="clear" w:color="auto" w:fill="E7E6E6" w:themeFill="background2"/>
          </w:tcPr>
          <w:p w14:paraId="66DABAB1"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7039046B" w14:textId="77777777" w:rsidR="009D4349" w:rsidRPr="00E60AD8"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566B8132" w14:textId="6B5A5027" w:rsidR="009D4349" w:rsidRPr="00447E81"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Suspect FECCOL collected 09/06/2018; laboratory indicated sample held beyond accepted holding time and results based on colony counts were outside acceptable range.</w:t>
            </w:r>
          </w:p>
        </w:tc>
      </w:tr>
      <w:tr w:rsidR="009D4349" w14:paraId="1C6C75D7" w14:textId="77777777" w:rsidTr="001A5C57">
        <w:tc>
          <w:tcPr>
            <w:tcW w:w="1705" w:type="dxa"/>
            <w:tcBorders>
              <w:bottom w:val="dotted" w:sz="4" w:space="0" w:color="auto"/>
            </w:tcBorders>
            <w:shd w:val="clear" w:color="auto" w:fill="FFFFFF" w:themeFill="background1"/>
          </w:tcPr>
          <w:p w14:paraId="6CE44784"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C98940F" w14:textId="02C1D6D7" w:rsidR="009D4349" w:rsidRPr="00E60AD8" w:rsidRDefault="009D4349" w:rsidP="009D4349">
            <w:pPr>
              <w:pStyle w:val="NoSpacing"/>
              <w:rPr>
                <w:rFonts w:ascii="Times New Roman" w:hAnsi="Times New Roman" w:cs="Times New Roman"/>
                <w:iCs/>
                <w:color w:val="000000"/>
              </w:rPr>
            </w:pPr>
            <w:r w:rsidRPr="00A852A9">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44E03529" w14:textId="77777777" w:rsidR="009D4349"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 xml:space="preserve">Suspect </w:t>
            </w:r>
            <w:proofErr w:type="spellStart"/>
            <w:r w:rsidRPr="00A852A9">
              <w:rPr>
                <w:rFonts w:ascii="Times New Roman" w:hAnsi="Times New Roman" w:cs="Times New Roman"/>
                <w:color w:val="000000"/>
              </w:rPr>
              <w:t>Bentazon</w:t>
            </w:r>
            <w:proofErr w:type="spellEnd"/>
            <w:r w:rsidRPr="00A852A9">
              <w:rPr>
                <w:rFonts w:ascii="Times New Roman" w:hAnsi="Times New Roman" w:cs="Times New Roman"/>
                <w:color w:val="000000"/>
              </w:rPr>
              <w:t xml:space="preserve"> collected on 09/06/2018; laboratory indicated estimated value and/or value did not meet established quality control procedures.</w:t>
            </w:r>
          </w:p>
          <w:p w14:paraId="5474B5BA" w14:textId="50360EBC" w:rsidR="009D4349" w:rsidRPr="00447E81" w:rsidRDefault="009D4349" w:rsidP="009D4349">
            <w:pPr>
              <w:pStyle w:val="NoSpacing"/>
              <w:rPr>
                <w:rFonts w:ascii="Times New Roman" w:hAnsi="Times New Roman" w:cs="Times New Roman"/>
                <w:color w:val="000000"/>
              </w:rPr>
            </w:pPr>
          </w:p>
        </w:tc>
      </w:tr>
      <w:tr w:rsidR="009D4349" w14:paraId="00BAF12C" w14:textId="77777777" w:rsidTr="001A5C57">
        <w:tc>
          <w:tcPr>
            <w:tcW w:w="1705" w:type="dxa"/>
            <w:shd w:val="clear" w:color="auto" w:fill="E7E6E6" w:themeFill="background2"/>
          </w:tcPr>
          <w:p w14:paraId="2FE5A500"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17F7B078" w14:textId="162937ED" w:rsidR="009D4349" w:rsidRPr="00E60AD8" w:rsidRDefault="009D4349" w:rsidP="009D4349">
            <w:pPr>
              <w:pStyle w:val="NoSpacing"/>
              <w:rPr>
                <w:rFonts w:ascii="Times New Roman" w:hAnsi="Times New Roman" w:cs="Times New Roman"/>
                <w:iCs/>
                <w:color w:val="000000"/>
              </w:rPr>
            </w:pPr>
            <w:r w:rsidRPr="0012097D">
              <w:rPr>
                <w:rFonts w:ascii="Times New Roman" w:hAnsi="Times New Roman" w:cs="Times New Roman"/>
                <w:color w:val="000000"/>
              </w:rPr>
              <w:t>Lake South</w:t>
            </w:r>
          </w:p>
        </w:tc>
        <w:tc>
          <w:tcPr>
            <w:tcW w:w="6205" w:type="dxa"/>
            <w:shd w:val="clear" w:color="auto" w:fill="E7E6E6" w:themeFill="background2"/>
          </w:tcPr>
          <w:p w14:paraId="6D6DA35F" w14:textId="15E827E0" w:rsidR="009D4349" w:rsidRDefault="009D4349" w:rsidP="009D4349">
            <w:pPr>
              <w:pStyle w:val="NoSpacing"/>
              <w:rPr>
                <w:rFonts w:ascii="Times New Roman" w:hAnsi="Times New Roman" w:cs="Times New Roman"/>
                <w:iCs/>
                <w:color w:val="000000"/>
              </w:rPr>
            </w:pPr>
            <w:r w:rsidRPr="0012097D">
              <w:rPr>
                <w:rFonts w:ascii="Times New Roman" w:hAnsi="Times New Roman" w:cs="Times New Roman"/>
                <w:iCs/>
                <w:color w:val="000000"/>
              </w:rPr>
              <w:t>Suspect OD664b/OD665a collected on 09/06/2018; laboratory indicated analyte was detected in both the sample and associated method blank.</w:t>
            </w:r>
          </w:p>
          <w:p w14:paraId="1439994E" w14:textId="12A56057" w:rsidR="009D4349" w:rsidRPr="00447E81" w:rsidRDefault="009D4349" w:rsidP="009D4349">
            <w:pPr>
              <w:pStyle w:val="NoSpacing"/>
              <w:rPr>
                <w:rFonts w:ascii="Times New Roman" w:hAnsi="Times New Roman" w:cs="Times New Roman"/>
                <w:color w:val="000000"/>
              </w:rPr>
            </w:pPr>
          </w:p>
        </w:tc>
      </w:tr>
      <w:tr w:rsidR="009D4349" w14:paraId="67DE0BF0" w14:textId="77777777" w:rsidTr="001A5C57">
        <w:tc>
          <w:tcPr>
            <w:tcW w:w="1705" w:type="dxa"/>
            <w:tcBorders>
              <w:bottom w:val="dotted" w:sz="4" w:space="0" w:color="auto"/>
            </w:tcBorders>
            <w:shd w:val="clear" w:color="auto" w:fill="FFFFFF" w:themeFill="background1"/>
          </w:tcPr>
          <w:p w14:paraId="55A26CAF" w14:textId="53D78B9C" w:rsidR="009D4349"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FFFFFF" w:themeFill="background1"/>
          </w:tcPr>
          <w:p w14:paraId="533064C4" w14:textId="0F13B039" w:rsidR="009D4349" w:rsidRPr="00A852A9" w:rsidRDefault="009D4349" w:rsidP="009D4349">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0296A253" w14:textId="015C384D" w:rsidR="009D4349" w:rsidRPr="00A852A9"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9D4349" w14:paraId="3A7CB634" w14:textId="77777777" w:rsidTr="001A5C57">
        <w:tc>
          <w:tcPr>
            <w:tcW w:w="1705" w:type="dxa"/>
            <w:tcBorders>
              <w:bottom w:val="dotted" w:sz="4" w:space="0" w:color="auto"/>
            </w:tcBorders>
            <w:shd w:val="clear" w:color="auto" w:fill="FFFFFF" w:themeFill="background1"/>
          </w:tcPr>
          <w:p w14:paraId="2B14DCB9" w14:textId="43E5F38A" w:rsidR="009D4349" w:rsidRDefault="009D4349" w:rsidP="009D4349">
            <w:pPr>
              <w:pStyle w:val="NoSpacing"/>
              <w:rPr>
                <w:rFonts w:ascii="Times New Roman" w:hAnsi="Times New Roman" w:cs="Times New Roman"/>
                <w:color w:val="000000"/>
              </w:rPr>
            </w:pPr>
            <w:r>
              <w:rPr>
                <w:rFonts w:ascii="Times New Roman" w:hAnsi="Times New Roman" w:cs="Times New Roman"/>
                <w:color w:val="000000"/>
              </w:rPr>
              <w:t>September 2018 (continued)</w:t>
            </w:r>
          </w:p>
        </w:tc>
        <w:tc>
          <w:tcPr>
            <w:tcW w:w="1440" w:type="dxa"/>
            <w:tcBorders>
              <w:bottom w:val="dotted" w:sz="4" w:space="0" w:color="auto"/>
            </w:tcBorders>
            <w:shd w:val="clear" w:color="auto" w:fill="FFFFFF" w:themeFill="background1"/>
          </w:tcPr>
          <w:p w14:paraId="5A645EE7" w14:textId="003B296A" w:rsidR="009D4349" w:rsidRPr="0012097D" w:rsidRDefault="009D4349" w:rsidP="009D4349">
            <w:pPr>
              <w:pStyle w:val="NoSpacing"/>
              <w:rPr>
                <w:rFonts w:ascii="Times New Roman" w:hAnsi="Times New Roman" w:cs="Times New Roman"/>
                <w:color w:val="000000"/>
              </w:rPr>
            </w:pPr>
            <w:proofErr w:type="spellStart"/>
            <w:r w:rsidRPr="00A852A9">
              <w:rPr>
                <w:rFonts w:ascii="Times New Roman" w:hAnsi="Times New Roman" w:cs="Times New Roman"/>
                <w:iCs/>
                <w:color w:val="000000"/>
              </w:rPr>
              <w:t>Mickler</w:t>
            </w:r>
            <w:r w:rsidRPr="00E60AD8">
              <w:rPr>
                <w:rFonts w:ascii="Times New Roman" w:hAnsi="Times New Roman" w:cs="Times New Roman"/>
                <w:iCs/>
                <w:color w:val="000000"/>
              </w:rPr>
              <w:t>s</w:t>
            </w:r>
            <w:proofErr w:type="spellEnd"/>
          </w:p>
        </w:tc>
        <w:tc>
          <w:tcPr>
            <w:tcW w:w="6205" w:type="dxa"/>
            <w:tcBorders>
              <w:bottom w:val="dotted" w:sz="4" w:space="0" w:color="auto"/>
            </w:tcBorders>
            <w:shd w:val="clear" w:color="auto" w:fill="FFFFFF" w:themeFill="background1"/>
          </w:tcPr>
          <w:p w14:paraId="57999883" w14:textId="78B084A5" w:rsidR="009D4349" w:rsidRPr="002664AB" w:rsidRDefault="009D4349" w:rsidP="009D4349">
            <w:pPr>
              <w:pStyle w:val="NoSpacing"/>
              <w:rPr>
                <w:rFonts w:ascii="Times New Roman" w:hAnsi="Times New Roman" w:cs="Times New Roman"/>
                <w:iCs/>
                <w:color w:val="000000"/>
              </w:rPr>
            </w:pPr>
            <w:r w:rsidRPr="00A852A9">
              <w:rPr>
                <w:rFonts w:ascii="Times New Roman" w:hAnsi="Times New Roman" w:cs="Times New Roman"/>
                <w:color w:val="000000"/>
              </w:rPr>
              <w:t>Suspect OD664b/OD665a collected on 09/06/2018; laboratory indicated analyte was detected in both the sample and associated method blank.</w:t>
            </w:r>
          </w:p>
        </w:tc>
      </w:tr>
      <w:tr w:rsidR="009D4349" w14:paraId="2690EA33" w14:textId="77777777" w:rsidTr="001A5C57">
        <w:tc>
          <w:tcPr>
            <w:tcW w:w="1705" w:type="dxa"/>
            <w:shd w:val="clear" w:color="auto" w:fill="E7E6E6" w:themeFill="background2"/>
          </w:tcPr>
          <w:p w14:paraId="2D282F9C"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79B74E8F" w14:textId="26DDB68A" w:rsidR="009D4349" w:rsidRPr="0012097D" w:rsidRDefault="009D4349" w:rsidP="009D4349">
            <w:pPr>
              <w:pStyle w:val="NoSpacing"/>
              <w:rPr>
                <w:rFonts w:ascii="Times New Roman" w:hAnsi="Times New Roman" w:cs="Times New Roman"/>
                <w:color w:val="000000"/>
              </w:rPr>
            </w:pPr>
            <w:r w:rsidRPr="0012097D">
              <w:rPr>
                <w:rFonts w:ascii="Times New Roman" w:hAnsi="Times New Roman" w:cs="Times New Roman"/>
                <w:color w:val="000000"/>
              </w:rPr>
              <w:t>River North</w:t>
            </w:r>
          </w:p>
        </w:tc>
        <w:tc>
          <w:tcPr>
            <w:tcW w:w="6205" w:type="dxa"/>
            <w:shd w:val="clear" w:color="auto" w:fill="E7E6E6" w:themeFill="background2"/>
          </w:tcPr>
          <w:p w14:paraId="084DAA74" w14:textId="22B09318" w:rsidR="009D4349" w:rsidRPr="0012097D" w:rsidRDefault="009D4349" w:rsidP="009D4349">
            <w:pPr>
              <w:pStyle w:val="NoSpacing"/>
              <w:rPr>
                <w:rFonts w:ascii="Times New Roman" w:hAnsi="Times New Roman" w:cs="Times New Roman"/>
                <w:iCs/>
                <w:color w:val="000000"/>
              </w:rPr>
            </w:pPr>
            <w:r w:rsidRPr="0012097D">
              <w:rPr>
                <w:rFonts w:ascii="Times New Roman" w:hAnsi="Times New Roman" w:cs="Times New Roman"/>
                <w:iCs/>
                <w:color w:val="000000"/>
              </w:rPr>
              <w:t xml:space="preserve">Suspect OD664b/OD665a collected on 09/06/2018; laboratory indicated analyte was detected in both the sample and associated method blank. </w:t>
            </w:r>
          </w:p>
        </w:tc>
      </w:tr>
      <w:tr w:rsidR="009D4349" w14:paraId="239ADB5A" w14:textId="77777777" w:rsidTr="001A5C57">
        <w:tc>
          <w:tcPr>
            <w:tcW w:w="1705" w:type="dxa"/>
            <w:tcBorders>
              <w:bottom w:val="dotted" w:sz="4" w:space="0" w:color="auto"/>
            </w:tcBorders>
            <w:shd w:val="clear" w:color="auto" w:fill="FFFFFF" w:themeFill="background1"/>
          </w:tcPr>
          <w:p w14:paraId="52B88CFC" w14:textId="7E3FAF34" w:rsidR="009D4349"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November 2018</w:t>
            </w:r>
          </w:p>
        </w:tc>
        <w:tc>
          <w:tcPr>
            <w:tcW w:w="1440" w:type="dxa"/>
            <w:tcBorders>
              <w:bottom w:val="dotted" w:sz="4" w:space="0" w:color="auto"/>
            </w:tcBorders>
            <w:shd w:val="clear" w:color="auto" w:fill="FFFFFF" w:themeFill="background1"/>
          </w:tcPr>
          <w:p w14:paraId="0D057365" w14:textId="6C31674F" w:rsidR="009D4349" w:rsidRPr="00E60AD8" w:rsidRDefault="009D4349" w:rsidP="009D4349">
            <w:pPr>
              <w:pStyle w:val="NoSpacing"/>
              <w:rPr>
                <w:rFonts w:ascii="Times New Roman" w:hAnsi="Times New Roman" w:cs="Times New Roman"/>
                <w:iCs/>
                <w:color w:val="000000"/>
              </w:rPr>
            </w:pPr>
            <w:r w:rsidRPr="00A852A9">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2528A6FC" w14:textId="3E5520A2" w:rsidR="009D4349" w:rsidRPr="00447E81"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Suspect TKNF collected on 11/07/2018; laboratory indicated that the analyte was detected in both the sample and associated method blank.</w:t>
            </w:r>
          </w:p>
        </w:tc>
      </w:tr>
      <w:tr w:rsidR="009D4349" w14:paraId="61EF468E" w14:textId="77777777" w:rsidTr="001A5C57">
        <w:tc>
          <w:tcPr>
            <w:tcW w:w="1705" w:type="dxa"/>
            <w:shd w:val="clear" w:color="auto" w:fill="E7E6E6" w:themeFill="background2"/>
          </w:tcPr>
          <w:p w14:paraId="06DDE251" w14:textId="0B03195C" w:rsidR="009D4349" w:rsidRDefault="009D4349" w:rsidP="009D4349">
            <w:pPr>
              <w:pStyle w:val="NoSpacing"/>
              <w:rPr>
                <w:rFonts w:ascii="Times New Roman" w:hAnsi="Times New Roman" w:cs="Times New Roman"/>
                <w:color w:val="000000"/>
              </w:rPr>
            </w:pPr>
            <w:r w:rsidRPr="00A852A9">
              <w:rPr>
                <w:rFonts w:ascii="Times New Roman" w:hAnsi="Times New Roman" w:cs="Times New Roman"/>
                <w:color w:val="000000"/>
              </w:rPr>
              <w:t>December 2018</w:t>
            </w:r>
          </w:p>
        </w:tc>
        <w:tc>
          <w:tcPr>
            <w:tcW w:w="1440" w:type="dxa"/>
            <w:shd w:val="clear" w:color="auto" w:fill="E7E6E6" w:themeFill="background2"/>
          </w:tcPr>
          <w:p w14:paraId="093FF002" w14:textId="7A72F3E5" w:rsidR="009D4349" w:rsidRPr="0012097D" w:rsidRDefault="009D4349" w:rsidP="009D4349">
            <w:pPr>
              <w:pStyle w:val="NoSpacing"/>
              <w:rPr>
                <w:rFonts w:ascii="Times New Roman" w:hAnsi="Times New Roman" w:cs="Times New Roman"/>
                <w:color w:val="000000"/>
              </w:rPr>
            </w:pPr>
            <w:r w:rsidRPr="0092067B">
              <w:rPr>
                <w:rFonts w:ascii="Times New Roman" w:hAnsi="Times New Roman" w:cs="Times New Roman"/>
                <w:iCs/>
                <w:color w:val="000000"/>
              </w:rPr>
              <w:t>GL1</w:t>
            </w:r>
          </w:p>
        </w:tc>
        <w:tc>
          <w:tcPr>
            <w:tcW w:w="6205" w:type="dxa"/>
            <w:shd w:val="clear" w:color="auto" w:fill="E7E6E6" w:themeFill="background2"/>
          </w:tcPr>
          <w:p w14:paraId="74E72124" w14:textId="27039E9D" w:rsidR="009D4349" w:rsidRPr="0012097D" w:rsidRDefault="009D4349" w:rsidP="009D4349">
            <w:pPr>
              <w:pStyle w:val="NoSpacing"/>
              <w:rPr>
                <w:rFonts w:ascii="Times New Roman" w:hAnsi="Times New Roman" w:cs="Times New Roman"/>
                <w:iCs/>
                <w:color w:val="000000"/>
              </w:rPr>
            </w:pPr>
            <w:r w:rsidRPr="0092067B">
              <w:rPr>
                <w:rFonts w:ascii="Times New Roman" w:hAnsi="Times New Roman" w:cs="Times New Roman"/>
                <w:color w:val="000000"/>
              </w:rPr>
              <w:t>Suspect W-TDS and TSS collected on 12/05/2018; laboratory indicated value reported is the arithmetic mean (average) of two or more determinations.</w:t>
            </w:r>
          </w:p>
        </w:tc>
      </w:tr>
      <w:tr w:rsidR="009D4349" w14:paraId="6F2D4CB8" w14:textId="77777777" w:rsidTr="00315824">
        <w:tc>
          <w:tcPr>
            <w:tcW w:w="1705" w:type="dxa"/>
            <w:shd w:val="clear" w:color="auto" w:fill="FFFFFF" w:themeFill="background1"/>
          </w:tcPr>
          <w:p w14:paraId="24B7447D" w14:textId="77777777" w:rsidR="009D4349" w:rsidRPr="00A852A9"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25CB2ECD" w14:textId="50E8C1C7" w:rsidR="009D4349" w:rsidRPr="0092067B"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GL2</w:t>
            </w:r>
          </w:p>
        </w:tc>
        <w:tc>
          <w:tcPr>
            <w:tcW w:w="6205" w:type="dxa"/>
            <w:shd w:val="clear" w:color="auto" w:fill="FFFFFF" w:themeFill="background1"/>
          </w:tcPr>
          <w:p w14:paraId="7ECF3B92" w14:textId="0C5ED9D8" w:rsidR="009D4349" w:rsidRPr="0092067B"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Suspect W-Color collected on 12/05/2018; laboratory indicated value reported is the arithmetic mean (average) of two or more determinations.</w:t>
            </w:r>
          </w:p>
        </w:tc>
      </w:tr>
      <w:tr w:rsidR="009D4349" w14:paraId="01238D28" w14:textId="77777777" w:rsidTr="001A5C57">
        <w:tc>
          <w:tcPr>
            <w:tcW w:w="1705" w:type="dxa"/>
            <w:tcBorders>
              <w:bottom w:val="dotted" w:sz="4" w:space="0" w:color="auto"/>
            </w:tcBorders>
            <w:shd w:val="clear" w:color="auto" w:fill="FFFFFF" w:themeFill="background1"/>
          </w:tcPr>
          <w:p w14:paraId="3372A5C1"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04DB3BB" w14:textId="2210A891" w:rsidR="009D4349" w:rsidRPr="00E60AD8" w:rsidRDefault="009D4349" w:rsidP="009D4349">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FF4E5DF" w14:textId="2DD7F22F"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12/5/2018; laboratory indicated results based on colony count were outside acceptable range and the compound was analyzed for but not detected.</w:t>
            </w:r>
          </w:p>
        </w:tc>
      </w:tr>
      <w:tr w:rsidR="009D4349" w14:paraId="4EAC3297" w14:textId="77777777" w:rsidTr="001A5C57">
        <w:tc>
          <w:tcPr>
            <w:tcW w:w="1705" w:type="dxa"/>
            <w:tcBorders>
              <w:bottom w:val="dotted" w:sz="4" w:space="0" w:color="auto"/>
            </w:tcBorders>
            <w:shd w:val="clear" w:color="auto" w:fill="E7E6E6" w:themeFill="background2"/>
          </w:tcPr>
          <w:p w14:paraId="7A0FABA4"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4638B913" w14:textId="5072D030"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GL4</w:t>
            </w:r>
          </w:p>
        </w:tc>
        <w:tc>
          <w:tcPr>
            <w:tcW w:w="6205" w:type="dxa"/>
            <w:tcBorders>
              <w:bottom w:val="dotted" w:sz="4" w:space="0" w:color="auto"/>
            </w:tcBorders>
            <w:shd w:val="clear" w:color="auto" w:fill="E7E6E6" w:themeFill="background2"/>
          </w:tcPr>
          <w:p w14:paraId="0920E98B" w14:textId="5FA9967B" w:rsidR="009D4349" w:rsidRPr="00447E81"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Suspect W-Color collected on 12/05/2018; laboratory indicated value reported is the arithmetic mean (average) of two or more determinations.</w:t>
            </w:r>
          </w:p>
        </w:tc>
      </w:tr>
      <w:tr w:rsidR="009D4349" w14:paraId="05BC4DBD" w14:textId="77777777" w:rsidTr="001A5C57">
        <w:tc>
          <w:tcPr>
            <w:tcW w:w="1705" w:type="dxa"/>
            <w:shd w:val="clear" w:color="auto" w:fill="E7E6E6" w:themeFill="background2"/>
          </w:tcPr>
          <w:p w14:paraId="3F1DB46E"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719FB72D" w14:textId="24B6FE38" w:rsidR="009D4349" w:rsidRPr="00E60AD8"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174323AC" w14:textId="07FECCBF"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12/5/2018; laboratory indicated results based on colony count were outside acceptable range and the compound was analyzed for but not detected.</w:t>
            </w:r>
          </w:p>
        </w:tc>
      </w:tr>
      <w:tr w:rsidR="009D4349" w14:paraId="21AE4F3B" w14:textId="77777777" w:rsidTr="001A5C57">
        <w:tc>
          <w:tcPr>
            <w:tcW w:w="1705" w:type="dxa"/>
            <w:tcBorders>
              <w:bottom w:val="dotted" w:sz="4" w:space="0" w:color="auto"/>
            </w:tcBorders>
            <w:shd w:val="clear" w:color="auto" w:fill="FFFFFF" w:themeFill="background1"/>
          </w:tcPr>
          <w:p w14:paraId="23FEED61"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5E5720A" w14:textId="5501699E"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4E54AE44" w14:textId="323DAF03"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12/</w:t>
            </w:r>
            <w:r>
              <w:rPr>
                <w:rFonts w:ascii="Times New Roman" w:hAnsi="Times New Roman" w:cs="Times New Roman"/>
                <w:color w:val="000000"/>
              </w:rPr>
              <w:t>0</w:t>
            </w:r>
            <w:r w:rsidRPr="0092067B">
              <w:rPr>
                <w:rFonts w:ascii="Times New Roman" w:hAnsi="Times New Roman" w:cs="Times New Roman"/>
                <w:color w:val="000000"/>
              </w:rPr>
              <w:t>5/2018; laboratory indicated results based on colony count were outside acceptable range and the compound was analyzed for but not detected.</w:t>
            </w:r>
          </w:p>
        </w:tc>
      </w:tr>
      <w:tr w:rsidR="009D4349" w14:paraId="1707D14D" w14:textId="77777777" w:rsidTr="001A5C57">
        <w:tc>
          <w:tcPr>
            <w:tcW w:w="1705" w:type="dxa"/>
            <w:shd w:val="clear" w:color="auto" w:fill="E7E6E6" w:themeFill="background2"/>
          </w:tcPr>
          <w:p w14:paraId="3EB84DCD"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3F8D8DA3" w14:textId="036FCD0D" w:rsidR="009D4349" w:rsidRPr="00E60AD8" w:rsidRDefault="009D4349" w:rsidP="009D4349">
            <w:pPr>
              <w:pStyle w:val="NoSpacing"/>
              <w:rPr>
                <w:rFonts w:ascii="Times New Roman" w:hAnsi="Times New Roman" w:cs="Times New Roman"/>
                <w:iCs/>
                <w:color w:val="000000"/>
              </w:rPr>
            </w:pPr>
            <w:r w:rsidRPr="00A852A9">
              <w:rPr>
                <w:rFonts w:ascii="Times New Roman" w:hAnsi="Times New Roman" w:cs="Times New Roman"/>
                <w:iCs/>
                <w:color w:val="000000"/>
              </w:rPr>
              <w:t>Guana River</w:t>
            </w:r>
          </w:p>
        </w:tc>
        <w:tc>
          <w:tcPr>
            <w:tcW w:w="6205" w:type="dxa"/>
            <w:shd w:val="clear" w:color="auto" w:fill="E7E6E6" w:themeFill="background2"/>
          </w:tcPr>
          <w:p w14:paraId="347F69BA" w14:textId="731A1FB8" w:rsidR="009D4349" w:rsidRPr="0092067B"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Suspect FECCOL collected on 12/05/2018; laboratory indicated results based on colony count were outside acceptable range and the compound was analyzed for but not detected.</w:t>
            </w:r>
          </w:p>
        </w:tc>
      </w:tr>
      <w:tr w:rsidR="009D4349" w14:paraId="1B50BBBA" w14:textId="77777777" w:rsidTr="00315824">
        <w:tc>
          <w:tcPr>
            <w:tcW w:w="1705" w:type="dxa"/>
            <w:shd w:val="clear" w:color="auto" w:fill="FFFFFF" w:themeFill="background1"/>
          </w:tcPr>
          <w:p w14:paraId="3C14A316" w14:textId="77777777" w:rsidR="009D4349"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7EC14945" w14:textId="4C3FD84B"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Lake Middle</w:t>
            </w:r>
          </w:p>
        </w:tc>
        <w:tc>
          <w:tcPr>
            <w:tcW w:w="6205" w:type="dxa"/>
            <w:shd w:val="clear" w:color="auto" w:fill="FFFFFF" w:themeFill="background1"/>
          </w:tcPr>
          <w:p w14:paraId="5824EACE" w14:textId="4859983A"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Alkalinity collected on 12/05/2018; laboratory indicated value reported is the arithmetic mean (average) of two or more determinations.</w:t>
            </w:r>
          </w:p>
        </w:tc>
      </w:tr>
      <w:tr w:rsidR="009D4349" w14:paraId="3E433BC7" w14:textId="77777777" w:rsidTr="00315824">
        <w:tc>
          <w:tcPr>
            <w:tcW w:w="1705" w:type="dxa"/>
            <w:shd w:val="clear" w:color="auto" w:fill="FFFFFF" w:themeFill="background1"/>
          </w:tcPr>
          <w:p w14:paraId="13C7A8B7" w14:textId="77777777" w:rsidR="009D4349"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6DA0404E" w14:textId="155902B7" w:rsidR="009D4349" w:rsidRPr="00E60AD8" w:rsidRDefault="009D4349" w:rsidP="009D4349">
            <w:pPr>
              <w:pStyle w:val="NoSpacing"/>
              <w:rPr>
                <w:rFonts w:ascii="Times New Roman" w:hAnsi="Times New Roman" w:cs="Times New Roman"/>
                <w:iCs/>
                <w:color w:val="000000"/>
              </w:rPr>
            </w:pPr>
          </w:p>
        </w:tc>
        <w:tc>
          <w:tcPr>
            <w:tcW w:w="6205" w:type="dxa"/>
            <w:shd w:val="clear" w:color="auto" w:fill="FFFFFF" w:themeFill="background1"/>
          </w:tcPr>
          <w:p w14:paraId="37CFE9A5" w14:textId="3031C0E3"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12/05/2018; laboratory indicated results based on colony count were outside acceptable range and the compound was analyzed for but not detected.</w:t>
            </w:r>
          </w:p>
        </w:tc>
      </w:tr>
      <w:tr w:rsidR="009D4349" w14:paraId="472FC8BD" w14:textId="77777777" w:rsidTr="001A5C57">
        <w:tc>
          <w:tcPr>
            <w:tcW w:w="1705" w:type="dxa"/>
            <w:tcBorders>
              <w:bottom w:val="dotted" w:sz="4" w:space="0" w:color="auto"/>
            </w:tcBorders>
            <w:shd w:val="clear" w:color="auto" w:fill="FFFFFF" w:themeFill="background1"/>
          </w:tcPr>
          <w:p w14:paraId="34591D28"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9C05588" w14:textId="107BCB30" w:rsidR="009D4349" w:rsidRPr="00E60AD8" w:rsidRDefault="009D4349" w:rsidP="009D4349">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29E1F9E" w14:textId="7FC199CE"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TSS collected on 12/05/2018; laboratory indicated value reported in arithmetic mean (average) of two or more determinations.</w:t>
            </w:r>
          </w:p>
        </w:tc>
      </w:tr>
      <w:tr w:rsidR="009D4349" w14:paraId="1246221F" w14:textId="77777777" w:rsidTr="001A5C57">
        <w:tc>
          <w:tcPr>
            <w:tcW w:w="1705" w:type="dxa"/>
            <w:tcBorders>
              <w:bottom w:val="dotted" w:sz="4" w:space="0" w:color="auto"/>
            </w:tcBorders>
            <w:shd w:val="clear" w:color="auto" w:fill="E7E6E6" w:themeFill="background2"/>
          </w:tcPr>
          <w:p w14:paraId="0F34DA6C" w14:textId="77777777"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79AC19F4" w14:textId="41366FC5"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Lake South</w:t>
            </w:r>
          </w:p>
        </w:tc>
        <w:tc>
          <w:tcPr>
            <w:tcW w:w="6205" w:type="dxa"/>
            <w:tcBorders>
              <w:bottom w:val="dotted" w:sz="4" w:space="0" w:color="auto"/>
            </w:tcBorders>
            <w:shd w:val="clear" w:color="auto" w:fill="E7E6E6" w:themeFill="background2"/>
          </w:tcPr>
          <w:p w14:paraId="5A6C92BC" w14:textId="606A9CD3"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NH4_N collected on 12/05/2018; laboratory indicated that the analyte was detected in both the sample and associated method blank.</w:t>
            </w:r>
          </w:p>
        </w:tc>
      </w:tr>
      <w:tr w:rsidR="009D4349" w14:paraId="50AF78D5" w14:textId="77777777" w:rsidTr="001A5C57">
        <w:tc>
          <w:tcPr>
            <w:tcW w:w="1705" w:type="dxa"/>
            <w:shd w:val="clear" w:color="auto" w:fill="E7E6E6" w:themeFill="background2"/>
          </w:tcPr>
          <w:p w14:paraId="2797C15A" w14:textId="77777777" w:rsidR="009D434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03E1551E" w14:textId="40A6A8A6" w:rsidR="009D4349" w:rsidRPr="00E60AD8" w:rsidRDefault="009D4349" w:rsidP="009D4349">
            <w:pPr>
              <w:pStyle w:val="NoSpacing"/>
              <w:rPr>
                <w:rFonts w:ascii="Times New Roman" w:hAnsi="Times New Roman" w:cs="Times New Roman"/>
                <w:iCs/>
                <w:color w:val="000000"/>
              </w:rPr>
            </w:pPr>
          </w:p>
        </w:tc>
        <w:tc>
          <w:tcPr>
            <w:tcW w:w="6205" w:type="dxa"/>
            <w:shd w:val="clear" w:color="auto" w:fill="E7E6E6" w:themeFill="background2"/>
          </w:tcPr>
          <w:p w14:paraId="768B14F2" w14:textId="750F36B2"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12/05/2018; laboratory indicated results based on colony count were outside acceptable range and the compound was analyzed for but not detected.</w:t>
            </w:r>
          </w:p>
        </w:tc>
      </w:tr>
      <w:tr w:rsidR="009D4349" w14:paraId="3D4CF1DC" w14:textId="77777777" w:rsidTr="004251A3">
        <w:tc>
          <w:tcPr>
            <w:tcW w:w="1705" w:type="dxa"/>
            <w:tcBorders>
              <w:bottom w:val="dotted" w:sz="4" w:space="0" w:color="auto"/>
            </w:tcBorders>
            <w:shd w:val="clear" w:color="auto" w:fill="FFFFFF" w:themeFill="background1"/>
          </w:tcPr>
          <w:p w14:paraId="76BB5306" w14:textId="7884E3E1" w:rsidR="009D434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B6D109C" w14:textId="63B24804" w:rsidR="009D4349" w:rsidRPr="00E60AD8" w:rsidRDefault="009D4349" w:rsidP="009D4349">
            <w:pPr>
              <w:pStyle w:val="NoSpacing"/>
              <w:rPr>
                <w:rFonts w:ascii="Times New Roman" w:hAnsi="Times New Roman" w:cs="Times New Roman"/>
                <w:iCs/>
                <w:color w:val="000000"/>
              </w:rPr>
            </w:pPr>
            <w:proofErr w:type="spellStart"/>
            <w:r w:rsidRPr="0092067B">
              <w:rPr>
                <w:rFonts w:ascii="Times New Roman" w:hAnsi="Times New Roman" w:cs="Times New Roman"/>
                <w:iCs/>
                <w:color w:val="000000"/>
              </w:rPr>
              <w:t>Micklers</w:t>
            </w:r>
            <w:proofErr w:type="spellEnd"/>
          </w:p>
        </w:tc>
        <w:tc>
          <w:tcPr>
            <w:tcW w:w="6205" w:type="dxa"/>
            <w:tcBorders>
              <w:bottom w:val="dotted" w:sz="4" w:space="0" w:color="auto"/>
            </w:tcBorders>
            <w:shd w:val="clear" w:color="auto" w:fill="FFFFFF" w:themeFill="background1"/>
          </w:tcPr>
          <w:p w14:paraId="7222D4DC" w14:textId="4981BD4F"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NH4_N collected on 12/05/2018; laboratory that the analyte was detected in both the sample and associated method blank. Batch relative percent difference is unavailable because of low analyte concentration in the QC sample.</w:t>
            </w:r>
          </w:p>
        </w:tc>
      </w:tr>
      <w:tr w:rsidR="009D4349" w14:paraId="403E6D0D" w14:textId="77777777" w:rsidTr="004251A3">
        <w:tc>
          <w:tcPr>
            <w:tcW w:w="1705" w:type="dxa"/>
            <w:shd w:val="clear" w:color="auto" w:fill="E7E6E6" w:themeFill="background2"/>
          </w:tcPr>
          <w:p w14:paraId="0C629E04" w14:textId="2D75253D" w:rsidR="009D4349"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E7E6E6" w:themeFill="background2"/>
          </w:tcPr>
          <w:p w14:paraId="3E54C955" w14:textId="022264AA" w:rsidR="009D4349" w:rsidRPr="0092067B" w:rsidRDefault="009D4349" w:rsidP="009D4349">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55BC9F77" w14:textId="7C7C8D85" w:rsidR="009D4349" w:rsidRPr="00447E81" w:rsidRDefault="009D4349" w:rsidP="009D4349">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9D4349" w14:paraId="342463AD" w14:textId="77777777" w:rsidTr="001A5C57">
        <w:tc>
          <w:tcPr>
            <w:tcW w:w="1705" w:type="dxa"/>
            <w:shd w:val="clear" w:color="auto" w:fill="E7E6E6" w:themeFill="background2"/>
          </w:tcPr>
          <w:p w14:paraId="4BE75B2A" w14:textId="10423367" w:rsidR="009D4349" w:rsidRDefault="009D4349" w:rsidP="009D4349">
            <w:pPr>
              <w:pStyle w:val="NoSpacing"/>
              <w:rPr>
                <w:rFonts w:ascii="Times New Roman" w:hAnsi="Times New Roman" w:cs="Times New Roman"/>
                <w:color w:val="000000"/>
              </w:rPr>
            </w:pPr>
            <w:r>
              <w:rPr>
                <w:rFonts w:ascii="Times New Roman" w:hAnsi="Times New Roman" w:cs="Times New Roman"/>
                <w:color w:val="000000"/>
              </w:rPr>
              <w:t xml:space="preserve">December 2018 (continued) </w:t>
            </w:r>
          </w:p>
        </w:tc>
        <w:tc>
          <w:tcPr>
            <w:tcW w:w="1440" w:type="dxa"/>
            <w:shd w:val="clear" w:color="auto" w:fill="E7E6E6" w:themeFill="background2"/>
          </w:tcPr>
          <w:p w14:paraId="05A136B9" w14:textId="11486335"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River North</w:t>
            </w:r>
          </w:p>
        </w:tc>
        <w:tc>
          <w:tcPr>
            <w:tcW w:w="6205" w:type="dxa"/>
            <w:shd w:val="clear" w:color="auto" w:fill="E7E6E6" w:themeFill="background2"/>
          </w:tcPr>
          <w:p w14:paraId="14BD103B" w14:textId="2112A420" w:rsidR="009D4349" w:rsidRPr="00447E81" w:rsidRDefault="009D4349" w:rsidP="009D4349">
            <w:pPr>
              <w:pStyle w:val="NoSpacing"/>
              <w:rPr>
                <w:rFonts w:ascii="Times New Roman" w:hAnsi="Times New Roman" w:cs="Times New Roman"/>
                <w:color w:val="000000"/>
              </w:rPr>
            </w:pPr>
            <w:r w:rsidRPr="00447E81">
              <w:rPr>
                <w:rFonts w:ascii="Times New Roman" w:hAnsi="Times New Roman" w:cs="Times New Roman"/>
                <w:color w:val="000000"/>
              </w:rPr>
              <w:t>Suspect FECCOL collected on 12/05/2018; laboratory indicated results based on colony count were outside acceptable range and the compound was analyzed for but not detected.</w:t>
            </w:r>
          </w:p>
        </w:tc>
      </w:tr>
      <w:tr w:rsidR="009D4349" w14:paraId="65773C2D" w14:textId="77777777" w:rsidTr="001A5C57">
        <w:tc>
          <w:tcPr>
            <w:tcW w:w="1705" w:type="dxa"/>
            <w:tcBorders>
              <w:bottom w:val="dotted" w:sz="4" w:space="0" w:color="auto"/>
            </w:tcBorders>
            <w:shd w:val="clear" w:color="auto" w:fill="FFFFFF" w:themeFill="background1"/>
          </w:tcPr>
          <w:p w14:paraId="2EC6C836" w14:textId="2A015C93" w:rsidR="009D4349" w:rsidRPr="00A852A9"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February 2019</w:t>
            </w:r>
          </w:p>
        </w:tc>
        <w:tc>
          <w:tcPr>
            <w:tcW w:w="1440" w:type="dxa"/>
            <w:tcBorders>
              <w:bottom w:val="dotted" w:sz="4" w:space="0" w:color="auto"/>
            </w:tcBorders>
            <w:shd w:val="clear" w:color="auto" w:fill="FFFFFF" w:themeFill="background1"/>
          </w:tcPr>
          <w:p w14:paraId="1AFB9DF4" w14:textId="4F7F08C9"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41E7676B" w14:textId="5780E9D9"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Imidacloprid collected on 02/04/2019; laboratory indicated estimated value and/or value did not meet established quality control procedures.</w:t>
            </w:r>
          </w:p>
        </w:tc>
      </w:tr>
      <w:tr w:rsidR="009D4349" w14:paraId="09BA1DF1" w14:textId="77777777" w:rsidTr="001A5C57">
        <w:tc>
          <w:tcPr>
            <w:tcW w:w="1705" w:type="dxa"/>
            <w:shd w:val="clear" w:color="auto" w:fill="E7E6E6" w:themeFill="background2"/>
          </w:tcPr>
          <w:p w14:paraId="2A4C6F0E" w14:textId="77777777" w:rsidR="009D4349" w:rsidRPr="00A852A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514D245B" w14:textId="2BA9A53F"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GR1</w:t>
            </w:r>
          </w:p>
        </w:tc>
        <w:tc>
          <w:tcPr>
            <w:tcW w:w="6205" w:type="dxa"/>
            <w:shd w:val="clear" w:color="auto" w:fill="E7E6E6" w:themeFill="background2"/>
          </w:tcPr>
          <w:p w14:paraId="1778A0B6" w14:textId="26352FE4"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TSS collected on 02/04/2019; laboratory indicated value reported is the arithmetic mean (average) of two or more determinations.</w:t>
            </w:r>
          </w:p>
        </w:tc>
      </w:tr>
      <w:tr w:rsidR="009D4349" w14:paraId="31002732" w14:textId="77777777" w:rsidTr="001A5C57">
        <w:tc>
          <w:tcPr>
            <w:tcW w:w="1705" w:type="dxa"/>
            <w:tcBorders>
              <w:bottom w:val="dotted" w:sz="4" w:space="0" w:color="auto"/>
            </w:tcBorders>
            <w:shd w:val="clear" w:color="auto" w:fill="FFFFFF" w:themeFill="background1"/>
          </w:tcPr>
          <w:p w14:paraId="441B6664" w14:textId="77777777" w:rsidR="009D4349" w:rsidRPr="00A852A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A33DAE0" w14:textId="01611AAE"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6260A754" w14:textId="0549432E"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Turbidity collected on 02/04/2019; laboratory indicated value reported is the arithmetic mean (average) of two or more determinations.</w:t>
            </w:r>
          </w:p>
        </w:tc>
      </w:tr>
      <w:tr w:rsidR="009D4349" w14:paraId="64940D29" w14:textId="77777777" w:rsidTr="001A5C57">
        <w:tc>
          <w:tcPr>
            <w:tcW w:w="1705" w:type="dxa"/>
            <w:shd w:val="clear" w:color="auto" w:fill="E7E6E6" w:themeFill="background2"/>
          </w:tcPr>
          <w:p w14:paraId="6DEC6F4B" w14:textId="4E97F48E" w:rsidR="009D4349" w:rsidRPr="00A852A9"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April 2019</w:t>
            </w:r>
          </w:p>
        </w:tc>
        <w:tc>
          <w:tcPr>
            <w:tcW w:w="1440" w:type="dxa"/>
            <w:shd w:val="clear" w:color="auto" w:fill="E7E6E6" w:themeFill="background2"/>
          </w:tcPr>
          <w:p w14:paraId="2276910D" w14:textId="59D24252"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GR3</w:t>
            </w:r>
          </w:p>
        </w:tc>
        <w:tc>
          <w:tcPr>
            <w:tcW w:w="6205" w:type="dxa"/>
            <w:shd w:val="clear" w:color="auto" w:fill="E7E6E6" w:themeFill="background2"/>
          </w:tcPr>
          <w:p w14:paraId="39A75C7D" w14:textId="72473035"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 xml:space="preserve">Suspect TKNF collected on 04/02/2019; laboratory indicated the analyte was detected in both the sample and associated method blank. </w:t>
            </w:r>
          </w:p>
        </w:tc>
      </w:tr>
      <w:tr w:rsidR="009D4349" w14:paraId="2F8FD79F" w14:textId="77777777" w:rsidTr="001A5C57">
        <w:tc>
          <w:tcPr>
            <w:tcW w:w="1705" w:type="dxa"/>
            <w:tcBorders>
              <w:bottom w:val="dotted" w:sz="4" w:space="0" w:color="auto"/>
            </w:tcBorders>
            <w:shd w:val="clear" w:color="auto" w:fill="FFFFFF" w:themeFill="background1"/>
          </w:tcPr>
          <w:p w14:paraId="1EC9D15D" w14:textId="77777777" w:rsidR="009D4349" w:rsidRPr="00A852A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F718CBD" w14:textId="57695E41"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02311218" w14:textId="0051BA4F" w:rsidR="009D4349" w:rsidRPr="00447E81"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TKNF collected on 04/02/2019; laboratory indicated that the analyte was detected in both the sample and associated method blank.</w:t>
            </w:r>
          </w:p>
        </w:tc>
      </w:tr>
      <w:tr w:rsidR="00036AFE" w14:paraId="0D30D28F" w14:textId="77777777" w:rsidTr="001A5C57">
        <w:tc>
          <w:tcPr>
            <w:tcW w:w="1705" w:type="dxa"/>
            <w:shd w:val="clear" w:color="auto" w:fill="E7E6E6" w:themeFill="background2"/>
          </w:tcPr>
          <w:p w14:paraId="49FFCE20" w14:textId="582DEE62" w:rsidR="00036AFE" w:rsidRPr="0092067B" w:rsidRDefault="00036AFE" w:rsidP="009D4349">
            <w:pPr>
              <w:pStyle w:val="NoSpacing"/>
              <w:rPr>
                <w:rFonts w:ascii="Times New Roman" w:hAnsi="Times New Roman" w:cs="Times New Roman"/>
                <w:color w:val="000000"/>
              </w:rPr>
            </w:pPr>
            <w:r w:rsidRPr="0092067B">
              <w:rPr>
                <w:rFonts w:ascii="Times New Roman" w:hAnsi="Times New Roman" w:cs="Times New Roman"/>
                <w:color w:val="000000"/>
              </w:rPr>
              <w:t>May 2019</w:t>
            </w:r>
          </w:p>
        </w:tc>
        <w:tc>
          <w:tcPr>
            <w:tcW w:w="1440" w:type="dxa"/>
            <w:shd w:val="clear" w:color="auto" w:fill="E7E6E6" w:themeFill="background2"/>
          </w:tcPr>
          <w:p w14:paraId="75937E15" w14:textId="685CF4CE" w:rsidR="00036AFE" w:rsidRPr="0092067B" w:rsidRDefault="00036AFE" w:rsidP="009D4349">
            <w:pPr>
              <w:pStyle w:val="NoSpacing"/>
              <w:rPr>
                <w:rFonts w:ascii="Times New Roman" w:hAnsi="Times New Roman" w:cs="Times New Roman"/>
                <w:iCs/>
                <w:color w:val="000000"/>
              </w:rPr>
            </w:pPr>
            <w:r>
              <w:rPr>
                <w:rFonts w:ascii="Times New Roman" w:hAnsi="Times New Roman" w:cs="Times New Roman"/>
                <w:iCs/>
                <w:color w:val="000000"/>
              </w:rPr>
              <w:t>GL2</w:t>
            </w:r>
          </w:p>
        </w:tc>
        <w:tc>
          <w:tcPr>
            <w:tcW w:w="6205" w:type="dxa"/>
            <w:shd w:val="clear" w:color="auto" w:fill="E7E6E6" w:themeFill="background2"/>
          </w:tcPr>
          <w:p w14:paraId="3658F160" w14:textId="133B52F1" w:rsidR="00036AFE" w:rsidRPr="0092067B" w:rsidRDefault="00036AFE" w:rsidP="009D4349">
            <w:pPr>
              <w:pStyle w:val="NoSpacing"/>
              <w:rPr>
                <w:rFonts w:ascii="Times New Roman" w:hAnsi="Times New Roman" w:cs="Times New Roman"/>
                <w:color w:val="000000"/>
              </w:rPr>
            </w:pPr>
            <w:r>
              <w:rPr>
                <w:rFonts w:ascii="Times New Roman" w:hAnsi="Times New Roman" w:cs="Times New Roman"/>
                <w:color w:val="000000"/>
              </w:rPr>
              <w:t>FECCOL value above upper limit of method detection</w:t>
            </w:r>
          </w:p>
        </w:tc>
      </w:tr>
      <w:tr w:rsidR="009D4349" w14:paraId="2A237280" w14:textId="77777777" w:rsidTr="00036AFE">
        <w:tc>
          <w:tcPr>
            <w:tcW w:w="1705" w:type="dxa"/>
            <w:shd w:val="clear" w:color="auto" w:fill="auto"/>
          </w:tcPr>
          <w:p w14:paraId="61997C18" w14:textId="4ED4E3A4" w:rsidR="009D4349" w:rsidRPr="0092067B" w:rsidRDefault="009D4349" w:rsidP="009D4349">
            <w:pPr>
              <w:pStyle w:val="NoSpacing"/>
              <w:rPr>
                <w:rFonts w:ascii="Times New Roman" w:hAnsi="Times New Roman" w:cs="Times New Roman"/>
                <w:color w:val="000000"/>
              </w:rPr>
            </w:pPr>
          </w:p>
        </w:tc>
        <w:tc>
          <w:tcPr>
            <w:tcW w:w="1440" w:type="dxa"/>
            <w:shd w:val="clear" w:color="auto" w:fill="auto"/>
          </w:tcPr>
          <w:p w14:paraId="583A83CD" w14:textId="58940FC1" w:rsidR="009D4349" w:rsidRPr="0092067B"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GL4</w:t>
            </w:r>
          </w:p>
        </w:tc>
        <w:tc>
          <w:tcPr>
            <w:tcW w:w="6205" w:type="dxa"/>
            <w:shd w:val="clear" w:color="auto" w:fill="auto"/>
          </w:tcPr>
          <w:p w14:paraId="57DF3C91" w14:textId="432D5281"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Alkalinity collected on 05/02/2019; laboratory indicated value reported is the arithmetic mean (average) of two or more determinations.</w:t>
            </w:r>
          </w:p>
        </w:tc>
      </w:tr>
      <w:tr w:rsidR="009D4349" w14:paraId="0A584448" w14:textId="77777777" w:rsidTr="00036AFE">
        <w:tc>
          <w:tcPr>
            <w:tcW w:w="1705" w:type="dxa"/>
            <w:tcBorders>
              <w:bottom w:val="dotted" w:sz="4" w:space="0" w:color="auto"/>
            </w:tcBorders>
            <w:shd w:val="clear" w:color="auto" w:fill="E7E6E6" w:themeFill="background2"/>
          </w:tcPr>
          <w:p w14:paraId="4A25E713" w14:textId="76E8DABA" w:rsidR="009D4349" w:rsidRPr="00A852A9" w:rsidRDefault="009D4349"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2B1EABFB" w14:textId="1FEA7B61"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GR1</w:t>
            </w:r>
          </w:p>
        </w:tc>
        <w:tc>
          <w:tcPr>
            <w:tcW w:w="6205" w:type="dxa"/>
            <w:tcBorders>
              <w:bottom w:val="dotted" w:sz="4" w:space="0" w:color="auto"/>
            </w:tcBorders>
            <w:shd w:val="clear" w:color="auto" w:fill="E7E6E6" w:themeFill="background2"/>
          </w:tcPr>
          <w:p w14:paraId="52B87B1F" w14:textId="018BF10A"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 xml:space="preserve">Suspect FECCOL collected on 05/02/2019; laboratory sample held beyond accepted holding time and results based on colony counts were outside acceptable range. </w:t>
            </w:r>
          </w:p>
        </w:tc>
      </w:tr>
      <w:tr w:rsidR="009D4349" w14:paraId="771A4D17" w14:textId="77777777" w:rsidTr="00036AFE">
        <w:tc>
          <w:tcPr>
            <w:tcW w:w="1705" w:type="dxa"/>
            <w:shd w:val="clear" w:color="auto" w:fill="auto"/>
          </w:tcPr>
          <w:p w14:paraId="774046D5" w14:textId="77777777" w:rsidR="009D4349" w:rsidRPr="00A852A9" w:rsidRDefault="009D4349" w:rsidP="009D4349">
            <w:pPr>
              <w:pStyle w:val="NoSpacing"/>
              <w:rPr>
                <w:rFonts w:ascii="Times New Roman" w:hAnsi="Times New Roman" w:cs="Times New Roman"/>
                <w:color w:val="000000"/>
              </w:rPr>
            </w:pPr>
          </w:p>
        </w:tc>
        <w:tc>
          <w:tcPr>
            <w:tcW w:w="1440" w:type="dxa"/>
            <w:shd w:val="clear" w:color="auto" w:fill="auto"/>
          </w:tcPr>
          <w:p w14:paraId="77EA60EC" w14:textId="258CB64A"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GR3</w:t>
            </w:r>
          </w:p>
        </w:tc>
        <w:tc>
          <w:tcPr>
            <w:tcW w:w="6205" w:type="dxa"/>
            <w:shd w:val="clear" w:color="auto" w:fill="auto"/>
          </w:tcPr>
          <w:p w14:paraId="75952E33" w14:textId="223A07C1"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 xml:space="preserve">Suspect TSS collected on 05/02/2019; laboratory indicated value reported is the arithmetic mean (average) of two or more determinations. </w:t>
            </w:r>
          </w:p>
        </w:tc>
      </w:tr>
      <w:tr w:rsidR="009D4349" w14:paraId="6F733B4D" w14:textId="77777777" w:rsidTr="00036AFE">
        <w:tc>
          <w:tcPr>
            <w:tcW w:w="1705" w:type="dxa"/>
            <w:shd w:val="clear" w:color="auto" w:fill="auto"/>
          </w:tcPr>
          <w:p w14:paraId="470C6138" w14:textId="77777777" w:rsidR="009D4349" w:rsidRPr="00A852A9" w:rsidRDefault="009D4349" w:rsidP="009D4349">
            <w:pPr>
              <w:pStyle w:val="NoSpacing"/>
              <w:rPr>
                <w:rFonts w:ascii="Times New Roman" w:hAnsi="Times New Roman" w:cs="Times New Roman"/>
                <w:color w:val="000000"/>
              </w:rPr>
            </w:pPr>
          </w:p>
        </w:tc>
        <w:tc>
          <w:tcPr>
            <w:tcW w:w="1440" w:type="dxa"/>
            <w:shd w:val="clear" w:color="auto" w:fill="auto"/>
          </w:tcPr>
          <w:p w14:paraId="40FA708B" w14:textId="51A027ED" w:rsidR="009D4349" w:rsidRPr="00E60AD8" w:rsidRDefault="009D4349" w:rsidP="009D4349">
            <w:pPr>
              <w:pStyle w:val="NoSpacing"/>
              <w:rPr>
                <w:rFonts w:ascii="Times New Roman" w:hAnsi="Times New Roman" w:cs="Times New Roman"/>
                <w:iCs/>
                <w:color w:val="000000"/>
              </w:rPr>
            </w:pPr>
          </w:p>
        </w:tc>
        <w:tc>
          <w:tcPr>
            <w:tcW w:w="6205" w:type="dxa"/>
            <w:shd w:val="clear" w:color="auto" w:fill="auto"/>
          </w:tcPr>
          <w:p w14:paraId="62BC5E1C" w14:textId="27484CE8"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TP collected on 05/02/2019; laboratory indicated estimated value and/or value did not meet established quality control procedures.</w:t>
            </w:r>
          </w:p>
        </w:tc>
      </w:tr>
      <w:tr w:rsidR="00036AFE" w14:paraId="6DB96ABE" w14:textId="77777777" w:rsidTr="00036AFE">
        <w:tc>
          <w:tcPr>
            <w:tcW w:w="1705" w:type="dxa"/>
            <w:tcBorders>
              <w:bottom w:val="dotted" w:sz="4" w:space="0" w:color="auto"/>
            </w:tcBorders>
            <w:shd w:val="clear" w:color="auto" w:fill="E7E6E6" w:themeFill="background2"/>
          </w:tcPr>
          <w:p w14:paraId="4C8A6430" w14:textId="77777777" w:rsidR="00036AFE" w:rsidRPr="0092067B" w:rsidRDefault="00036AFE" w:rsidP="009D4349">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74326618" w14:textId="77777777" w:rsidR="00036AFE" w:rsidRPr="0092067B" w:rsidRDefault="00036AFE" w:rsidP="009D4349">
            <w:pPr>
              <w:pStyle w:val="NoSpacing"/>
              <w:rPr>
                <w:rFonts w:ascii="Times New Roman" w:hAnsi="Times New Roman" w:cs="Times New Roman"/>
                <w:iCs/>
                <w:color w:val="000000"/>
              </w:rPr>
            </w:pPr>
          </w:p>
        </w:tc>
        <w:tc>
          <w:tcPr>
            <w:tcW w:w="6205" w:type="dxa"/>
            <w:tcBorders>
              <w:bottom w:val="dotted" w:sz="4" w:space="0" w:color="auto"/>
            </w:tcBorders>
            <w:shd w:val="clear" w:color="auto" w:fill="E7E6E6" w:themeFill="background2"/>
          </w:tcPr>
          <w:p w14:paraId="4C838CB2" w14:textId="77777777" w:rsidR="00036AFE" w:rsidRPr="0092067B" w:rsidRDefault="00036AFE" w:rsidP="009D4349">
            <w:pPr>
              <w:pStyle w:val="NoSpacing"/>
              <w:rPr>
                <w:rFonts w:ascii="Times New Roman" w:hAnsi="Times New Roman" w:cs="Times New Roman"/>
                <w:color w:val="000000"/>
              </w:rPr>
            </w:pPr>
          </w:p>
        </w:tc>
      </w:tr>
      <w:tr w:rsidR="009D4349" w14:paraId="3E2FDFC1" w14:textId="77777777" w:rsidTr="001A5C57">
        <w:tc>
          <w:tcPr>
            <w:tcW w:w="1705" w:type="dxa"/>
            <w:tcBorders>
              <w:bottom w:val="dotted" w:sz="4" w:space="0" w:color="auto"/>
            </w:tcBorders>
            <w:shd w:val="clear" w:color="auto" w:fill="FFFFFF" w:themeFill="background1"/>
          </w:tcPr>
          <w:p w14:paraId="7CE67EA8" w14:textId="031AEC04" w:rsidR="009D4349" w:rsidRPr="00A852A9"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June 2019</w:t>
            </w:r>
          </w:p>
        </w:tc>
        <w:tc>
          <w:tcPr>
            <w:tcW w:w="1440" w:type="dxa"/>
            <w:tcBorders>
              <w:bottom w:val="dotted" w:sz="4" w:space="0" w:color="auto"/>
            </w:tcBorders>
            <w:shd w:val="clear" w:color="auto" w:fill="FFFFFF" w:themeFill="background1"/>
          </w:tcPr>
          <w:p w14:paraId="3195FC4D" w14:textId="1F159915"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61FCE6D2" w14:textId="429FE424"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PHEA collected on 06/03/2019; laboratory indicated that the analyte was detected in both the sample and associated method blank.</w:t>
            </w:r>
          </w:p>
        </w:tc>
      </w:tr>
      <w:tr w:rsidR="009D4349" w14:paraId="6BDB5F98" w14:textId="77777777" w:rsidTr="001A5C57">
        <w:tc>
          <w:tcPr>
            <w:tcW w:w="1705" w:type="dxa"/>
            <w:shd w:val="clear" w:color="auto" w:fill="E7E6E6" w:themeFill="background2"/>
          </w:tcPr>
          <w:p w14:paraId="5BDC9F30" w14:textId="0D352B9B" w:rsidR="009D4349" w:rsidRPr="00A852A9"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39D3E01C" w14:textId="4AEA6EC9" w:rsidR="009D4349" w:rsidRPr="00E60AD8" w:rsidRDefault="009D4349" w:rsidP="009D4349">
            <w:pPr>
              <w:pStyle w:val="NoSpacing"/>
              <w:rPr>
                <w:rFonts w:ascii="Times New Roman" w:hAnsi="Times New Roman" w:cs="Times New Roman"/>
                <w:iCs/>
                <w:color w:val="000000"/>
              </w:rPr>
            </w:pPr>
            <w:r w:rsidRPr="0092067B">
              <w:rPr>
                <w:rFonts w:ascii="Times New Roman" w:hAnsi="Times New Roman" w:cs="Times New Roman"/>
                <w:iCs/>
                <w:color w:val="000000"/>
              </w:rPr>
              <w:t>Lake South</w:t>
            </w:r>
          </w:p>
        </w:tc>
        <w:tc>
          <w:tcPr>
            <w:tcW w:w="6205" w:type="dxa"/>
            <w:shd w:val="clear" w:color="auto" w:fill="E7E6E6" w:themeFill="background2"/>
          </w:tcPr>
          <w:p w14:paraId="10496CB0" w14:textId="1EA902F1" w:rsidR="009D4349" w:rsidRPr="0092067B" w:rsidRDefault="009D4349" w:rsidP="009D4349">
            <w:pPr>
              <w:pStyle w:val="NoSpacing"/>
              <w:rPr>
                <w:rFonts w:ascii="Times New Roman" w:hAnsi="Times New Roman" w:cs="Times New Roman"/>
                <w:color w:val="000000"/>
              </w:rPr>
            </w:pPr>
            <w:r w:rsidRPr="0092067B">
              <w:rPr>
                <w:rFonts w:ascii="Times New Roman" w:hAnsi="Times New Roman" w:cs="Times New Roman"/>
                <w:color w:val="000000"/>
              </w:rPr>
              <w:t>Suspect PHEA collected on 06/03/2019; laboratory indicated that the analyte was detected in both the sample and associated method blank.</w:t>
            </w:r>
          </w:p>
        </w:tc>
      </w:tr>
      <w:tr w:rsidR="009D4349" w14:paraId="71D655B8" w14:textId="77777777" w:rsidTr="001A5C57">
        <w:tc>
          <w:tcPr>
            <w:tcW w:w="1705" w:type="dxa"/>
            <w:tcBorders>
              <w:bottom w:val="dotted" w:sz="4" w:space="0" w:color="auto"/>
            </w:tcBorders>
            <w:shd w:val="clear" w:color="auto" w:fill="FFFFFF" w:themeFill="background1"/>
          </w:tcPr>
          <w:p w14:paraId="59EF4B3E" w14:textId="699445E9"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July 2019</w:t>
            </w:r>
          </w:p>
        </w:tc>
        <w:tc>
          <w:tcPr>
            <w:tcW w:w="1440" w:type="dxa"/>
            <w:tcBorders>
              <w:bottom w:val="dotted" w:sz="4" w:space="0" w:color="auto"/>
            </w:tcBorders>
            <w:shd w:val="clear" w:color="auto" w:fill="FFFFFF" w:themeFill="background1"/>
          </w:tcPr>
          <w:p w14:paraId="4C2681A2" w14:textId="35BAF6D0"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7C480435" w14:textId="609B5BE8"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 xml:space="preserve">Suspect FECCOL collected 7/15/2019; laboratory indicated sample held beyond accepted holding time and results based on colony counts were outside acceptable range. </w:t>
            </w:r>
          </w:p>
        </w:tc>
      </w:tr>
      <w:tr w:rsidR="009D4349" w14:paraId="77EDC2C7" w14:textId="77777777" w:rsidTr="001A5C57">
        <w:tc>
          <w:tcPr>
            <w:tcW w:w="1705" w:type="dxa"/>
            <w:shd w:val="clear" w:color="auto" w:fill="E7E6E6" w:themeFill="background2"/>
          </w:tcPr>
          <w:p w14:paraId="09F12DB2" w14:textId="77777777" w:rsidR="009D4349" w:rsidRPr="001F50DD" w:rsidRDefault="009D4349" w:rsidP="009D4349">
            <w:pPr>
              <w:pStyle w:val="NoSpacing"/>
              <w:rPr>
                <w:rFonts w:ascii="Times New Roman" w:hAnsi="Times New Roman" w:cs="Times New Roman"/>
                <w:color w:val="000000"/>
              </w:rPr>
            </w:pPr>
          </w:p>
        </w:tc>
        <w:tc>
          <w:tcPr>
            <w:tcW w:w="1440" w:type="dxa"/>
            <w:shd w:val="clear" w:color="auto" w:fill="E7E6E6" w:themeFill="background2"/>
          </w:tcPr>
          <w:p w14:paraId="0472BCD1" w14:textId="5799EABF"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GL2</w:t>
            </w:r>
          </w:p>
        </w:tc>
        <w:tc>
          <w:tcPr>
            <w:tcW w:w="6205" w:type="dxa"/>
            <w:shd w:val="clear" w:color="auto" w:fill="E7E6E6" w:themeFill="background2"/>
          </w:tcPr>
          <w:p w14:paraId="40C2456A" w14:textId="46CF8351" w:rsidR="009D4349" w:rsidRPr="001F50DD"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Suspect FECCOL collected 7/15/2019; laboratory indicated sample was held beyond accepted holding time and value reported is the arithmetic mean (average) of two or more determinations.</w:t>
            </w:r>
          </w:p>
        </w:tc>
      </w:tr>
      <w:tr w:rsidR="009D4349" w14:paraId="56626CC3" w14:textId="77777777" w:rsidTr="00315824">
        <w:tc>
          <w:tcPr>
            <w:tcW w:w="1705" w:type="dxa"/>
            <w:shd w:val="clear" w:color="auto" w:fill="FFFFFF" w:themeFill="background1"/>
          </w:tcPr>
          <w:p w14:paraId="6D3F01EA" w14:textId="77777777" w:rsidR="009D4349" w:rsidRPr="001F50DD" w:rsidRDefault="009D4349" w:rsidP="009D4349">
            <w:pPr>
              <w:pStyle w:val="NoSpacing"/>
              <w:rPr>
                <w:rFonts w:ascii="Times New Roman" w:hAnsi="Times New Roman" w:cs="Times New Roman"/>
                <w:color w:val="000000"/>
              </w:rPr>
            </w:pPr>
          </w:p>
        </w:tc>
        <w:tc>
          <w:tcPr>
            <w:tcW w:w="1440" w:type="dxa"/>
            <w:shd w:val="clear" w:color="auto" w:fill="FFFFFF" w:themeFill="background1"/>
          </w:tcPr>
          <w:p w14:paraId="2539679E" w14:textId="293F8929" w:rsidR="009D4349" w:rsidRPr="001F50DD" w:rsidRDefault="009D4349" w:rsidP="009D4349">
            <w:pPr>
              <w:pStyle w:val="NoSpacing"/>
              <w:rPr>
                <w:rFonts w:ascii="Times New Roman" w:hAnsi="Times New Roman" w:cs="Times New Roman"/>
                <w:iCs/>
                <w:color w:val="000000"/>
              </w:rPr>
            </w:pPr>
            <w:r w:rsidRPr="001F50DD">
              <w:rPr>
                <w:rFonts w:ascii="Times New Roman" w:hAnsi="Times New Roman" w:cs="Times New Roman"/>
                <w:iCs/>
                <w:color w:val="000000"/>
              </w:rPr>
              <w:t>GR1</w:t>
            </w:r>
          </w:p>
        </w:tc>
        <w:tc>
          <w:tcPr>
            <w:tcW w:w="6205" w:type="dxa"/>
            <w:shd w:val="clear" w:color="auto" w:fill="FFFFFF" w:themeFill="background1"/>
          </w:tcPr>
          <w:p w14:paraId="455D08EE" w14:textId="77777777" w:rsidR="009D4349" w:rsidRDefault="009D4349" w:rsidP="009D4349">
            <w:pPr>
              <w:pStyle w:val="NoSpacing"/>
              <w:rPr>
                <w:rFonts w:ascii="Times New Roman" w:hAnsi="Times New Roman" w:cs="Times New Roman"/>
                <w:color w:val="000000"/>
              </w:rPr>
            </w:pPr>
            <w:r w:rsidRPr="001F50DD">
              <w:rPr>
                <w:rFonts w:ascii="Times New Roman" w:hAnsi="Times New Roman" w:cs="Times New Roman"/>
                <w:color w:val="000000"/>
              </w:rPr>
              <w:t>Suspect FECCOL collected 7/15/2019; laboratory indicated sample was held beyond accepted holding time and results based on colony counts were outside acceptable range.</w:t>
            </w:r>
          </w:p>
          <w:p w14:paraId="2648EABF" w14:textId="310C7123" w:rsidR="004251A3" w:rsidRPr="001F50DD" w:rsidRDefault="004251A3" w:rsidP="009D4349">
            <w:pPr>
              <w:pStyle w:val="NoSpacing"/>
              <w:rPr>
                <w:rFonts w:ascii="Times New Roman" w:hAnsi="Times New Roman" w:cs="Times New Roman"/>
                <w:color w:val="000000"/>
              </w:rPr>
            </w:pPr>
          </w:p>
        </w:tc>
      </w:tr>
      <w:tr w:rsidR="007C5C1B" w14:paraId="0D731CC2" w14:textId="77777777" w:rsidTr="001A5C57">
        <w:tc>
          <w:tcPr>
            <w:tcW w:w="1705" w:type="dxa"/>
            <w:tcBorders>
              <w:bottom w:val="dotted" w:sz="4" w:space="0" w:color="auto"/>
            </w:tcBorders>
            <w:shd w:val="clear" w:color="auto" w:fill="FFFFFF" w:themeFill="background1"/>
          </w:tcPr>
          <w:p w14:paraId="130810EA" w14:textId="77777777" w:rsidR="007C5C1B" w:rsidRPr="001F50DD"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77D9C5A" w14:textId="77777777" w:rsidR="007C5C1B" w:rsidRPr="001F50DD"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68E3FD23" w14:textId="77777777" w:rsidR="007C5C1B" w:rsidRPr="001F50DD" w:rsidRDefault="007C5C1B" w:rsidP="007C5C1B">
            <w:pPr>
              <w:pStyle w:val="NoSpacing"/>
              <w:rPr>
                <w:rFonts w:ascii="Times New Roman" w:hAnsi="Times New Roman" w:cs="Times New Roman"/>
                <w:color w:val="000000"/>
              </w:rPr>
            </w:pPr>
          </w:p>
        </w:tc>
      </w:tr>
      <w:tr w:rsidR="007C5C1B" w14:paraId="48AF78B1" w14:textId="77777777" w:rsidTr="001A5C57">
        <w:tc>
          <w:tcPr>
            <w:tcW w:w="1705" w:type="dxa"/>
            <w:tcBorders>
              <w:bottom w:val="dotted" w:sz="4" w:space="0" w:color="auto"/>
            </w:tcBorders>
            <w:shd w:val="clear" w:color="auto" w:fill="FFFFFF" w:themeFill="background1"/>
          </w:tcPr>
          <w:p w14:paraId="694D846B" w14:textId="7D71A5C9" w:rsidR="007C5C1B" w:rsidRPr="001F50DD"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FFFFFF" w:themeFill="background1"/>
          </w:tcPr>
          <w:p w14:paraId="5DDDF43B" w14:textId="0BF21BC4" w:rsidR="007C5C1B" w:rsidRPr="001F50DD"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26EF62D6" w14:textId="621FD889" w:rsidR="007C5C1B" w:rsidRPr="001F50DD"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117FC08A" w14:textId="77777777" w:rsidTr="001A5C57">
        <w:tc>
          <w:tcPr>
            <w:tcW w:w="1705" w:type="dxa"/>
            <w:tcBorders>
              <w:bottom w:val="dotted" w:sz="4" w:space="0" w:color="auto"/>
            </w:tcBorders>
            <w:shd w:val="clear" w:color="auto" w:fill="FFFFFF" w:themeFill="background1"/>
          </w:tcPr>
          <w:p w14:paraId="0D2ACD75" w14:textId="029AE3E6" w:rsidR="007C5C1B" w:rsidRPr="001F50DD" w:rsidRDefault="007C5C1B" w:rsidP="007C5C1B">
            <w:pPr>
              <w:pStyle w:val="NoSpacing"/>
              <w:rPr>
                <w:rFonts w:ascii="Times New Roman" w:hAnsi="Times New Roman" w:cs="Times New Roman"/>
                <w:color w:val="000000"/>
              </w:rPr>
            </w:pPr>
            <w:r>
              <w:rPr>
                <w:rFonts w:ascii="Times New Roman" w:hAnsi="Times New Roman" w:cs="Times New Roman"/>
                <w:color w:val="000000"/>
              </w:rPr>
              <w:t>July 2019 (continued)</w:t>
            </w:r>
          </w:p>
        </w:tc>
        <w:tc>
          <w:tcPr>
            <w:tcW w:w="1440" w:type="dxa"/>
            <w:tcBorders>
              <w:bottom w:val="dotted" w:sz="4" w:space="0" w:color="auto"/>
            </w:tcBorders>
            <w:shd w:val="clear" w:color="auto" w:fill="FFFFFF" w:themeFill="background1"/>
          </w:tcPr>
          <w:p w14:paraId="3E18C457" w14:textId="77777777" w:rsidR="007C5C1B" w:rsidRPr="001F50DD"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26C970CB" w14:textId="77777777" w:rsidR="007C5C1B" w:rsidRDefault="007C5C1B" w:rsidP="007C5C1B">
            <w:pPr>
              <w:pStyle w:val="NoSpacing"/>
              <w:rPr>
                <w:rFonts w:ascii="Times New Roman" w:hAnsi="Times New Roman" w:cs="Times New Roman"/>
                <w:color w:val="000000"/>
              </w:rPr>
            </w:pPr>
            <w:r w:rsidRPr="001F50DD">
              <w:rPr>
                <w:rFonts w:ascii="Times New Roman" w:hAnsi="Times New Roman" w:cs="Times New Roman"/>
                <w:color w:val="000000"/>
              </w:rPr>
              <w:t xml:space="preserve">Suspect TKNF collected 7/15/2019; laboratory indicated data is questionable because of improper lab/field protocol. </w:t>
            </w:r>
          </w:p>
          <w:p w14:paraId="57311858" w14:textId="77777777" w:rsidR="007C5C1B" w:rsidRPr="001F50DD" w:rsidRDefault="007C5C1B" w:rsidP="007C5C1B">
            <w:pPr>
              <w:pStyle w:val="NoSpacing"/>
              <w:rPr>
                <w:rFonts w:ascii="Times New Roman" w:hAnsi="Times New Roman" w:cs="Times New Roman"/>
                <w:color w:val="000000"/>
              </w:rPr>
            </w:pPr>
          </w:p>
        </w:tc>
      </w:tr>
      <w:tr w:rsidR="007C5C1B" w14:paraId="36C433A6" w14:textId="77777777" w:rsidTr="001A5C57">
        <w:tc>
          <w:tcPr>
            <w:tcW w:w="1705" w:type="dxa"/>
            <w:shd w:val="clear" w:color="auto" w:fill="E7E6E6" w:themeFill="background2"/>
          </w:tcPr>
          <w:p w14:paraId="14EC2AB3" w14:textId="522578DF"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32ECF06" w14:textId="1CCB5F28" w:rsidR="007C5C1B" w:rsidRPr="00E60AD8" w:rsidRDefault="007C5C1B" w:rsidP="007C5C1B">
            <w:pPr>
              <w:pStyle w:val="NoSpacing"/>
              <w:rPr>
                <w:rFonts w:ascii="Times New Roman" w:hAnsi="Times New Roman" w:cs="Times New Roman"/>
                <w:iCs/>
                <w:color w:val="000000"/>
              </w:rPr>
            </w:pPr>
            <w:r w:rsidRPr="00E60AD8">
              <w:rPr>
                <w:rFonts w:ascii="Times New Roman" w:hAnsi="Times New Roman" w:cs="Times New Roman"/>
                <w:iCs/>
                <w:color w:val="000000"/>
              </w:rPr>
              <w:t>GR3</w:t>
            </w:r>
          </w:p>
        </w:tc>
        <w:tc>
          <w:tcPr>
            <w:tcW w:w="6205" w:type="dxa"/>
            <w:shd w:val="clear" w:color="auto" w:fill="E7E6E6" w:themeFill="background2"/>
          </w:tcPr>
          <w:p w14:paraId="75C8E348" w14:textId="410E3AC7"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ECOLI collected 7/15/2019; laboratory indicated sampled was held beyond accepted holding time, and value reported is the arithmetic mean (average) of two or more determinations.</w:t>
            </w:r>
          </w:p>
        </w:tc>
      </w:tr>
      <w:tr w:rsidR="007C5C1B" w14:paraId="095FBA5C" w14:textId="77777777" w:rsidTr="001A5C57">
        <w:tc>
          <w:tcPr>
            <w:tcW w:w="1705" w:type="dxa"/>
            <w:tcBorders>
              <w:bottom w:val="dotted" w:sz="4" w:space="0" w:color="auto"/>
            </w:tcBorders>
            <w:shd w:val="clear" w:color="auto" w:fill="FFFFFF" w:themeFill="background1"/>
          </w:tcPr>
          <w:p w14:paraId="1FFE2FC3" w14:textId="36F9BA81"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57B181D" w14:textId="72FA8FB0"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0E590D4B" w14:textId="11673818"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07/15/2019; laboratory indicated sample was held beyond accepted holding time and results based on colony counts were outside acceptable range.</w:t>
            </w:r>
          </w:p>
        </w:tc>
      </w:tr>
      <w:tr w:rsidR="007C5C1B" w14:paraId="6FD211A6" w14:textId="77777777" w:rsidTr="001A5C57">
        <w:tc>
          <w:tcPr>
            <w:tcW w:w="1705" w:type="dxa"/>
            <w:shd w:val="clear" w:color="auto" w:fill="E7E6E6" w:themeFill="background2"/>
          </w:tcPr>
          <w:p w14:paraId="387D132B"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15537DB" w14:textId="3FDFAC96"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Lake Middle</w:t>
            </w:r>
          </w:p>
        </w:tc>
        <w:tc>
          <w:tcPr>
            <w:tcW w:w="6205" w:type="dxa"/>
            <w:shd w:val="clear" w:color="auto" w:fill="E7E6E6" w:themeFill="background2"/>
          </w:tcPr>
          <w:p w14:paraId="2D4CA13B" w14:textId="02ECD55B"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 xml:space="preserve">Suspect TSS collected on 7/15/2019; laboratory indicated value reported is </w:t>
            </w:r>
            <w:proofErr w:type="gramStart"/>
            <w:r w:rsidRPr="0092067B">
              <w:rPr>
                <w:rFonts w:ascii="Times New Roman" w:hAnsi="Times New Roman" w:cs="Times New Roman"/>
                <w:color w:val="000000"/>
              </w:rPr>
              <w:t>a</w:t>
            </w:r>
            <w:proofErr w:type="gramEnd"/>
            <w:r w:rsidRPr="0092067B">
              <w:rPr>
                <w:rFonts w:ascii="Times New Roman" w:hAnsi="Times New Roman" w:cs="Times New Roman"/>
                <w:color w:val="000000"/>
              </w:rPr>
              <w:t xml:space="preserve"> arithmetic mean (average) of two or more determinations</w:t>
            </w:r>
          </w:p>
        </w:tc>
      </w:tr>
      <w:tr w:rsidR="007C5C1B" w14:paraId="1348E0E5" w14:textId="77777777" w:rsidTr="001A5C57">
        <w:tc>
          <w:tcPr>
            <w:tcW w:w="1705" w:type="dxa"/>
            <w:shd w:val="clear" w:color="auto" w:fill="E7E6E6" w:themeFill="background2"/>
          </w:tcPr>
          <w:p w14:paraId="68FBF680" w14:textId="7A3B4B32"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52C8D9A" w14:textId="06024120"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39412583" w14:textId="52C1B5E3"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 xml:space="preserve">Suspect Turbidity collected on 7/15/2019; laboratory indicated value reported is </w:t>
            </w:r>
            <w:proofErr w:type="gramStart"/>
            <w:r w:rsidRPr="0092067B">
              <w:rPr>
                <w:rFonts w:ascii="Times New Roman" w:hAnsi="Times New Roman" w:cs="Times New Roman"/>
                <w:color w:val="000000"/>
              </w:rPr>
              <w:t>a</w:t>
            </w:r>
            <w:proofErr w:type="gramEnd"/>
            <w:r w:rsidRPr="0092067B">
              <w:rPr>
                <w:rFonts w:ascii="Times New Roman" w:hAnsi="Times New Roman" w:cs="Times New Roman"/>
                <w:color w:val="000000"/>
              </w:rPr>
              <w:t xml:space="preserve"> arithmetic mean (average) of two or more determinations. </w:t>
            </w:r>
          </w:p>
        </w:tc>
      </w:tr>
      <w:tr w:rsidR="007C5C1B" w14:paraId="4DFEE78C" w14:textId="77777777" w:rsidTr="001A5C57">
        <w:tc>
          <w:tcPr>
            <w:tcW w:w="1705" w:type="dxa"/>
            <w:tcBorders>
              <w:bottom w:val="dotted" w:sz="4" w:space="0" w:color="auto"/>
            </w:tcBorders>
            <w:shd w:val="clear" w:color="auto" w:fill="FFFFFF" w:themeFill="background1"/>
          </w:tcPr>
          <w:p w14:paraId="6DE85D8C" w14:textId="632FB4C4" w:rsidR="007C5C1B" w:rsidRPr="00A852A9"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August 2019</w:t>
            </w:r>
          </w:p>
        </w:tc>
        <w:tc>
          <w:tcPr>
            <w:tcW w:w="1440" w:type="dxa"/>
            <w:tcBorders>
              <w:bottom w:val="dotted" w:sz="4" w:space="0" w:color="auto"/>
            </w:tcBorders>
            <w:shd w:val="clear" w:color="auto" w:fill="FFFFFF" w:themeFill="background1"/>
          </w:tcPr>
          <w:p w14:paraId="0659B215" w14:textId="38369E04"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3A118A99" w14:textId="2258DEFD"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FECCOL collected 8/12/2019; laboratory indicated results based on colony counts were outside acceptable range.</w:t>
            </w:r>
          </w:p>
        </w:tc>
      </w:tr>
      <w:tr w:rsidR="007C5C1B" w14:paraId="0DE4FF29" w14:textId="77777777" w:rsidTr="001A5C57">
        <w:tc>
          <w:tcPr>
            <w:tcW w:w="1705" w:type="dxa"/>
            <w:shd w:val="clear" w:color="auto" w:fill="E7E6E6" w:themeFill="background2"/>
          </w:tcPr>
          <w:p w14:paraId="1886808B" w14:textId="7E641108"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September 2019</w:t>
            </w:r>
          </w:p>
        </w:tc>
        <w:tc>
          <w:tcPr>
            <w:tcW w:w="1440" w:type="dxa"/>
            <w:shd w:val="clear" w:color="auto" w:fill="E7E6E6" w:themeFill="background2"/>
          </w:tcPr>
          <w:p w14:paraId="7AFE0353" w14:textId="4A3C9619" w:rsidR="007C5C1B" w:rsidRPr="007D2025"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GL2</w:t>
            </w:r>
          </w:p>
        </w:tc>
        <w:tc>
          <w:tcPr>
            <w:tcW w:w="6205" w:type="dxa"/>
            <w:shd w:val="clear" w:color="auto" w:fill="E7E6E6" w:themeFill="background2"/>
          </w:tcPr>
          <w:p w14:paraId="7DD27525" w14:textId="115720AA"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w:t>
            </w:r>
            <w:proofErr w:type="spellStart"/>
            <w:r w:rsidRPr="007D2025">
              <w:rPr>
                <w:rFonts w:ascii="Times New Roman" w:hAnsi="Times New Roman" w:cs="Times New Roman"/>
                <w:color w:val="000000"/>
              </w:rPr>
              <w:t>CHLa_C</w:t>
            </w:r>
            <w:proofErr w:type="spellEnd"/>
            <w:r w:rsidRPr="007D2025">
              <w:rPr>
                <w:rFonts w:ascii="Times New Roman" w:hAnsi="Times New Roman" w:cs="Times New Roman"/>
                <w:color w:val="000000"/>
              </w:rPr>
              <w:t xml:space="preserve">, </w:t>
            </w:r>
            <w:proofErr w:type="spellStart"/>
            <w:r w:rsidRPr="007D2025">
              <w:rPr>
                <w:rFonts w:ascii="Times New Roman" w:hAnsi="Times New Roman" w:cs="Times New Roman"/>
                <w:color w:val="000000"/>
              </w:rPr>
              <w:t>CHLa_UnC</w:t>
            </w:r>
            <w:proofErr w:type="spellEnd"/>
            <w:r w:rsidRPr="007D2025">
              <w:rPr>
                <w:rFonts w:ascii="Times New Roman" w:hAnsi="Times New Roman" w:cs="Times New Roman"/>
                <w:color w:val="000000"/>
              </w:rPr>
              <w:t xml:space="preserve"> and PHEA collected 9/10/2019; laboratory indicated value reported is the arithmetic mean (average) of two or more determinations.</w:t>
            </w:r>
          </w:p>
        </w:tc>
      </w:tr>
      <w:tr w:rsidR="007C5C1B" w14:paraId="237C9C24" w14:textId="77777777" w:rsidTr="001A5C57">
        <w:tc>
          <w:tcPr>
            <w:tcW w:w="1705" w:type="dxa"/>
            <w:shd w:val="clear" w:color="auto" w:fill="E7E6E6" w:themeFill="background2"/>
          </w:tcPr>
          <w:p w14:paraId="59BEE643" w14:textId="77777777" w:rsidR="007C5C1B" w:rsidRPr="0092067B"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0B9481D8" w14:textId="77777777" w:rsidR="007C5C1B" w:rsidRPr="007D2025"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5B45E55A" w14:textId="568CDC98"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9/10/2019; laboratory reported results based on colony counts were outside acceptable range. </w:t>
            </w:r>
          </w:p>
        </w:tc>
      </w:tr>
      <w:tr w:rsidR="007C5C1B" w14:paraId="3B264BA5" w14:textId="77777777" w:rsidTr="001A5C57">
        <w:tc>
          <w:tcPr>
            <w:tcW w:w="1705" w:type="dxa"/>
            <w:tcBorders>
              <w:bottom w:val="dotted" w:sz="4" w:space="0" w:color="auto"/>
            </w:tcBorders>
            <w:shd w:val="clear" w:color="auto" w:fill="FFFFFF" w:themeFill="background1"/>
          </w:tcPr>
          <w:p w14:paraId="4705C924" w14:textId="6485DC5F"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4023767" w14:textId="7B958CF2"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241455A4" w14:textId="334D27C3"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Turbidity collected 9/10/2019; laboratory indicated value reported is the arithmetic mean (average) of two or more determinations.</w:t>
            </w:r>
          </w:p>
        </w:tc>
      </w:tr>
      <w:tr w:rsidR="007C5C1B" w14:paraId="2E60C22D" w14:textId="77777777" w:rsidTr="001A5C57">
        <w:tc>
          <w:tcPr>
            <w:tcW w:w="1705" w:type="dxa"/>
            <w:shd w:val="clear" w:color="auto" w:fill="E7E6E6" w:themeFill="background2"/>
          </w:tcPr>
          <w:p w14:paraId="0C188DB2"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500A415" w14:textId="521B5AA8" w:rsidR="007C5C1B" w:rsidRPr="007D2025" w:rsidRDefault="007C5C1B" w:rsidP="007C5C1B">
            <w:pPr>
              <w:pStyle w:val="NoSpacing"/>
              <w:outlineLvl w:val="0"/>
              <w:rPr>
                <w:rFonts w:ascii="Times New Roman" w:hAnsi="Times New Roman" w:cs="Times New Roman"/>
                <w:iCs/>
                <w:color w:val="000000"/>
              </w:rPr>
            </w:pPr>
            <w:r w:rsidRPr="007D2025">
              <w:rPr>
                <w:rFonts w:ascii="Times New Roman" w:hAnsi="Times New Roman" w:cs="Times New Roman"/>
                <w:iCs/>
                <w:color w:val="000000"/>
              </w:rPr>
              <w:t>GR1</w:t>
            </w:r>
          </w:p>
        </w:tc>
        <w:tc>
          <w:tcPr>
            <w:tcW w:w="6205" w:type="dxa"/>
            <w:shd w:val="clear" w:color="auto" w:fill="E7E6E6" w:themeFill="background2"/>
          </w:tcPr>
          <w:p w14:paraId="24A378DF" w14:textId="7E71CC46"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9/10/2019; laboratory indicated results based on colony counts were outside acceptable range.</w:t>
            </w:r>
          </w:p>
        </w:tc>
      </w:tr>
      <w:tr w:rsidR="007C5C1B" w14:paraId="0C7083FE" w14:textId="77777777" w:rsidTr="001A5C57">
        <w:tc>
          <w:tcPr>
            <w:tcW w:w="1705" w:type="dxa"/>
            <w:tcBorders>
              <w:bottom w:val="dotted" w:sz="4" w:space="0" w:color="auto"/>
            </w:tcBorders>
            <w:shd w:val="clear" w:color="auto" w:fill="FFFFFF" w:themeFill="background1"/>
          </w:tcPr>
          <w:p w14:paraId="7EFAF90A"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D30E399" w14:textId="0B337E5E"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5798653C" w14:textId="5183A175"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9/10/2019; laboratory indicated results based on colony counts were outside acceptable range. </w:t>
            </w:r>
          </w:p>
        </w:tc>
      </w:tr>
      <w:tr w:rsidR="007C5C1B" w14:paraId="0E91E3AD" w14:textId="77777777" w:rsidTr="001A5C57">
        <w:tc>
          <w:tcPr>
            <w:tcW w:w="1705" w:type="dxa"/>
            <w:shd w:val="clear" w:color="auto" w:fill="E7E6E6" w:themeFill="background2"/>
          </w:tcPr>
          <w:p w14:paraId="3EE7F3C8"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3802675" w14:textId="59343B7E"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Guana River</w:t>
            </w:r>
          </w:p>
        </w:tc>
        <w:tc>
          <w:tcPr>
            <w:tcW w:w="6205" w:type="dxa"/>
            <w:shd w:val="clear" w:color="auto" w:fill="E7E6E6" w:themeFill="background2"/>
          </w:tcPr>
          <w:p w14:paraId="4650386F" w14:textId="43DB25AB"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9/10/2019; laboratory indicated analyte results based on colony counts were outside acceptable range.</w:t>
            </w:r>
          </w:p>
        </w:tc>
      </w:tr>
      <w:tr w:rsidR="007C5C1B" w14:paraId="180D905F" w14:textId="77777777" w:rsidTr="001A5C57">
        <w:tc>
          <w:tcPr>
            <w:tcW w:w="1705" w:type="dxa"/>
            <w:tcBorders>
              <w:bottom w:val="dotted" w:sz="4" w:space="0" w:color="auto"/>
            </w:tcBorders>
            <w:shd w:val="clear" w:color="auto" w:fill="FFFFFF" w:themeFill="background1"/>
          </w:tcPr>
          <w:p w14:paraId="0DD8262A"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83CC338" w14:textId="1DB25C2E"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0E1A0A65" w14:textId="5E871319"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9/10/2019; laboratory indicated results based on colony counts were outside acceptable range.</w:t>
            </w:r>
          </w:p>
        </w:tc>
      </w:tr>
      <w:tr w:rsidR="007C5C1B" w14:paraId="2E7C72FE" w14:textId="77777777" w:rsidTr="001A5C57">
        <w:trPr>
          <w:trHeight w:hRule="exact" w:val="802"/>
        </w:trPr>
        <w:tc>
          <w:tcPr>
            <w:tcW w:w="1705" w:type="dxa"/>
            <w:shd w:val="clear" w:color="auto" w:fill="E7E6E6" w:themeFill="background2"/>
          </w:tcPr>
          <w:p w14:paraId="5B685185" w14:textId="5A7216CA"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C0C4052" w14:textId="6DD074E2"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Lake South</w:t>
            </w:r>
          </w:p>
        </w:tc>
        <w:tc>
          <w:tcPr>
            <w:tcW w:w="6205" w:type="dxa"/>
            <w:shd w:val="clear" w:color="auto" w:fill="E7E6E6" w:themeFill="background2"/>
          </w:tcPr>
          <w:p w14:paraId="0D0C5DF0" w14:textId="7120E142"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Rejected TP collected on 9/10/2019; laboratory indicated that the analyte was detected in both the sample and associated method blank.</w:t>
            </w:r>
          </w:p>
        </w:tc>
      </w:tr>
      <w:tr w:rsidR="007C5C1B" w14:paraId="2510903E" w14:textId="77777777" w:rsidTr="001A5C57">
        <w:tc>
          <w:tcPr>
            <w:tcW w:w="1705" w:type="dxa"/>
            <w:tcBorders>
              <w:bottom w:val="dotted" w:sz="4" w:space="0" w:color="auto"/>
            </w:tcBorders>
            <w:shd w:val="clear" w:color="auto" w:fill="FFFFFF" w:themeFill="background1"/>
          </w:tcPr>
          <w:p w14:paraId="77543397" w14:textId="38DFF774"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44C2655" w14:textId="69AEDCAD" w:rsidR="007C5C1B" w:rsidRPr="00E60AD8" w:rsidRDefault="007C5C1B" w:rsidP="007C5C1B">
            <w:pPr>
              <w:pStyle w:val="NoSpacing"/>
              <w:rPr>
                <w:rFonts w:ascii="Times New Roman" w:hAnsi="Times New Roman" w:cs="Times New Roman"/>
                <w:iCs/>
                <w:color w:val="000000"/>
              </w:rPr>
            </w:pPr>
            <w:proofErr w:type="spellStart"/>
            <w:r w:rsidRPr="007D2025">
              <w:rPr>
                <w:rFonts w:ascii="Times New Roman" w:hAnsi="Times New Roman" w:cs="Times New Roman"/>
                <w:iCs/>
                <w:color w:val="000000"/>
              </w:rPr>
              <w:t>Micklers</w:t>
            </w:r>
            <w:proofErr w:type="spellEnd"/>
          </w:p>
        </w:tc>
        <w:tc>
          <w:tcPr>
            <w:tcW w:w="6205" w:type="dxa"/>
            <w:tcBorders>
              <w:bottom w:val="dotted" w:sz="4" w:space="0" w:color="auto"/>
            </w:tcBorders>
            <w:shd w:val="clear" w:color="auto" w:fill="FFFFFF" w:themeFill="background1"/>
          </w:tcPr>
          <w:p w14:paraId="28677C19" w14:textId="7454BDEC"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9/10/2019; laboratory indicated results based on colony counts were outside acceptable range. </w:t>
            </w:r>
          </w:p>
        </w:tc>
      </w:tr>
      <w:tr w:rsidR="007C5C1B" w14:paraId="235DB587" w14:textId="77777777" w:rsidTr="001A5C57">
        <w:tc>
          <w:tcPr>
            <w:tcW w:w="1705" w:type="dxa"/>
            <w:shd w:val="clear" w:color="auto" w:fill="E7E6E6" w:themeFill="background2"/>
          </w:tcPr>
          <w:p w14:paraId="077A671B"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DD21C58" w14:textId="0EB49B3D" w:rsidR="007C5C1B" w:rsidRPr="00E60AD8" w:rsidRDefault="007C5C1B" w:rsidP="007C5C1B">
            <w:pPr>
              <w:pStyle w:val="NoSpacing"/>
              <w:rPr>
                <w:rFonts w:ascii="Times New Roman" w:hAnsi="Times New Roman" w:cs="Times New Roman"/>
                <w:iCs/>
                <w:color w:val="000000"/>
              </w:rPr>
            </w:pPr>
            <w:r w:rsidRPr="0092067B">
              <w:rPr>
                <w:rFonts w:ascii="Times New Roman" w:hAnsi="Times New Roman" w:cs="Times New Roman"/>
                <w:iCs/>
                <w:color w:val="000000"/>
              </w:rPr>
              <w:t>River North</w:t>
            </w:r>
          </w:p>
        </w:tc>
        <w:tc>
          <w:tcPr>
            <w:tcW w:w="6205" w:type="dxa"/>
            <w:shd w:val="clear" w:color="auto" w:fill="E7E6E6" w:themeFill="background2"/>
          </w:tcPr>
          <w:p w14:paraId="00965C40" w14:textId="0ADE407E"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Suspect FECCOL collected on 9/10/2019; laboratory indicated results based on colony counts were outside acceptable range.</w:t>
            </w:r>
          </w:p>
        </w:tc>
      </w:tr>
      <w:tr w:rsidR="007C5C1B" w14:paraId="0DC7CACD" w14:textId="77777777" w:rsidTr="001A5C57">
        <w:trPr>
          <w:trHeight w:val="73"/>
        </w:trPr>
        <w:tc>
          <w:tcPr>
            <w:tcW w:w="1705" w:type="dxa"/>
            <w:shd w:val="clear" w:color="auto" w:fill="E7E6E6" w:themeFill="background2"/>
          </w:tcPr>
          <w:p w14:paraId="5D09D150"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5CAFC42A" w14:textId="77777777"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5E05562C" w14:textId="462DBC8B" w:rsidR="007C5C1B" w:rsidRPr="0092067B" w:rsidRDefault="007C5C1B" w:rsidP="007C5C1B">
            <w:pPr>
              <w:pStyle w:val="NoSpacing"/>
              <w:rPr>
                <w:rFonts w:ascii="Times New Roman" w:hAnsi="Times New Roman" w:cs="Times New Roman"/>
                <w:color w:val="000000"/>
              </w:rPr>
            </w:pPr>
            <w:r w:rsidRPr="0092067B">
              <w:rPr>
                <w:rFonts w:ascii="Times New Roman" w:hAnsi="Times New Roman" w:cs="Times New Roman"/>
                <w:color w:val="000000"/>
              </w:rPr>
              <w:t xml:space="preserve">Rejected </w:t>
            </w:r>
            <w:proofErr w:type="spellStart"/>
            <w:r w:rsidRPr="0092067B">
              <w:rPr>
                <w:rFonts w:ascii="Times New Roman" w:hAnsi="Times New Roman" w:cs="Times New Roman"/>
                <w:color w:val="000000"/>
              </w:rPr>
              <w:t>CHLc_Tri_N</w:t>
            </w:r>
            <w:proofErr w:type="spellEnd"/>
            <w:r w:rsidRPr="0092067B">
              <w:rPr>
                <w:rFonts w:ascii="Times New Roman" w:hAnsi="Times New Roman" w:cs="Times New Roman"/>
                <w:color w:val="000000"/>
              </w:rPr>
              <w:t xml:space="preserve"> collected on 9/10/2019; laboratory indicated that the analyte was detected in both sample and associated method blank.</w:t>
            </w:r>
          </w:p>
        </w:tc>
      </w:tr>
      <w:tr w:rsidR="007C5C1B" w14:paraId="45D57A63" w14:textId="77777777" w:rsidTr="001A5C57">
        <w:trPr>
          <w:trHeight w:val="73"/>
        </w:trPr>
        <w:tc>
          <w:tcPr>
            <w:tcW w:w="1705" w:type="dxa"/>
            <w:tcBorders>
              <w:bottom w:val="dotted" w:sz="4" w:space="0" w:color="auto"/>
            </w:tcBorders>
            <w:shd w:val="clear" w:color="auto" w:fill="FFFFFF" w:themeFill="background1"/>
          </w:tcPr>
          <w:p w14:paraId="124C7863" w14:textId="7D473820" w:rsidR="007C5C1B" w:rsidRPr="00A852A9"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October 2019</w:t>
            </w:r>
          </w:p>
        </w:tc>
        <w:tc>
          <w:tcPr>
            <w:tcW w:w="1440" w:type="dxa"/>
            <w:tcBorders>
              <w:bottom w:val="dotted" w:sz="4" w:space="0" w:color="auto"/>
            </w:tcBorders>
            <w:shd w:val="clear" w:color="auto" w:fill="FFFFFF" w:themeFill="background1"/>
          </w:tcPr>
          <w:p w14:paraId="1AB32FFB" w14:textId="5D725EAE"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07A72B55" w14:textId="77777777"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10/14/2019; laboratory indicated results based on colony counts were outside acceptable range.</w:t>
            </w:r>
          </w:p>
          <w:p w14:paraId="674464A2" w14:textId="578C17F9" w:rsidR="007C5C1B" w:rsidRPr="0092067B" w:rsidRDefault="007C5C1B" w:rsidP="007C5C1B">
            <w:pPr>
              <w:pStyle w:val="NoSpacing"/>
              <w:rPr>
                <w:rFonts w:ascii="Times New Roman" w:hAnsi="Times New Roman" w:cs="Times New Roman"/>
                <w:color w:val="000000"/>
              </w:rPr>
            </w:pPr>
          </w:p>
        </w:tc>
      </w:tr>
      <w:tr w:rsidR="007C5C1B" w14:paraId="286AC236" w14:textId="77777777" w:rsidTr="001A5C57">
        <w:trPr>
          <w:trHeight w:val="73"/>
        </w:trPr>
        <w:tc>
          <w:tcPr>
            <w:tcW w:w="1705" w:type="dxa"/>
            <w:shd w:val="clear" w:color="auto" w:fill="E7E6E6" w:themeFill="background2"/>
          </w:tcPr>
          <w:p w14:paraId="62E3343E"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158110E" w14:textId="36EE3713"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GL2</w:t>
            </w:r>
          </w:p>
        </w:tc>
        <w:tc>
          <w:tcPr>
            <w:tcW w:w="6205" w:type="dxa"/>
            <w:shd w:val="clear" w:color="auto" w:fill="E7E6E6" w:themeFill="background2"/>
          </w:tcPr>
          <w:p w14:paraId="6A931A74" w14:textId="6BC3A712"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10/14/2019; laboratory indicated results based on colony counts were outside acceptable range.</w:t>
            </w:r>
          </w:p>
        </w:tc>
      </w:tr>
      <w:tr w:rsidR="007C5C1B" w14:paraId="62617D37" w14:textId="77777777" w:rsidTr="001A5C57">
        <w:trPr>
          <w:trHeight w:val="73"/>
        </w:trPr>
        <w:tc>
          <w:tcPr>
            <w:tcW w:w="1705" w:type="dxa"/>
            <w:tcBorders>
              <w:bottom w:val="dotted" w:sz="4" w:space="0" w:color="auto"/>
            </w:tcBorders>
            <w:shd w:val="clear" w:color="auto" w:fill="FFFFFF" w:themeFill="background1"/>
          </w:tcPr>
          <w:p w14:paraId="7A5F83A4" w14:textId="07CC2B9B" w:rsidR="007C5C1B" w:rsidRPr="00A852A9"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FFFFFF" w:themeFill="background1"/>
          </w:tcPr>
          <w:p w14:paraId="3D4A2F47" w14:textId="3EB19B78" w:rsidR="007C5C1B" w:rsidRPr="00E60AD8"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620484A4" w14:textId="3EA63358" w:rsidR="007C5C1B" w:rsidRPr="007D2025"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03EBBA40" w14:textId="77777777" w:rsidTr="001A5C57">
        <w:trPr>
          <w:trHeight w:val="73"/>
        </w:trPr>
        <w:tc>
          <w:tcPr>
            <w:tcW w:w="1705" w:type="dxa"/>
            <w:tcBorders>
              <w:bottom w:val="dotted" w:sz="4" w:space="0" w:color="auto"/>
            </w:tcBorders>
            <w:shd w:val="clear" w:color="auto" w:fill="FFFFFF" w:themeFill="background1"/>
          </w:tcPr>
          <w:p w14:paraId="29C4F225" w14:textId="27B2021F"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October 2019 (continued)</w:t>
            </w:r>
          </w:p>
        </w:tc>
        <w:tc>
          <w:tcPr>
            <w:tcW w:w="1440" w:type="dxa"/>
            <w:tcBorders>
              <w:bottom w:val="dotted" w:sz="4" w:space="0" w:color="auto"/>
            </w:tcBorders>
            <w:shd w:val="clear" w:color="auto" w:fill="FFFFFF" w:themeFill="background1"/>
          </w:tcPr>
          <w:p w14:paraId="038A488A" w14:textId="0064662F" w:rsidR="007C5C1B" w:rsidRPr="00E60AD8" w:rsidRDefault="007C5C1B" w:rsidP="007C5C1B">
            <w:pPr>
              <w:pStyle w:val="NoSpacing"/>
              <w:rPr>
                <w:rFonts w:ascii="Times New Roman" w:hAnsi="Times New Roman" w:cs="Times New Roman"/>
                <w:iCs/>
                <w:color w:val="000000"/>
              </w:rPr>
            </w:pPr>
            <w:r w:rsidRPr="00E60AD8">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6B0D9A77" w14:textId="26B0C5BC"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Rejected TKNF collected 10/14/2019; laboratory indicated that the analyte was detected in both the sample and associated method blank.</w:t>
            </w:r>
          </w:p>
        </w:tc>
      </w:tr>
      <w:tr w:rsidR="007C5C1B" w14:paraId="276189BD" w14:textId="77777777" w:rsidTr="001A5C57">
        <w:trPr>
          <w:trHeight w:val="73"/>
        </w:trPr>
        <w:tc>
          <w:tcPr>
            <w:tcW w:w="1705" w:type="dxa"/>
            <w:shd w:val="clear" w:color="auto" w:fill="E7E6E6" w:themeFill="background2"/>
          </w:tcPr>
          <w:p w14:paraId="21DDF29B" w14:textId="41BA6B45"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5AB0D9CE" w14:textId="4DC99D64"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GR3</w:t>
            </w:r>
          </w:p>
        </w:tc>
        <w:tc>
          <w:tcPr>
            <w:tcW w:w="6205" w:type="dxa"/>
            <w:shd w:val="clear" w:color="auto" w:fill="E7E6E6" w:themeFill="background2"/>
          </w:tcPr>
          <w:p w14:paraId="4DA0A833" w14:textId="4AA7E8FC"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Rejected TKNF collected 10/14/2019; laboratory indicated that the analyte was detected in both the sample and associated method blank.</w:t>
            </w:r>
          </w:p>
        </w:tc>
      </w:tr>
      <w:tr w:rsidR="007C5C1B" w14:paraId="7908AF0B" w14:textId="77777777" w:rsidTr="001A5C57">
        <w:trPr>
          <w:trHeight w:val="73"/>
        </w:trPr>
        <w:tc>
          <w:tcPr>
            <w:tcW w:w="1705" w:type="dxa"/>
            <w:tcBorders>
              <w:bottom w:val="dotted" w:sz="4" w:space="0" w:color="auto"/>
            </w:tcBorders>
            <w:shd w:val="clear" w:color="auto" w:fill="FFFFFF" w:themeFill="background1"/>
          </w:tcPr>
          <w:p w14:paraId="63EDF000"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A1D0FC2" w14:textId="14A2F221"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07F26490" w14:textId="4A2FA9C3" w:rsidR="007C5C1B" w:rsidRPr="0092067B"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Rejected TKNF collected on 10/14/2019; laboratory indicated sample was held beyond acceptable holding time.</w:t>
            </w:r>
          </w:p>
        </w:tc>
      </w:tr>
      <w:tr w:rsidR="007C5C1B" w14:paraId="573528BD" w14:textId="77777777" w:rsidTr="001A5C57">
        <w:trPr>
          <w:trHeight w:val="73"/>
        </w:trPr>
        <w:tc>
          <w:tcPr>
            <w:tcW w:w="1705" w:type="dxa"/>
            <w:shd w:val="clear" w:color="auto" w:fill="E7E6E6" w:themeFill="background2"/>
          </w:tcPr>
          <w:p w14:paraId="73F9B66B"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DD8098D" w14:textId="459132E9" w:rsidR="007C5C1B" w:rsidRPr="00E60AD8" w:rsidRDefault="007C5C1B" w:rsidP="007C5C1B">
            <w:pPr>
              <w:pStyle w:val="NoSpacing"/>
              <w:rPr>
                <w:rFonts w:ascii="Times New Roman" w:hAnsi="Times New Roman" w:cs="Times New Roman"/>
                <w:iCs/>
                <w:color w:val="000000"/>
              </w:rPr>
            </w:pPr>
            <w:proofErr w:type="spellStart"/>
            <w:r w:rsidRPr="007D2025">
              <w:rPr>
                <w:rFonts w:ascii="Times New Roman" w:hAnsi="Times New Roman" w:cs="Times New Roman"/>
                <w:iCs/>
                <w:color w:val="000000"/>
              </w:rPr>
              <w:t>Micklers</w:t>
            </w:r>
            <w:proofErr w:type="spellEnd"/>
          </w:p>
        </w:tc>
        <w:tc>
          <w:tcPr>
            <w:tcW w:w="6205" w:type="dxa"/>
            <w:shd w:val="clear" w:color="auto" w:fill="E7E6E6" w:themeFill="background2"/>
          </w:tcPr>
          <w:p w14:paraId="73F3489A" w14:textId="6E5AF7C6"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10/14/2019; laboratory indicated results based on colony counts were outside acceptable range. </w:t>
            </w:r>
          </w:p>
        </w:tc>
      </w:tr>
      <w:tr w:rsidR="007C5C1B" w14:paraId="3103CF27" w14:textId="77777777" w:rsidTr="00E95D7D">
        <w:trPr>
          <w:trHeight w:val="73"/>
        </w:trPr>
        <w:tc>
          <w:tcPr>
            <w:tcW w:w="1705" w:type="dxa"/>
            <w:tcBorders>
              <w:bottom w:val="dotted" w:sz="4" w:space="0" w:color="auto"/>
            </w:tcBorders>
            <w:shd w:val="clear" w:color="auto" w:fill="FFFFFF" w:themeFill="background1"/>
          </w:tcPr>
          <w:p w14:paraId="2D68D0F9"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925B308" w14:textId="507BF08A"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2651F3D4" w14:textId="3DC7AEC2"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10/14/2019; laboratory indicated results based on colony counts were outside acceptable range.</w:t>
            </w:r>
          </w:p>
        </w:tc>
      </w:tr>
      <w:tr w:rsidR="007C5C1B" w14:paraId="758D57E1" w14:textId="77777777" w:rsidTr="00E95D7D">
        <w:trPr>
          <w:trHeight w:val="73"/>
        </w:trPr>
        <w:tc>
          <w:tcPr>
            <w:tcW w:w="1705" w:type="dxa"/>
            <w:shd w:val="clear" w:color="auto" w:fill="E7E6E6" w:themeFill="background2"/>
          </w:tcPr>
          <w:p w14:paraId="5262DF77" w14:textId="3606900A" w:rsidR="007C5C1B" w:rsidRPr="007A2CF8" w:rsidRDefault="007C5C1B" w:rsidP="007C5C1B">
            <w:pPr>
              <w:pStyle w:val="NoSpacing"/>
              <w:rPr>
                <w:rFonts w:ascii="Times New Roman" w:hAnsi="Times New Roman" w:cs="Times New Roman"/>
                <w:iCs/>
                <w:color w:val="000000"/>
              </w:rPr>
            </w:pPr>
            <w:r w:rsidRPr="007A2CF8">
              <w:rPr>
                <w:rFonts w:ascii="Times New Roman" w:hAnsi="Times New Roman" w:cs="Times New Roman"/>
                <w:iCs/>
                <w:color w:val="000000"/>
              </w:rPr>
              <w:t>November 2019</w:t>
            </w:r>
          </w:p>
        </w:tc>
        <w:tc>
          <w:tcPr>
            <w:tcW w:w="1440" w:type="dxa"/>
            <w:shd w:val="clear" w:color="auto" w:fill="E7E6E6" w:themeFill="background2"/>
          </w:tcPr>
          <w:p w14:paraId="3623B179" w14:textId="15B97E42" w:rsidR="007C5C1B" w:rsidRPr="007A2CF8" w:rsidRDefault="007C5C1B" w:rsidP="007C5C1B">
            <w:pPr>
              <w:pStyle w:val="NoSpacing"/>
              <w:rPr>
                <w:rFonts w:ascii="Times New Roman" w:hAnsi="Times New Roman" w:cs="Times New Roman"/>
                <w:iCs/>
                <w:color w:val="000000"/>
              </w:rPr>
            </w:pPr>
            <w:r w:rsidRPr="007A2CF8">
              <w:rPr>
                <w:rFonts w:ascii="Times New Roman" w:hAnsi="Times New Roman" w:cs="Times New Roman"/>
                <w:iCs/>
                <w:color w:val="000000"/>
              </w:rPr>
              <w:t>GL1</w:t>
            </w:r>
          </w:p>
        </w:tc>
        <w:tc>
          <w:tcPr>
            <w:tcW w:w="6205" w:type="dxa"/>
            <w:shd w:val="clear" w:color="auto" w:fill="E7E6E6" w:themeFill="background2"/>
          </w:tcPr>
          <w:p w14:paraId="125C2F40" w14:textId="082D62A0" w:rsidR="007C5C1B" w:rsidRPr="007A2CF8" w:rsidRDefault="007C5C1B" w:rsidP="007C5C1B">
            <w:pPr>
              <w:pStyle w:val="NoSpacing"/>
              <w:rPr>
                <w:rFonts w:ascii="Times New Roman" w:hAnsi="Times New Roman" w:cs="Times New Roman"/>
                <w:color w:val="000000"/>
              </w:rPr>
            </w:pPr>
            <w:r w:rsidRPr="007A2CF8">
              <w:rPr>
                <w:rFonts w:ascii="Times New Roman" w:hAnsi="Times New Roman" w:cs="Times New Roman"/>
                <w:color w:val="000000"/>
              </w:rPr>
              <w:t xml:space="preserve">Suspect FECCOL collected on 11/12/2019; laboratory indicated results based on colony counts were outside acceptable range. </w:t>
            </w:r>
          </w:p>
        </w:tc>
      </w:tr>
      <w:tr w:rsidR="007C5C1B" w14:paraId="2DA0C8C8" w14:textId="77777777" w:rsidTr="00E95D7D">
        <w:trPr>
          <w:trHeight w:val="73"/>
        </w:trPr>
        <w:tc>
          <w:tcPr>
            <w:tcW w:w="1705" w:type="dxa"/>
            <w:tcBorders>
              <w:bottom w:val="dotted" w:sz="4" w:space="0" w:color="auto"/>
            </w:tcBorders>
            <w:shd w:val="clear" w:color="auto" w:fill="FFFFFF" w:themeFill="background1"/>
          </w:tcPr>
          <w:p w14:paraId="429157C7"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CE133CD" w14:textId="62EB5D29"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468D1664" w14:textId="7A61CC00"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11/12/2019; laboratory indicated results based on colony counts were outside acceptable range. </w:t>
            </w:r>
          </w:p>
        </w:tc>
      </w:tr>
      <w:tr w:rsidR="007C5C1B" w14:paraId="7FDFE1FE" w14:textId="77777777" w:rsidTr="00E95D7D">
        <w:trPr>
          <w:trHeight w:val="73"/>
        </w:trPr>
        <w:tc>
          <w:tcPr>
            <w:tcW w:w="1705" w:type="dxa"/>
            <w:shd w:val="clear" w:color="auto" w:fill="E7E6E6" w:themeFill="background2"/>
          </w:tcPr>
          <w:p w14:paraId="7E94D873"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F409F4D" w14:textId="73C40793" w:rsidR="007C5C1B" w:rsidRPr="007D2025" w:rsidRDefault="007C5C1B" w:rsidP="007C5C1B">
            <w:pPr>
              <w:pStyle w:val="NoSpacing"/>
              <w:rPr>
                <w:rFonts w:ascii="Times New Roman" w:hAnsi="Times New Roman" w:cs="Times New Roman"/>
                <w:iCs/>
                <w:color w:val="000000"/>
              </w:rPr>
            </w:pPr>
            <w:r w:rsidRPr="007A2CF8">
              <w:rPr>
                <w:rFonts w:ascii="Times New Roman" w:hAnsi="Times New Roman" w:cs="Times New Roman"/>
                <w:iCs/>
                <w:color w:val="000000"/>
              </w:rPr>
              <w:t>GR1</w:t>
            </w:r>
          </w:p>
        </w:tc>
        <w:tc>
          <w:tcPr>
            <w:tcW w:w="6205" w:type="dxa"/>
            <w:shd w:val="clear" w:color="auto" w:fill="E7E6E6" w:themeFill="background2"/>
          </w:tcPr>
          <w:p w14:paraId="5D2C199F" w14:textId="4263815F" w:rsidR="007C5C1B" w:rsidRPr="007D2025" w:rsidRDefault="007C5C1B" w:rsidP="007C5C1B">
            <w:pPr>
              <w:pStyle w:val="NoSpacing"/>
              <w:rPr>
                <w:rFonts w:ascii="Times New Roman" w:hAnsi="Times New Roman" w:cs="Times New Roman"/>
                <w:color w:val="000000"/>
              </w:rPr>
            </w:pPr>
            <w:r w:rsidRPr="007A2CF8">
              <w:rPr>
                <w:rFonts w:ascii="Times New Roman" w:hAnsi="Times New Roman" w:cs="Times New Roman"/>
                <w:color w:val="000000"/>
              </w:rPr>
              <w:t xml:space="preserve">Suspect FECCOL collected on 11/12/2019; laboratory indicated results based on colony counts were outside acceptable range. </w:t>
            </w:r>
          </w:p>
        </w:tc>
      </w:tr>
      <w:tr w:rsidR="007C5C1B" w14:paraId="495EF2B7" w14:textId="77777777" w:rsidTr="00E95D7D">
        <w:trPr>
          <w:trHeight w:val="73"/>
        </w:trPr>
        <w:tc>
          <w:tcPr>
            <w:tcW w:w="1705" w:type="dxa"/>
            <w:tcBorders>
              <w:bottom w:val="dotted" w:sz="4" w:space="0" w:color="auto"/>
            </w:tcBorders>
            <w:shd w:val="clear" w:color="auto" w:fill="FFFFFF" w:themeFill="background1"/>
          </w:tcPr>
          <w:p w14:paraId="0C435AF4"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F050242" w14:textId="6EDD2413" w:rsidR="007C5C1B" w:rsidRPr="00E60AD8" w:rsidRDefault="007C5C1B" w:rsidP="007C5C1B">
            <w:pPr>
              <w:pStyle w:val="NoSpacing"/>
              <w:rPr>
                <w:rFonts w:ascii="Times New Roman" w:hAnsi="Times New Roman" w:cs="Times New Roman"/>
                <w:iCs/>
                <w:color w:val="000000"/>
              </w:rPr>
            </w:pPr>
            <w:proofErr w:type="spellStart"/>
            <w:r w:rsidRPr="007D2025">
              <w:rPr>
                <w:rFonts w:ascii="Times New Roman" w:hAnsi="Times New Roman" w:cs="Times New Roman"/>
                <w:iCs/>
                <w:color w:val="000000"/>
              </w:rPr>
              <w:t>Micklers</w:t>
            </w:r>
            <w:proofErr w:type="spellEnd"/>
          </w:p>
        </w:tc>
        <w:tc>
          <w:tcPr>
            <w:tcW w:w="6205" w:type="dxa"/>
            <w:tcBorders>
              <w:bottom w:val="dotted" w:sz="4" w:space="0" w:color="auto"/>
            </w:tcBorders>
            <w:shd w:val="clear" w:color="auto" w:fill="FFFFFF" w:themeFill="background1"/>
          </w:tcPr>
          <w:p w14:paraId="4E34599E" w14:textId="34BDD70A"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11/12/2019; laboratory indicated results based on colony counts were outside acceptable range. </w:t>
            </w:r>
          </w:p>
        </w:tc>
      </w:tr>
      <w:tr w:rsidR="007C5C1B" w14:paraId="53FF0A32" w14:textId="77777777" w:rsidTr="00E95D7D">
        <w:trPr>
          <w:trHeight w:val="73"/>
        </w:trPr>
        <w:tc>
          <w:tcPr>
            <w:tcW w:w="1705" w:type="dxa"/>
            <w:shd w:val="clear" w:color="auto" w:fill="E7E6E6" w:themeFill="background2"/>
          </w:tcPr>
          <w:p w14:paraId="5A923B08"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6EF98F8" w14:textId="1684D155"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River North</w:t>
            </w:r>
          </w:p>
        </w:tc>
        <w:tc>
          <w:tcPr>
            <w:tcW w:w="6205" w:type="dxa"/>
            <w:shd w:val="clear" w:color="auto" w:fill="E7E6E6" w:themeFill="background2"/>
          </w:tcPr>
          <w:p w14:paraId="20CC2DA0" w14:textId="005F63F4"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11/12/2019; laboratory indicated results based on colony counts were outside acceptable range.</w:t>
            </w:r>
          </w:p>
        </w:tc>
      </w:tr>
      <w:tr w:rsidR="007C5C1B" w14:paraId="40072DB9" w14:textId="77777777" w:rsidTr="00E95D7D">
        <w:trPr>
          <w:trHeight w:val="73"/>
        </w:trPr>
        <w:tc>
          <w:tcPr>
            <w:tcW w:w="1705" w:type="dxa"/>
            <w:tcBorders>
              <w:bottom w:val="dotted" w:sz="4" w:space="0" w:color="auto"/>
            </w:tcBorders>
            <w:shd w:val="clear" w:color="auto" w:fill="FFFFFF" w:themeFill="background1"/>
          </w:tcPr>
          <w:p w14:paraId="09B6B043" w14:textId="7002B9BF" w:rsidR="007C5C1B" w:rsidRPr="00A852A9"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December 2019</w:t>
            </w:r>
          </w:p>
        </w:tc>
        <w:tc>
          <w:tcPr>
            <w:tcW w:w="1440" w:type="dxa"/>
            <w:tcBorders>
              <w:bottom w:val="dotted" w:sz="4" w:space="0" w:color="auto"/>
            </w:tcBorders>
            <w:shd w:val="clear" w:color="auto" w:fill="FFFFFF" w:themeFill="background1"/>
          </w:tcPr>
          <w:p w14:paraId="4094B16A" w14:textId="303C985E" w:rsidR="007C5C1B" w:rsidRPr="00E60AD8" w:rsidRDefault="007C5C1B" w:rsidP="007C5C1B">
            <w:pPr>
              <w:pStyle w:val="NoSpacing"/>
              <w:outlineLvl w:val="0"/>
              <w:rPr>
                <w:rFonts w:ascii="Times New Roman" w:hAnsi="Times New Roman" w:cs="Times New Roman"/>
                <w:iCs/>
                <w:color w:val="000000"/>
              </w:rPr>
            </w:pPr>
            <w:r w:rsidRPr="007D2025">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2366F664" w14:textId="1FAE1A6E"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Alkalinity and Turbidity collected on 12/16/2019; laboratory indicated value reported is the arithmetic mean (average) of two or more determinations.</w:t>
            </w:r>
          </w:p>
        </w:tc>
      </w:tr>
      <w:tr w:rsidR="007C5C1B" w14:paraId="350DB8F1" w14:textId="77777777" w:rsidTr="00E95D7D">
        <w:trPr>
          <w:trHeight w:val="73"/>
        </w:trPr>
        <w:tc>
          <w:tcPr>
            <w:tcW w:w="1705" w:type="dxa"/>
            <w:shd w:val="clear" w:color="auto" w:fill="E7E6E6" w:themeFill="background2"/>
          </w:tcPr>
          <w:p w14:paraId="6E71F26A"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46DAF0A" w14:textId="4DA1A6A5"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GR3</w:t>
            </w:r>
          </w:p>
        </w:tc>
        <w:tc>
          <w:tcPr>
            <w:tcW w:w="6205" w:type="dxa"/>
            <w:shd w:val="clear" w:color="auto" w:fill="E7E6E6" w:themeFill="background2"/>
          </w:tcPr>
          <w:p w14:paraId="1EE0E714" w14:textId="4D82DA49"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12/16/2019; laboratory indicated results based on colony counts were outside acceptable range.</w:t>
            </w:r>
          </w:p>
        </w:tc>
      </w:tr>
      <w:tr w:rsidR="007C5C1B" w14:paraId="37BAEBC3" w14:textId="77777777" w:rsidTr="00E95D7D">
        <w:trPr>
          <w:trHeight w:val="73"/>
        </w:trPr>
        <w:tc>
          <w:tcPr>
            <w:tcW w:w="1705" w:type="dxa"/>
            <w:tcBorders>
              <w:bottom w:val="dotted" w:sz="4" w:space="0" w:color="auto"/>
            </w:tcBorders>
            <w:shd w:val="clear" w:color="auto" w:fill="FFFFFF" w:themeFill="background1"/>
          </w:tcPr>
          <w:p w14:paraId="6A7CC4BF"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F94D35D" w14:textId="228E0988"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1B7D79EB" w14:textId="3E1074DB"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12/16/2019; laboratory indicated results based on colony counts were outside acceptable range.</w:t>
            </w:r>
          </w:p>
        </w:tc>
      </w:tr>
      <w:tr w:rsidR="007C5C1B" w14:paraId="2D7B2188" w14:textId="77777777" w:rsidTr="00E95D7D">
        <w:trPr>
          <w:trHeight w:val="73"/>
        </w:trPr>
        <w:tc>
          <w:tcPr>
            <w:tcW w:w="1705" w:type="dxa"/>
            <w:shd w:val="clear" w:color="auto" w:fill="E7E6E6" w:themeFill="background2"/>
          </w:tcPr>
          <w:p w14:paraId="18F364F2" w14:textId="0FBF35AD" w:rsidR="007C5C1B" w:rsidRPr="007D2025" w:rsidRDefault="007C5C1B" w:rsidP="007C5C1B">
            <w:pPr>
              <w:pStyle w:val="NoSpacing"/>
              <w:rPr>
                <w:rFonts w:ascii="Times New Roman" w:hAnsi="Times New Roman" w:cs="Times New Roman"/>
                <w:iCs/>
                <w:color w:val="000000"/>
              </w:rPr>
            </w:pPr>
          </w:p>
        </w:tc>
        <w:tc>
          <w:tcPr>
            <w:tcW w:w="1440" w:type="dxa"/>
            <w:shd w:val="clear" w:color="auto" w:fill="E7E6E6" w:themeFill="background2"/>
          </w:tcPr>
          <w:p w14:paraId="4C7447DE" w14:textId="4B9DD13B"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Lake Middle</w:t>
            </w:r>
          </w:p>
        </w:tc>
        <w:tc>
          <w:tcPr>
            <w:tcW w:w="6205" w:type="dxa"/>
            <w:shd w:val="clear" w:color="auto" w:fill="E7E6E6" w:themeFill="background2"/>
          </w:tcPr>
          <w:p w14:paraId="23F5F315" w14:textId="0070A6F8"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12/16/2019; laboratory indicated results based on colony counts were outside acceptable range.</w:t>
            </w:r>
          </w:p>
        </w:tc>
      </w:tr>
      <w:tr w:rsidR="007C5C1B" w14:paraId="62945DC0" w14:textId="77777777" w:rsidTr="00E95D7D">
        <w:trPr>
          <w:trHeight w:val="73"/>
        </w:trPr>
        <w:tc>
          <w:tcPr>
            <w:tcW w:w="1705" w:type="dxa"/>
            <w:tcBorders>
              <w:bottom w:val="dotted" w:sz="4" w:space="0" w:color="auto"/>
            </w:tcBorders>
            <w:shd w:val="clear" w:color="auto" w:fill="FFFFFF" w:themeFill="background1"/>
          </w:tcPr>
          <w:p w14:paraId="67C21B05"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C938D00" w14:textId="2A39D124"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6394E7FA" w14:textId="07190A5A"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12/16/2019; laboratory indicated sample was held beyond accepted holding time and results based on colony counts were outside acceptable range.</w:t>
            </w:r>
          </w:p>
        </w:tc>
      </w:tr>
      <w:tr w:rsidR="007C5C1B" w14:paraId="28D8CBA4" w14:textId="77777777" w:rsidTr="00E95D7D">
        <w:trPr>
          <w:trHeight w:val="73"/>
        </w:trPr>
        <w:tc>
          <w:tcPr>
            <w:tcW w:w="1705" w:type="dxa"/>
            <w:shd w:val="clear" w:color="auto" w:fill="E7E6E6" w:themeFill="background2"/>
          </w:tcPr>
          <w:p w14:paraId="70DD7938"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B805DD0" w14:textId="4887216D" w:rsidR="007C5C1B" w:rsidRPr="00E60AD8" w:rsidRDefault="007C5C1B" w:rsidP="007C5C1B">
            <w:pPr>
              <w:pStyle w:val="NoSpacing"/>
              <w:rPr>
                <w:rFonts w:ascii="Times New Roman" w:hAnsi="Times New Roman" w:cs="Times New Roman"/>
                <w:iCs/>
                <w:color w:val="000000"/>
              </w:rPr>
            </w:pPr>
            <w:proofErr w:type="spellStart"/>
            <w:r w:rsidRPr="007D2025">
              <w:rPr>
                <w:rFonts w:ascii="Times New Roman" w:hAnsi="Times New Roman" w:cs="Times New Roman"/>
                <w:iCs/>
                <w:color w:val="000000"/>
              </w:rPr>
              <w:t>Micklers</w:t>
            </w:r>
            <w:proofErr w:type="spellEnd"/>
          </w:p>
        </w:tc>
        <w:tc>
          <w:tcPr>
            <w:tcW w:w="6205" w:type="dxa"/>
            <w:shd w:val="clear" w:color="auto" w:fill="E7E6E6" w:themeFill="background2"/>
          </w:tcPr>
          <w:p w14:paraId="069BFA2A" w14:textId="031A2C37"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12/16/2019; laboratory indicated results based on colony counts were outside acceptable range. </w:t>
            </w:r>
          </w:p>
        </w:tc>
      </w:tr>
      <w:tr w:rsidR="007C5C1B" w14:paraId="1520B448" w14:textId="77777777" w:rsidTr="00E95D7D">
        <w:trPr>
          <w:trHeight w:val="73"/>
        </w:trPr>
        <w:tc>
          <w:tcPr>
            <w:tcW w:w="1705" w:type="dxa"/>
            <w:tcBorders>
              <w:bottom w:val="dotted" w:sz="4" w:space="0" w:color="auto"/>
            </w:tcBorders>
            <w:shd w:val="clear" w:color="auto" w:fill="FFFFFF" w:themeFill="background1"/>
          </w:tcPr>
          <w:p w14:paraId="589D346C"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1F0F398" w14:textId="6E1846E3"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33BDD853" w14:textId="34646089"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12/16/2019; laboratory indicated results based on colony counts were outside acceptable range.</w:t>
            </w:r>
          </w:p>
        </w:tc>
      </w:tr>
      <w:tr w:rsidR="007C5C1B" w14:paraId="5FE5EC9D" w14:textId="77777777" w:rsidTr="00E95D7D">
        <w:trPr>
          <w:trHeight w:val="73"/>
        </w:trPr>
        <w:tc>
          <w:tcPr>
            <w:tcW w:w="1705" w:type="dxa"/>
            <w:shd w:val="clear" w:color="auto" w:fill="E7E6E6" w:themeFill="background2"/>
          </w:tcPr>
          <w:p w14:paraId="22B0F69D" w14:textId="2DEBD8A9" w:rsidR="007C5C1B" w:rsidRPr="00BB3EBF" w:rsidRDefault="007C5C1B" w:rsidP="007C5C1B">
            <w:pPr>
              <w:pStyle w:val="NoSpacing"/>
              <w:rPr>
                <w:rFonts w:ascii="Times New Roman" w:hAnsi="Times New Roman" w:cs="Times New Roman"/>
                <w:color w:val="000000"/>
              </w:rPr>
            </w:pPr>
            <w:r w:rsidRPr="00BB3EBF">
              <w:rPr>
                <w:rFonts w:ascii="Times New Roman" w:hAnsi="Times New Roman" w:cs="Times New Roman"/>
                <w:color w:val="000000"/>
              </w:rPr>
              <w:t>January 2020</w:t>
            </w:r>
          </w:p>
        </w:tc>
        <w:tc>
          <w:tcPr>
            <w:tcW w:w="1440" w:type="dxa"/>
            <w:shd w:val="clear" w:color="auto" w:fill="E7E6E6" w:themeFill="background2"/>
          </w:tcPr>
          <w:p w14:paraId="79F1B14F" w14:textId="7617D739" w:rsidR="007C5C1B" w:rsidRPr="00BB3EBF" w:rsidRDefault="007C5C1B" w:rsidP="007C5C1B">
            <w:pPr>
              <w:pStyle w:val="NoSpacing"/>
              <w:rPr>
                <w:rFonts w:ascii="Times New Roman" w:hAnsi="Times New Roman" w:cs="Times New Roman"/>
                <w:iCs/>
                <w:color w:val="000000"/>
              </w:rPr>
            </w:pPr>
            <w:r w:rsidRPr="00BB3EBF">
              <w:rPr>
                <w:rFonts w:ascii="Times New Roman" w:hAnsi="Times New Roman" w:cs="Times New Roman"/>
                <w:iCs/>
                <w:color w:val="000000"/>
              </w:rPr>
              <w:t>GL1</w:t>
            </w:r>
          </w:p>
        </w:tc>
        <w:tc>
          <w:tcPr>
            <w:tcW w:w="6205" w:type="dxa"/>
            <w:shd w:val="clear" w:color="auto" w:fill="E7E6E6" w:themeFill="background2"/>
          </w:tcPr>
          <w:p w14:paraId="482C2074" w14:textId="0BA88E63" w:rsidR="007C5C1B" w:rsidRPr="00BB3EBF" w:rsidRDefault="007C5C1B" w:rsidP="007C5C1B">
            <w:pPr>
              <w:pStyle w:val="NoSpacing"/>
              <w:rPr>
                <w:rFonts w:ascii="Times New Roman" w:hAnsi="Times New Roman" w:cs="Times New Roman"/>
                <w:color w:val="000000"/>
              </w:rPr>
            </w:pPr>
            <w:r w:rsidRPr="00BB3EBF">
              <w:rPr>
                <w:rFonts w:ascii="Times New Roman" w:hAnsi="Times New Roman" w:cs="Times New Roman"/>
                <w:color w:val="000000"/>
              </w:rPr>
              <w:t xml:space="preserve">Suspect FECCOL collected on 1/28/2020; laboratory indicated results based on colony counts were outside acceptable range. </w:t>
            </w:r>
          </w:p>
        </w:tc>
      </w:tr>
      <w:tr w:rsidR="007C5C1B" w14:paraId="2DFA9EFB" w14:textId="77777777" w:rsidTr="00E95D7D">
        <w:trPr>
          <w:trHeight w:val="73"/>
        </w:trPr>
        <w:tc>
          <w:tcPr>
            <w:tcW w:w="1705" w:type="dxa"/>
            <w:tcBorders>
              <w:bottom w:val="dotted" w:sz="4" w:space="0" w:color="auto"/>
            </w:tcBorders>
            <w:shd w:val="clear" w:color="auto" w:fill="FFFFFF" w:themeFill="background1"/>
          </w:tcPr>
          <w:p w14:paraId="4F2B7A35" w14:textId="77777777" w:rsidR="007C5C1B" w:rsidRPr="00BB3EBF"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1FC3179" w14:textId="08B60BA1" w:rsidR="007C5C1B" w:rsidRPr="00BB3EBF"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5302D037" w14:textId="4AE8DFDA" w:rsidR="007C5C1B" w:rsidRPr="00BB3EBF"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1/28/2020; laboratory indicated results based on colony counts were outside acceptable range. </w:t>
            </w:r>
          </w:p>
        </w:tc>
      </w:tr>
      <w:tr w:rsidR="007C5C1B" w14:paraId="150C2D91" w14:textId="77777777" w:rsidTr="00E95D7D">
        <w:trPr>
          <w:trHeight w:val="73"/>
        </w:trPr>
        <w:tc>
          <w:tcPr>
            <w:tcW w:w="1705" w:type="dxa"/>
            <w:shd w:val="clear" w:color="auto" w:fill="E7E6E6" w:themeFill="background2"/>
          </w:tcPr>
          <w:p w14:paraId="60AFAFC2" w14:textId="77777777" w:rsidR="007C5C1B" w:rsidRPr="00BB3EBF"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EF67E91" w14:textId="5C6B1600" w:rsidR="007C5C1B" w:rsidRPr="00BB3EBF" w:rsidRDefault="007C5C1B" w:rsidP="007C5C1B">
            <w:pPr>
              <w:pStyle w:val="NoSpacing"/>
              <w:rPr>
                <w:rFonts w:ascii="Times New Roman" w:hAnsi="Times New Roman" w:cs="Times New Roman"/>
                <w:iCs/>
                <w:color w:val="000000"/>
              </w:rPr>
            </w:pPr>
            <w:r w:rsidRPr="00BB3EBF">
              <w:rPr>
                <w:rFonts w:ascii="Times New Roman" w:hAnsi="Times New Roman" w:cs="Times New Roman"/>
                <w:iCs/>
                <w:color w:val="000000"/>
              </w:rPr>
              <w:t>GR1</w:t>
            </w:r>
          </w:p>
        </w:tc>
        <w:tc>
          <w:tcPr>
            <w:tcW w:w="6205" w:type="dxa"/>
            <w:shd w:val="clear" w:color="auto" w:fill="E7E6E6" w:themeFill="background2"/>
          </w:tcPr>
          <w:p w14:paraId="61625964" w14:textId="1337D405" w:rsidR="007C5C1B" w:rsidRPr="00BB3EBF" w:rsidRDefault="007C5C1B" w:rsidP="007C5C1B">
            <w:pPr>
              <w:pStyle w:val="NoSpacing"/>
              <w:rPr>
                <w:rFonts w:ascii="Times New Roman" w:hAnsi="Times New Roman" w:cs="Times New Roman"/>
                <w:color w:val="000000"/>
              </w:rPr>
            </w:pPr>
            <w:r w:rsidRPr="00BB3EBF">
              <w:rPr>
                <w:rFonts w:ascii="Times New Roman" w:hAnsi="Times New Roman" w:cs="Times New Roman"/>
                <w:color w:val="000000"/>
              </w:rPr>
              <w:t xml:space="preserve">Suspect FECCOL collected on 1/28/2020; laboratory indicated results based on colony counts were outside acceptable range. </w:t>
            </w:r>
          </w:p>
        </w:tc>
      </w:tr>
      <w:tr w:rsidR="007C5C1B" w14:paraId="3C4CBB02" w14:textId="77777777" w:rsidTr="00E95D7D">
        <w:trPr>
          <w:trHeight w:val="73"/>
        </w:trPr>
        <w:tc>
          <w:tcPr>
            <w:tcW w:w="1705" w:type="dxa"/>
            <w:tcBorders>
              <w:bottom w:val="dotted" w:sz="4" w:space="0" w:color="auto"/>
            </w:tcBorders>
            <w:shd w:val="clear" w:color="auto" w:fill="FFFFFF" w:themeFill="background1"/>
          </w:tcPr>
          <w:p w14:paraId="7B02B558"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1F3E9D4" w14:textId="28E57076"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755E4367" w14:textId="05181E7C"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1/28/2020; laboratory indicated results based on colony counts were outside acceptable range.</w:t>
            </w:r>
          </w:p>
        </w:tc>
      </w:tr>
      <w:tr w:rsidR="007C5C1B" w14:paraId="46EA0950" w14:textId="77777777" w:rsidTr="00E95D7D">
        <w:trPr>
          <w:trHeight w:val="73"/>
        </w:trPr>
        <w:tc>
          <w:tcPr>
            <w:tcW w:w="1705" w:type="dxa"/>
            <w:shd w:val="clear" w:color="auto" w:fill="E7E6E6" w:themeFill="background2"/>
          </w:tcPr>
          <w:p w14:paraId="66AF077A"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3BEC5A9" w14:textId="095636B2" w:rsidR="007C5C1B" w:rsidRPr="00E60AD8" w:rsidRDefault="007C5C1B" w:rsidP="007C5C1B">
            <w:pPr>
              <w:pStyle w:val="NoSpacing"/>
              <w:rPr>
                <w:rFonts w:ascii="Times New Roman" w:hAnsi="Times New Roman" w:cs="Times New Roman"/>
                <w:iCs/>
                <w:color w:val="000000"/>
              </w:rPr>
            </w:pPr>
            <w:proofErr w:type="spellStart"/>
            <w:r w:rsidRPr="007D2025">
              <w:rPr>
                <w:rFonts w:ascii="Times New Roman" w:hAnsi="Times New Roman" w:cs="Times New Roman"/>
                <w:iCs/>
                <w:color w:val="000000"/>
              </w:rPr>
              <w:t>Micklers</w:t>
            </w:r>
            <w:proofErr w:type="spellEnd"/>
          </w:p>
        </w:tc>
        <w:tc>
          <w:tcPr>
            <w:tcW w:w="6205" w:type="dxa"/>
            <w:shd w:val="clear" w:color="auto" w:fill="E7E6E6" w:themeFill="background2"/>
          </w:tcPr>
          <w:p w14:paraId="28B1C547" w14:textId="4B7CEE41"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 xml:space="preserve">Suspect FECCOL collected on 1/28/2020; laboratory indicated results based on colony counts were outside acceptable range. </w:t>
            </w:r>
          </w:p>
        </w:tc>
      </w:tr>
      <w:tr w:rsidR="007C5C1B" w14:paraId="0C3C351E" w14:textId="77777777" w:rsidTr="00E95D7D">
        <w:trPr>
          <w:trHeight w:val="73"/>
        </w:trPr>
        <w:tc>
          <w:tcPr>
            <w:tcW w:w="1705" w:type="dxa"/>
            <w:tcBorders>
              <w:bottom w:val="dotted" w:sz="4" w:space="0" w:color="auto"/>
            </w:tcBorders>
            <w:shd w:val="clear" w:color="auto" w:fill="FFFFFF" w:themeFill="background1"/>
          </w:tcPr>
          <w:p w14:paraId="685129B3"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CB9A251" w14:textId="77777777" w:rsidR="007C5C1B" w:rsidRPr="007D2025"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894B6F8" w14:textId="77777777" w:rsidR="007C5C1B" w:rsidRPr="007D2025" w:rsidRDefault="007C5C1B" w:rsidP="007C5C1B">
            <w:pPr>
              <w:pStyle w:val="NoSpacing"/>
              <w:rPr>
                <w:rFonts w:ascii="Times New Roman" w:hAnsi="Times New Roman" w:cs="Times New Roman"/>
                <w:color w:val="000000"/>
              </w:rPr>
            </w:pPr>
          </w:p>
        </w:tc>
      </w:tr>
      <w:tr w:rsidR="007C5C1B" w14:paraId="3E257AD8" w14:textId="77777777" w:rsidTr="00E95D7D">
        <w:trPr>
          <w:trHeight w:val="73"/>
        </w:trPr>
        <w:tc>
          <w:tcPr>
            <w:tcW w:w="1705" w:type="dxa"/>
            <w:tcBorders>
              <w:bottom w:val="dotted" w:sz="4" w:space="0" w:color="auto"/>
            </w:tcBorders>
            <w:shd w:val="clear" w:color="auto" w:fill="FFFFFF" w:themeFill="background1"/>
          </w:tcPr>
          <w:p w14:paraId="0D4D6A28" w14:textId="1DFD08D1" w:rsidR="007C5C1B" w:rsidRPr="00A852A9"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FFFFFF" w:themeFill="background1"/>
          </w:tcPr>
          <w:p w14:paraId="6DEE3534" w14:textId="0F47F2BA" w:rsidR="007C5C1B" w:rsidRPr="007D2025"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667C0054" w14:textId="563770E8" w:rsidR="007C5C1B" w:rsidRPr="007D2025"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2FF1B3C2" w14:textId="77777777" w:rsidTr="00E95D7D">
        <w:trPr>
          <w:trHeight w:val="73"/>
        </w:trPr>
        <w:tc>
          <w:tcPr>
            <w:tcW w:w="1705" w:type="dxa"/>
            <w:tcBorders>
              <w:bottom w:val="dotted" w:sz="4" w:space="0" w:color="auto"/>
            </w:tcBorders>
            <w:shd w:val="clear" w:color="auto" w:fill="FFFFFF" w:themeFill="background1"/>
          </w:tcPr>
          <w:p w14:paraId="3A3D34D2" w14:textId="77777777" w:rsidR="007C5C1B" w:rsidRDefault="007C5C1B" w:rsidP="007C5C1B">
            <w:pPr>
              <w:pStyle w:val="NoSpacing"/>
              <w:rPr>
                <w:rFonts w:ascii="Times New Roman" w:hAnsi="Times New Roman" w:cs="Times New Roman"/>
                <w:color w:val="000000"/>
              </w:rPr>
            </w:pPr>
            <w:r>
              <w:rPr>
                <w:rFonts w:ascii="Times New Roman" w:hAnsi="Times New Roman" w:cs="Times New Roman"/>
                <w:color w:val="000000"/>
              </w:rPr>
              <w:t>January 2020</w:t>
            </w:r>
          </w:p>
          <w:p w14:paraId="1B7417B5" w14:textId="6035F94E"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tcBorders>
              <w:bottom w:val="dotted" w:sz="4" w:space="0" w:color="auto"/>
            </w:tcBorders>
            <w:shd w:val="clear" w:color="auto" w:fill="FFFFFF" w:themeFill="background1"/>
          </w:tcPr>
          <w:p w14:paraId="4FBE45D5" w14:textId="12CD182C" w:rsidR="007C5C1B" w:rsidRPr="00E60AD8" w:rsidRDefault="007C5C1B" w:rsidP="007C5C1B">
            <w:pPr>
              <w:pStyle w:val="NoSpacing"/>
              <w:rPr>
                <w:rFonts w:ascii="Times New Roman" w:hAnsi="Times New Roman" w:cs="Times New Roman"/>
                <w:iCs/>
                <w:color w:val="000000"/>
              </w:rPr>
            </w:pPr>
            <w:r w:rsidRPr="007D2025">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5189D65E" w14:textId="6124FA51" w:rsidR="007C5C1B" w:rsidRPr="007D2025" w:rsidRDefault="007C5C1B" w:rsidP="007C5C1B">
            <w:pPr>
              <w:pStyle w:val="NoSpacing"/>
              <w:rPr>
                <w:rFonts w:ascii="Times New Roman" w:hAnsi="Times New Roman" w:cs="Times New Roman"/>
                <w:color w:val="000000"/>
              </w:rPr>
            </w:pPr>
            <w:r w:rsidRPr="007D2025">
              <w:rPr>
                <w:rFonts w:ascii="Times New Roman" w:hAnsi="Times New Roman" w:cs="Times New Roman"/>
                <w:color w:val="000000"/>
              </w:rPr>
              <w:t>Suspect FECCOL collected on 1/28/2020; laboratory indicated results based on colony counts were outside acceptable range.</w:t>
            </w:r>
          </w:p>
        </w:tc>
      </w:tr>
      <w:tr w:rsidR="007C5C1B" w14:paraId="35BA4129" w14:textId="77777777" w:rsidTr="00E95D7D">
        <w:trPr>
          <w:trHeight w:val="73"/>
        </w:trPr>
        <w:tc>
          <w:tcPr>
            <w:tcW w:w="1705" w:type="dxa"/>
            <w:shd w:val="clear" w:color="auto" w:fill="E7E6E6" w:themeFill="background2"/>
          </w:tcPr>
          <w:p w14:paraId="119B6764" w14:textId="3C9826DC"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February 2020</w:t>
            </w:r>
          </w:p>
        </w:tc>
        <w:tc>
          <w:tcPr>
            <w:tcW w:w="1440" w:type="dxa"/>
            <w:shd w:val="clear" w:color="auto" w:fill="E7E6E6" w:themeFill="background2"/>
          </w:tcPr>
          <w:p w14:paraId="11DA31BC" w14:textId="7FC658FF"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GL1</w:t>
            </w:r>
          </w:p>
        </w:tc>
        <w:tc>
          <w:tcPr>
            <w:tcW w:w="6205" w:type="dxa"/>
            <w:shd w:val="clear" w:color="auto" w:fill="E7E6E6" w:themeFill="background2"/>
          </w:tcPr>
          <w:p w14:paraId="7AB2BAEE" w14:textId="77513B20"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2/10/2020; laboratory indicated results based on colony counts were outside acceptable range. </w:t>
            </w:r>
          </w:p>
        </w:tc>
      </w:tr>
      <w:tr w:rsidR="007C5C1B" w14:paraId="0FEABB81" w14:textId="77777777" w:rsidTr="00E95D7D">
        <w:trPr>
          <w:trHeight w:val="73"/>
        </w:trPr>
        <w:tc>
          <w:tcPr>
            <w:tcW w:w="1705" w:type="dxa"/>
            <w:tcBorders>
              <w:bottom w:val="dotted" w:sz="4" w:space="0" w:color="auto"/>
            </w:tcBorders>
            <w:shd w:val="clear" w:color="auto" w:fill="FFFFFF" w:themeFill="background1"/>
          </w:tcPr>
          <w:p w14:paraId="437A5C04" w14:textId="27F35BFC"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828CAE9" w14:textId="3A0DBA55"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5FFD3518" w14:textId="3BB22067"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2/10/2020; laboratory indicated results based on colony counts were outside acceptable range. </w:t>
            </w:r>
          </w:p>
        </w:tc>
      </w:tr>
      <w:tr w:rsidR="007C5C1B" w14:paraId="6D289C8E" w14:textId="77777777" w:rsidTr="00E95D7D">
        <w:trPr>
          <w:trHeight w:val="73"/>
        </w:trPr>
        <w:tc>
          <w:tcPr>
            <w:tcW w:w="1705" w:type="dxa"/>
            <w:shd w:val="clear" w:color="auto" w:fill="E7E6E6" w:themeFill="background2"/>
          </w:tcPr>
          <w:p w14:paraId="3B27F8EA" w14:textId="2EB4FA93"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 xml:space="preserve">          </w:t>
            </w:r>
          </w:p>
        </w:tc>
        <w:tc>
          <w:tcPr>
            <w:tcW w:w="1440" w:type="dxa"/>
            <w:shd w:val="clear" w:color="auto" w:fill="E7E6E6" w:themeFill="background2"/>
          </w:tcPr>
          <w:p w14:paraId="0784F391" w14:textId="234702C4"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GR1</w:t>
            </w:r>
          </w:p>
        </w:tc>
        <w:tc>
          <w:tcPr>
            <w:tcW w:w="6205" w:type="dxa"/>
            <w:shd w:val="clear" w:color="auto" w:fill="E7E6E6" w:themeFill="background2"/>
          </w:tcPr>
          <w:p w14:paraId="1280AAE4" w14:textId="7641D538"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2/10/2020; laboratory indicated results based on colony counts were outside acceptable range. </w:t>
            </w:r>
          </w:p>
        </w:tc>
      </w:tr>
      <w:tr w:rsidR="007C5C1B" w14:paraId="4C547FED" w14:textId="77777777" w:rsidTr="00E95D7D">
        <w:trPr>
          <w:trHeight w:val="73"/>
        </w:trPr>
        <w:tc>
          <w:tcPr>
            <w:tcW w:w="1705" w:type="dxa"/>
            <w:tcBorders>
              <w:bottom w:val="dotted" w:sz="4" w:space="0" w:color="auto"/>
            </w:tcBorders>
            <w:shd w:val="clear" w:color="auto" w:fill="FFFFFF" w:themeFill="background1"/>
          </w:tcPr>
          <w:p w14:paraId="4A0AE879"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F855196" w14:textId="722F4241"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5897A2FC" w14:textId="1A0D9ECB"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TSS collected on 2/10/2020; laboratory indicated value reported is arithmetic mean (average) of two or more determinations.</w:t>
            </w:r>
          </w:p>
        </w:tc>
      </w:tr>
      <w:tr w:rsidR="007C5C1B" w14:paraId="46D28396" w14:textId="77777777" w:rsidTr="00E95D7D">
        <w:trPr>
          <w:trHeight w:val="73"/>
        </w:trPr>
        <w:tc>
          <w:tcPr>
            <w:tcW w:w="1705" w:type="dxa"/>
            <w:shd w:val="clear" w:color="auto" w:fill="E7E6E6" w:themeFill="background2"/>
          </w:tcPr>
          <w:p w14:paraId="60BC93E4"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D828824" w14:textId="763918E7"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Lake South</w:t>
            </w:r>
          </w:p>
        </w:tc>
        <w:tc>
          <w:tcPr>
            <w:tcW w:w="6205" w:type="dxa"/>
            <w:shd w:val="clear" w:color="auto" w:fill="E7E6E6" w:themeFill="background2"/>
          </w:tcPr>
          <w:p w14:paraId="53AD9FA6" w14:textId="077D4B1C"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2/10/2020; laboratory indicated results based on colony counts were outside acceptable range.</w:t>
            </w:r>
          </w:p>
        </w:tc>
      </w:tr>
      <w:tr w:rsidR="007C5C1B" w14:paraId="11BB3559" w14:textId="77777777" w:rsidTr="00E95D7D">
        <w:trPr>
          <w:trHeight w:val="73"/>
        </w:trPr>
        <w:tc>
          <w:tcPr>
            <w:tcW w:w="1705" w:type="dxa"/>
            <w:tcBorders>
              <w:bottom w:val="dotted" w:sz="4" w:space="0" w:color="auto"/>
            </w:tcBorders>
            <w:shd w:val="clear" w:color="auto" w:fill="FFFFFF" w:themeFill="background1"/>
          </w:tcPr>
          <w:p w14:paraId="50D6B255"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BD17D1A" w14:textId="77777777" w:rsidR="007C5C1B" w:rsidRPr="00E60AD8" w:rsidRDefault="007C5C1B" w:rsidP="007C5C1B">
            <w:pPr>
              <w:pStyle w:val="NoSpacing"/>
              <w:rPr>
                <w:rFonts w:ascii="Times New Roman" w:hAnsi="Times New Roman" w:cs="Times New Roman"/>
                <w:iCs/>
                <w:color w:val="000000"/>
              </w:rPr>
            </w:pPr>
            <w:proofErr w:type="spellStart"/>
            <w:r w:rsidRPr="003126D6">
              <w:rPr>
                <w:rFonts w:ascii="Times New Roman" w:hAnsi="Times New Roman" w:cs="Times New Roman"/>
                <w:iCs/>
                <w:color w:val="000000"/>
              </w:rPr>
              <w:t>Mickler</w:t>
            </w:r>
            <w:r w:rsidRPr="00E60AD8">
              <w:rPr>
                <w:rFonts w:ascii="Times New Roman" w:hAnsi="Times New Roman" w:cs="Times New Roman"/>
                <w:iCs/>
                <w:color w:val="000000"/>
              </w:rPr>
              <w:t>s</w:t>
            </w:r>
            <w:proofErr w:type="spellEnd"/>
          </w:p>
          <w:p w14:paraId="578440B8" w14:textId="535A56F6"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07B3A485" w14:textId="4EB8FE19"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2/10/2020; laboratory indicated results based on colony counts were outside acceptable range. </w:t>
            </w:r>
          </w:p>
        </w:tc>
      </w:tr>
      <w:tr w:rsidR="007C5C1B" w14:paraId="6BEADA5D" w14:textId="77777777" w:rsidTr="00E95D7D">
        <w:trPr>
          <w:trHeight w:val="73"/>
        </w:trPr>
        <w:tc>
          <w:tcPr>
            <w:tcW w:w="1705" w:type="dxa"/>
            <w:shd w:val="clear" w:color="auto" w:fill="E7E6E6" w:themeFill="background2"/>
          </w:tcPr>
          <w:p w14:paraId="55FA3F31"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C572CEA" w14:textId="6934CB26"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River North</w:t>
            </w:r>
          </w:p>
        </w:tc>
        <w:tc>
          <w:tcPr>
            <w:tcW w:w="6205" w:type="dxa"/>
            <w:shd w:val="clear" w:color="auto" w:fill="E7E6E6" w:themeFill="background2"/>
          </w:tcPr>
          <w:p w14:paraId="3762FF59" w14:textId="29625A61"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2/10/2020; laboratory indicated results based on colony counts were outside acceptable range.</w:t>
            </w:r>
          </w:p>
        </w:tc>
      </w:tr>
      <w:tr w:rsidR="007C5C1B" w14:paraId="2A5F00D4" w14:textId="77777777" w:rsidTr="00E95D7D">
        <w:trPr>
          <w:trHeight w:val="73"/>
        </w:trPr>
        <w:tc>
          <w:tcPr>
            <w:tcW w:w="1705" w:type="dxa"/>
            <w:tcBorders>
              <w:bottom w:val="dotted" w:sz="4" w:space="0" w:color="auto"/>
            </w:tcBorders>
            <w:shd w:val="clear" w:color="auto" w:fill="FFFFFF" w:themeFill="background1"/>
          </w:tcPr>
          <w:p w14:paraId="2BC8043E" w14:textId="17937B15"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March 2020</w:t>
            </w:r>
          </w:p>
        </w:tc>
        <w:tc>
          <w:tcPr>
            <w:tcW w:w="1440" w:type="dxa"/>
            <w:tcBorders>
              <w:bottom w:val="dotted" w:sz="4" w:space="0" w:color="auto"/>
            </w:tcBorders>
            <w:shd w:val="clear" w:color="auto" w:fill="FFFFFF" w:themeFill="background1"/>
          </w:tcPr>
          <w:p w14:paraId="33578C13" w14:textId="6F2FE9DF"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40A58EAB" w14:textId="1C2BFA1D"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3/9/2020; laboratory indicated results based on colony counts were outside acceptable range. </w:t>
            </w:r>
          </w:p>
        </w:tc>
      </w:tr>
      <w:tr w:rsidR="007C5C1B" w14:paraId="46326025" w14:textId="77777777" w:rsidTr="00E95D7D">
        <w:trPr>
          <w:trHeight w:val="73"/>
        </w:trPr>
        <w:tc>
          <w:tcPr>
            <w:tcW w:w="1705" w:type="dxa"/>
            <w:shd w:val="clear" w:color="auto" w:fill="E7E6E6" w:themeFill="background2"/>
          </w:tcPr>
          <w:p w14:paraId="19AF7C2A" w14:textId="3804F8CA"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C3B251B" w14:textId="2C6E380F"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GR1</w:t>
            </w:r>
          </w:p>
        </w:tc>
        <w:tc>
          <w:tcPr>
            <w:tcW w:w="6205" w:type="dxa"/>
            <w:shd w:val="clear" w:color="auto" w:fill="E7E6E6" w:themeFill="background2"/>
          </w:tcPr>
          <w:p w14:paraId="040B7273" w14:textId="1B69666D"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3/9/2020; laboratory indicated results based on colony counts were outside acceptable range.</w:t>
            </w:r>
          </w:p>
        </w:tc>
      </w:tr>
      <w:tr w:rsidR="007C5C1B" w14:paraId="73C5B9B6" w14:textId="77777777" w:rsidTr="00E95D7D">
        <w:trPr>
          <w:trHeight w:val="73"/>
        </w:trPr>
        <w:tc>
          <w:tcPr>
            <w:tcW w:w="1705" w:type="dxa"/>
            <w:tcBorders>
              <w:bottom w:val="dotted" w:sz="4" w:space="0" w:color="auto"/>
            </w:tcBorders>
            <w:shd w:val="clear" w:color="auto" w:fill="FFFFFF" w:themeFill="background1"/>
          </w:tcPr>
          <w:p w14:paraId="159F5864"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D0EABDA" w14:textId="2D9BF421"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56E39486" w14:textId="52F1749F"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3/9/2020; laboratory indicated results based on colony counts were outside acceptable range. </w:t>
            </w:r>
          </w:p>
        </w:tc>
      </w:tr>
      <w:tr w:rsidR="007C5C1B" w14:paraId="138C277D" w14:textId="77777777" w:rsidTr="00E95D7D">
        <w:trPr>
          <w:trHeight w:val="73"/>
        </w:trPr>
        <w:tc>
          <w:tcPr>
            <w:tcW w:w="1705" w:type="dxa"/>
            <w:shd w:val="clear" w:color="auto" w:fill="E7E6E6" w:themeFill="background2"/>
          </w:tcPr>
          <w:p w14:paraId="03725D94"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557C9DF4" w14:textId="5F6221F8"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Lake Middle</w:t>
            </w:r>
          </w:p>
        </w:tc>
        <w:tc>
          <w:tcPr>
            <w:tcW w:w="6205" w:type="dxa"/>
            <w:shd w:val="clear" w:color="auto" w:fill="E7E6E6" w:themeFill="background2"/>
          </w:tcPr>
          <w:p w14:paraId="28C47368" w14:textId="52BE1191"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w:t>
            </w:r>
            <w:proofErr w:type="spellStart"/>
            <w:r w:rsidRPr="003126D6">
              <w:rPr>
                <w:rFonts w:ascii="Times New Roman" w:hAnsi="Times New Roman" w:cs="Times New Roman"/>
                <w:color w:val="000000"/>
              </w:rPr>
              <w:t>AirTemp</w:t>
            </w:r>
            <w:proofErr w:type="spellEnd"/>
            <w:r w:rsidRPr="003126D6">
              <w:rPr>
                <w:rFonts w:ascii="Times New Roman" w:hAnsi="Times New Roman" w:cs="Times New Roman"/>
                <w:color w:val="000000"/>
              </w:rPr>
              <w:t xml:space="preserve"> reading from the field collected on 3/9/2020; sampler indicated temperature reading seemed extremely low compared to other readings for that day.</w:t>
            </w:r>
          </w:p>
        </w:tc>
      </w:tr>
      <w:tr w:rsidR="007C5C1B" w14:paraId="503D05F6" w14:textId="77777777" w:rsidTr="00E95D7D">
        <w:trPr>
          <w:trHeight w:val="73"/>
        </w:trPr>
        <w:tc>
          <w:tcPr>
            <w:tcW w:w="1705" w:type="dxa"/>
            <w:tcBorders>
              <w:bottom w:val="dotted" w:sz="4" w:space="0" w:color="auto"/>
            </w:tcBorders>
            <w:shd w:val="clear" w:color="auto" w:fill="FFFFFF" w:themeFill="background1"/>
          </w:tcPr>
          <w:p w14:paraId="02D39D90"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B5044CE" w14:textId="6AFF9262" w:rsidR="007C5C1B" w:rsidRPr="00E60AD8" w:rsidRDefault="007C5C1B" w:rsidP="007C5C1B">
            <w:pPr>
              <w:pStyle w:val="NoSpacing"/>
              <w:rPr>
                <w:rFonts w:ascii="Times New Roman" w:hAnsi="Times New Roman" w:cs="Times New Roman"/>
                <w:iCs/>
                <w:color w:val="000000"/>
              </w:rPr>
            </w:pPr>
            <w:proofErr w:type="spellStart"/>
            <w:r w:rsidRPr="003126D6">
              <w:rPr>
                <w:rFonts w:ascii="Times New Roman" w:hAnsi="Times New Roman" w:cs="Times New Roman"/>
                <w:iCs/>
                <w:color w:val="000000"/>
              </w:rPr>
              <w:t>Micklers</w:t>
            </w:r>
            <w:proofErr w:type="spellEnd"/>
          </w:p>
        </w:tc>
        <w:tc>
          <w:tcPr>
            <w:tcW w:w="6205" w:type="dxa"/>
            <w:tcBorders>
              <w:bottom w:val="dotted" w:sz="4" w:space="0" w:color="auto"/>
            </w:tcBorders>
            <w:shd w:val="clear" w:color="auto" w:fill="FFFFFF" w:themeFill="background1"/>
          </w:tcPr>
          <w:p w14:paraId="216C3BC0" w14:textId="699F9CE1" w:rsidR="007C5C1B" w:rsidRPr="007D2025"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3/9/2020; laboratory indicated results based on colony counts were outside acceptable range. </w:t>
            </w:r>
          </w:p>
        </w:tc>
      </w:tr>
      <w:tr w:rsidR="007C5C1B" w14:paraId="1F42FF52" w14:textId="77777777" w:rsidTr="00E95D7D">
        <w:trPr>
          <w:trHeight w:val="73"/>
        </w:trPr>
        <w:tc>
          <w:tcPr>
            <w:tcW w:w="1705" w:type="dxa"/>
            <w:shd w:val="clear" w:color="auto" w:fill="E7E6E6" w:themeFill="background2"/>
          </w:tcPr>
          <w:p w14:paraId="6CB4C790"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E58E3A2" w14:textId="1B943771"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River North</w:t>
            </w:r>
          </w:p>
        </w:tc>
        <w:tc>
          <w:tcPr>
            <w:tcW w:w="6205" w:type="dxa"/>
            <w:shd w:val="clear" w:color="auto" w:fill="E7E6E6" w:themeFill="background2"/>
          </w:tcPr>
          <w:p w14:paraId="6321B5A9" w14:textId="201F9B95"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3/9/2020; laboratory indicated results based on colony counts were outside acceptable range.</w:t>
            </w:r>
          </w:p>
        </w:tc>
      </w:tr>
      <w:tr w:rsidR="007C5C1B" w14:paraId="0092C1D1" w14:textId="77777777" w:rsidTr="00E95D7D">
        <w:trPr>
          <w:trHeight w:val="73"/>
        </w:trPr>
        <w:tc>
          <w:tcPr>
            <w:tcW w:w="1705" w:type="dxa"/>
            <w:tcBorders>
              <w:bottom w:val="dotted" w:sz="4" w:space="0" w:color="auto"/>
            </w:tcBorders>
            <w:shd w:val="clear" w:color="auto" w:fill="FFFFFF" w:themeFill="background1"/>
          </w:tcPr>
          <w:p w14:paraId="6849A7FB" w14:textId="3E980E8F"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April 2020</w:t>
            </w:r>
          </w:p>
        </w:tc>
        <w:tc>
          <w:tcPr>
            <w:tcW w:w="1440" w:type="dxa"/>
            <w:tcBorders>
              <w:bottom w:val="dotted" w:sz="4" w:space="0" w:color="auto"/>
            </w:tcBorders>
            <w:shd w:val="clear" w:color="auto" w:fill="FFFFFF" w:themeFill="background1"/>
          </w:tcPr>
          <w:p w14:paraId="6CBE350D" w14:textId="5947E723"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58063100" w14:textId="367B06C7"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4/21/2020; laboratory indicated results based on colony counts were outside acceptable range. </w:t>
            </w:r>
          </w:p>
        </w:tc>
      </w:tr>
      <w:tr w:rsidR="007C5C1B" w14:paraId="5B771E2C" w14:textId="77777777" w:rsidTr="00E95D7D">
        <w:trPr>
          <w:trHeight w:val="73"/>
        </w:trPr>
        <w:tc>
          <w:tcPr>
            <w:tcW w:w="1705" w:type="dxa"/>
            <w:shd w:val="clear" w:color="auto" w:fill="E7E6E6" w:themeFill="background2"/>
          </w:tcPr>
          <w:p w14:paraId="19222939"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E942F52" w14:textId="76408084"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GL2</w:t>
            </w:r>
          </w:p>
        </w:tc>
        <w:tc>
          <w:tcPr>
            <w:tcW w:w="6205" w:type="dxa"/>
            <w:shd w:val="clear" w:color="auto" w:fill="E7E6E6" w:themeFill="background2"/>
          </w:tcPr>
          <w:p w14:paraId="25E84A4C" w14:textId="238F4935"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4/21/2020; laboratory indicated results based on colony counts were outside acceptable range. </w:t>
            </w:r>
          </w:p>
        </w:tc>
      </w:tr>
      <w:tr w:rsidR="007C5C1B" w14:paraId="396DF363" w14:textId="77777777" w:rsidTr="00E95D7D">
        <w:trPr>
          <w:trHeight w:val="73"/>
        </w:trPr>
        <w:tc>
          <w:tcPr>
            <w:tcW w:w="1705" w:type="dxa"/>
            <w:tcBorders>
              <w:bottom w:val="dotted" w:sz="4" w:space="0" w:color="auto"/>
            </w:tcBorders>
            <w:shd w:val="clear" w:color="auto" w:fill="FFFFFF" w:themeFill="background1"/>
          </w:tcPr>
          <w:p w14:paraId="03CD72A7" w14:textId="04AC4DE6"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BB41D06" w14:textId="219FD518" w:rsidR="007C5C1B" w:rsidRPr="00E60AD8" w:rsidRDefault="007C5C1B" w:rsidP="007C5C1B">
            <w:pPr>
              <w:pStyle w:val="NoSpacing"/>
              <w:rPr>
                <w:rFonts w:ascii="Times New Roman" w:hAnsi="Times New Roman" w:cs="Times New Roman"/>
                <w:iCs/>
                <w:color w:val="000000"/>
              </w:rPr>
            </w:pPr>
            <w:proofErr w:type="spellStart"/>
            <w:r w:rsidRPr="003126D6">
              <w:rPr>
                <w:rFonts w:ascii="Times New Roman" w:hAnsi="Times New Roman" w:cs="Times New Roman"/>
                <w:iCs/>
                <w:color w:val="000000"/>
              </w:rPr>
              <w:t>Micklers</w:t>
            </w:r>
            <w:proofErr w:type="spellEnd"/>
          </w:p>
        </w:tc>
        <w:tc>
          <w:tcPr>
            <w:tcW w:w="6205" w:type="dxa"/>
            <w:tcBorders>
              <w:bottom w:val="dotted" w:sz="4" w:space="0" w:color="auto"/>
            </w:tcBorders>
            <w:shd w:val="clear" w:color="auto" w:fill="FFFFFF" w:themeFill="background1"/>
          </w:tcPr>
          <w:p w14:paraId="47CA5D66" w14:textId="0BBEBD88"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4/21/2020; laboratory indicated results based on colony counts were outside acceptable range. </w:t>
            </w:r>
          </w:p>
        </w:tc>
      </w:tr>
      <w:tr w:rsidR="007C5C1B" w14:paraId="3AEF288E" w14:textId="77777777" w:rsidTr="00E95D7D">
        <w:trPr>
          <w:trHeight w:val="73"/>
        </w:trPr>
        <w:tc>
          <w:tcPr>
            <w:tcW w:w="1705" w:type="dxa"/>
            <w:shd w:val="clear" w:color="auto" w:fill="E7E6E6" w:themeFill="background2"/>
          </w:tcPr>
          <w:p w14:paraId="4A1EF4EE" w14:textId="78BF0F57"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May 2020</w:t>
            </w:r>
          </w:p>
        </w:tc>
        <w:tc>
          <w:tcPr>
            <w:tcW w:w="1440" w:type="dxa"/>
            <w:shd w:val="clear" w:color="auto" w:fill="E7E6E6" w:themeFill="background2"/>
          </w:tcPr>
          <w:p w14:paraId="20A731BE" w14:textId="61E27FCD"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GL2</w:t>
            </w:r>
          </w:p>
        </w:tc>
        <w:tc>
          <w:tcPr>
            <w:tcW w:w="6205" w:type="dxa"/>
            <w:shd w:val="clear" w:color="auto" w:fill="E7E6E6" w:themeFill="background2"/>
          </w:tcPr>
          <w:p w14:paraId="492C1359" w14:textId="494DCCFD"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5/18/2020; laboratory indicated results based on colony counts were outside acceptable range. </w:t>
            </w:r>
          </w:p>
        </w:tc>
      </w:tr>
      <w:tr w:rsidR="007C5C1B" w14:paraId="0D1C1B3B" w14:textId="77777777" w:rsidTr="00E95D7D">
        <w:trPr>
          <w:trHeight w:val="73"/>
        </w:trPr>
        <w:tc>
          <w:tcPr>
            <w:tcW w:w="1705" w:type="dxa"/>
            <w:tcBorders>
              <w:bottom w:val="dotted" w:sz="4" w:space="0" w:color="auto"/>
            </w:tcBorders>
            <w:shd w:val="clear" w:color="auto" w:fill="FFFFFF" w:themeFill="background1"/>
          </w:tcPr>
          <w:p w14:paraId="03F3A6A8"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54D310E" w14:textId="023BC237" w:rsidR="007C5C1B" w:rsidRPr="00E60AD8" w:rsidRDefault="007C5C1B" w:rsidP="007C5C1B">
            <w:pPr>
              <w:pStyle w:val="NoSpacing"/>
              <w:rPr>
                <w:rFonts w:ascii="Times New Roman" w:hAnsi="Times New Roman" w:cs="Times New Roman"/>
                <w:iCs/>
                <w:color w:val="000000"/>
              </w:rPr>
            </w:pPr>
            <w:proofErr w:type="spellStart"/>
            <w:r w:rsidRPr="003126D6">
              <w:rPr>
                <w:rFonts w:ascii="Times New Roman" w:hAnsi="Times New Roman" w:cs="Times New Roman"/>
                <w:iCs/>
                <w:color w:val="000000"/>
              </w:rPr>
              <w:t>Micklers</w:t>
            </w:r>
            <w:proofErr w:type="spellEnd"/>
          </w:p>
        </w:tc>
        <w:tc>
          <w:tcPr>
            <w:tcW w:w="6205" w:type="dxa"/>
            <w:tcBorders>
              <w:bottom w:val="dotted" w:sz="4" w:space="0" w:color="auto"/>
            </w:tcBorders>
            <w:shd w:val="clear" w:color="auto" w:fill="FFFFFF" w:themeFill="background1"/>
          </w:tcPr>
          <w:p w14:paraId="6D5FBE80" w14:textId="49966743"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5/18/2020; laboratory indicated results based on colony counts were outside acceptable range. </w:t>
            </w:r>
          </w:p>
        </w:tc>
      </w:tr>
      <w:tr w:rsidR="007C5C1B" w14:paraId="741A5662" w14:textId="77777777" w:rsidTr="00E95D7D">
        <w:trPr>
          <w:trHeight w:val="73"/>
        </w:trPr>
        <w:tc>
          <w:tcPr>
            <w:tcW w:w="1705" w:type="dxa"/>
            <w:shd w:val="clear" w:color="auto" w:fill="E7E6E6" w:themeFill="background2"/>
          </w:tcPr>
          <w:p w14:paraId="64E57CD2"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52F26E29" w14:textId="3A83441A"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River North</w:t>
            </w:r>
          </w:p>
        </w:tc>
        <w:tc>
          <w:tcPr>
            <w:tcW w:w="6205" w:type="dxa"/>
            <w:shd w:val="clear" w:color="auto" w:fill="E7E6E6" w:themeFill="background2"/>
          </w:tcPr>
          <w:p w14:paraId="39790DFC" w14:textId="58D8699E"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5/18/2020; laboratory indicated results based on colony counts were outside acceptable range.</w:t>
            </w:r>
          </w:p>
        </w:tc>
      </w:tr>
      <w:tr w:rsidR="007C5C1B" w14:paraId="25037E4E" w14:textId="77777777" w:rsidTr="00E95D7D">
        <w:trPr>
          <w:trHeight w:val="73"/>
        </w:trPr>
        <w:tc>
          <w:tcPr>
            <w:tcW w:w="1705" w:type="dxa"/>
            <w:tcBorders>
              <w:bottom w:val="dotted" w:sz="4" w:space="0" w:color="auto"/>
            </w:tcBorders>
            <w:shd w:val="clear" w:color="auto" w:fill="FFFFFF" w:themeFill="background1"/>
          </w:tcPr>
          <w:p w14:paraId="3170E5A3" w14:textId="56AE95D4"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June 2020</w:t>
            </w:r>
          </w:p>
        </w:tc>
        <w:tc>
          <w:tcPr>
            <w:tcW w:w="1440" w:type="dxa"/>
            <w:tcBorders>
              <w:bottom w:val="dotted" w:sz="4" w:space="0" w:color="auto"/>
            </w:tcBorders>
            <w:shd w:val="clear" w:color="auto" w:fill="FFFFFF" w:themeFill="background1"/>
          </w:tcPr>
          <w:p w14:paraId="532677C1" w14:textId="13BC9536"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05CD0347" w14:textId="44B503FF"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6/3/2020; laboratory indicated results based on colony counts were outside acceptable range. </w:t>
            </w:r>
          </w:p>
        </w:tc>
      </w:tr>
      <w:tr w:rsidR="007C5C1B" w14:paraId="271320FF" w14:textId="77777777" w:rsidTr="00E95D7D">
        <w:trPr>
          <w:trHeight w:val="73"/>
        </w:trPr>
        <w:tc>
          <w:tcPr>
            <w:tcW w:w="1705" w:type="dxa"/>
            <w:shd w:val="clear" w:color="auto" w:fill="E7E6E6" w:themeFill="background2"/>
          </w:tcPr>
          <w:p w14:paraId="12114311" w14:textId="648FA80C"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July 2020</w:t>
            </w:r>
          </w:p>
        </w:tc>
        <w:tc>
          <w:tcPr>
            <w:tcW w:w="1440" w:type="dxa"/>
            <w:shd w:val="clear" w:color="auto" w:fill="E7E6E6" w:themeFill="background2"/>
          </w:tcPr>
          <w:p w14:paraId="3B4696A7" w14:textId="59B72D61"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GL1</w:t>
            </w:r>
          </w:p>
        </w:tc>
        <w:tc>
          <w:tcPr>
            <w:tcW w:w="6205" w:type="dxa"/>
            <w:shd w:val="clear" w:color="auto" w:fill="E7E6E6" w:themeFill="background2"/>
          </w:tcPr>
          <w:p w14:paraId="1E0E5658" w14:textId="6354CB10"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7/15/2020; laboratory indicated results based on colony counts were outside acceptable range.</w:t>
            </w:r>
          </w:p>
        </w:tc>
      </w:tr>
      <w:tr w:rsidR="007C5C1B" w14:paraId="28E26E8E" w14:textId="77777777" w:rsidTr="00315824">
        <w:trPr>
          <w:trHeight w:val="73"/>
        </w:trPr>
        <w:tc>
          <w:tcPr>
            <w:tcW w:w="1705" w:type="dxa"/>
            <w:shd w:val="clear" w:color="auto" w:fill="FFFFFF" w:themeFill="background1"/>
          </w:tcPr>
          <w:p w14:paraId="23E5A4DD" w14:textId="02923B32"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3BF27E0A" w14:textId="784C2F05"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GL2</w:t>
            </w:r>
          </w:p>
        </w:tc>
        <w:tc>
          <w:tcPr>
            <w:tcW w:w="6205" w:type="dxa"/>
            <w:shd w:val="clear" w:color="auto" w:fill="FFFFFF" w:themeFill="background1"/>
          </w:tcPr>
          <w:p w14:paraId="1E01E310" w14:textId="77777777" w:rsidR="007C5C1B" w:rsidRDefault="007C5C1B" w:rsidP="007C5C1B">
            <w:pPr>
              <w:pStyle w:val="NoSpacing"/>
              <w:rPr>
                <w:rFonts w:ascii="Times New Roman" w:hAnsi="Times New Roman" w:cs="Times New Roman"/>
                <w:color w:val="000000"/>
              </w:rPr>
            </w:pPr>
            <w:r w:rsidRPr="00447E81">
              <w:rPr>
                <w:rFonts w:ascii="Times New Roman" w:hAnsi="Times New Roman" w:cs="Times New Roman"/>
                <w:color w:val="000000"/>
              </w:rPr>
              <w:t>Suspect FECCOL collected on 7/15/2020; laboratory indicated results based on colony counts were outside acceptable range.</w:t>
            </w:r>
          </w:p>
          <w:p w14:paraId="60DA119C" w14:textId="62C0EAF0" w:rsidR="007C5C1B" w:rsidRPr="003126D6" w:rsidRDefault="007C5C1B" w:rsidP="007C5C1B">
            <w:pPr>
              <w:pStyle w:val="NoSpacing"/>
              <w:rPr>
                <w:rFonts w:ascii="Times New Roman" w:hAnsi="Times New Roman" w:cs="Times New Roman"/>
                <w:color w:val="000000"/>
              </w:rPr>
            </w:pPr>
          </w:p>
        </w:tc>
      </w:tr>
      <w:tr w:rsidR="007C5C1B" w14:paraId="1F67C241" w14:textId="77777777" w:rsidTr="00E95D7D">
        <w:trPr>
          <w:trHeight w:val="73"/>
        </w:trPr>
        <w:tc>
          <w:tcPr>
            <w:tcW w:w="1705" w:type="dxa"/>
            <w:tcBorders>
              <w:bottom w:val="dotted" w:sz="4" w:space="0" w:color="auto"/>
            </w:tcBorders>
            <w:shd w:val="clear" w:color="auto" w:fill="FFFFFF" w:themeFill="background1"/>
          </w:tcPr>
          <w:p w14:paraId="4E428DA7" w14:textId="51E8E46C" w:rsidR="007C5C1B" w:rsidRPr="00A852A9"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FFFFFF" w:themeFill="background1"/>
          </w:tcPr>
          <w:p w14:paraId="6A412B1D" w14:textId="6E8FF4AC" w:rsidR="007C5C1B" w:rsidRPr="00E60AD8"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611FE381" w14:textId="23AA6AD7" w:rsidR="007C5C1B" w:rsidRPr="003126D6"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01BF9A56" w14:textId="77777777" w:rsidTr="00E95D7D">
        <w:trPr>
          <w:trHeight w:val="73"/>
        </w:trPr>
        <w:tc>
          <w:tcPr>
            <w:tcW w:w="1705" w:type="dxa"/>
            <w:tcBorders>
              <w:bottom w:val="dotted" w:sz="4" w:space="0" w:color="auto"/>
            </w:tcBorders>
            <w:shd w:val="clear" w:color="auto" w:fill="FFFFFF" w:themeFill="background1"/>
          </w:tcPr>
          <w:p w14:paraId="11B8121C" w14:textId="71516B82"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July 2020 (continued)</w:t>
            </w:r>
          </w:p>
        </w:tc>
        <w:tc>
          <w:tcPr>
            <w:tcW w:w="1440" w:type="dxa"/>
            <w:tcBorders>
              <w:bottom w:val="dotted" w:sz="4" w:space="0" w:color="auto"/>
            </w:tcBorders>
            <w:shd w:val="clear" w:color="auto" w:fill="FFFFFF" w:themeFill="background1"/>
          </w:tcPr>
          <w:p w14:paraId="5D9B6B73" w14:textId="1DFC07C2"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5358C280" w14:textId="77777777" w:rsidR="007C5C1B"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Alkalinity collected on 7/15/2020; laboratory indicated value reported if the arithmetic mean (average) of two or more determinations. </w:t>
            </w:r>
          </w:p>
          <w:p w14:paraId="2E760C38" w14:textId="55B9C8CA" w:rsidR="007C5C1B" w:rsidRPr="003126D6" w:rsidRDefault="007C5C1B" w:rsidP="007C5C1B">
            <w:pPr>
              <w:pStyle w:val="NoSpacing"/>
              <w:rPr>
                <w:rFonts w:ascii="Times New Roman" w:hAnsi="Times New Roman" w:cs="Times New Roman"/>
                <w:color w:val="000000"/>
              </w:rPr>
            </w:pPr>
          </w:p>
        </w:tc>
      </w:tr>
      <w:tr w:rsidR="007C5C1B" w14:paraId="7ADE3F2D" w14:textId="77777777" w:rsidTr="00E95D7D">
        <w:trPr>
          <w:trHeight w:val="73"/>
        </w:trPr>
        <w:tc>
          <w:tcPr>
            <w:tcW w:w="1705" w:type="dxa"/>
            <w:shd w:val="clear" w:color="auto" w:fill="E7E6E6" w:themeFill="background2"/>
          </w:tcPr>
          <w:p w14:paraId="2E908E7D" w14:textId="0DF03754"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AB7228E" w14:textId="2B8D9049"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GR1</w:t>
            </w:r>
          </w:p>
        </w:tc>
        <w:tc>
          <w:tcPr>
            <w:tcW w:w="6205" w:type="dxa"/>
            <w:shd w:val="clear" w:color="auto" w:fill="E7E6E6" w:themeFill="background2"/>
          </w:tcPr>
          <w:p w14:paraId="5EB5ADED" w14:textId="70E50F58"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7/15/2020; laboratory indicated sample held beyond accepted holding time and results based on colony counts were outside acceptable range. </w:t>
            </w:r>
          </w:p>
        </w:tc>
      </w:tr>
      <w:tr w:rsidR="007C5C1B" w14:paraId="06F64361" w14:textId="77777777" w:rsidTr="00315824">
        <w:trPr>
          <w:trHeight w:val="73"/>
        </w:trPr>
        <w:tc>
          <w:tcPr>
            <w:tcW w:w="1705" w:type="dxa"/>
            <w:shd w:val="clear" w:color="auto" w:fill="FFFFFF" w:themeFill="background1"/>
          </w:tcPr>
          <w:p w14:paraId="3B2A98A2" w14:textId="02E6391D"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6C2E5F48" w14:textId="77DBB1E3"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GR3</w:t>
            </w:r>
          </w:p>
        </w:tc>
        <w:tc>
          <w:tcPr>
            <w:tcW w:w="6205" w:type="dxa"/>
            <w:shd w:val="clear" w:color="auto" w:fill="FFFFFF" w:themeFill="background1"/>
          </w:tcPr>
          <w:p w14:paraId="4A0A4497" w14:textId="42444B4C"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TSS collected 7/15/2020; laboratory indicated value reported is arithmetic mean (average) of two or more determinations.</w:t>
            </w:r>
          </w:p>
        </w:tc>
      </w:tr>
      <w:tr w:rsidR="007C5C1B" w14:paraId="60C23DDC" w14:textId="77777777" w:rsidTr="00315824">
        <w:trPr>
          <w:trHeight w:val="73"/>
        </w:trPr>
        <w:tc>
          <w:tcPr>
            <w:tcW w:w="1705" w:type="dxa"/>
            <w:shd w:val="clear" w:color="auto" w:fill="FFFFFF" w:themeFill="background1"/>
          </w:tcPr>
          <w:p w14:paraId="308390A5"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4250CA74" w14:textId="57E7EDDE" w:rsidR="007C5C1B" w:rsidRPr="00E60AD8" w:rsidRDefault="007C5C1B" w:rsidP="007C5C1B">
            <w:pPr>
              <w:pStyle w:val="NoSpacing"/>
              <w:rPr>
                <w:rFonts w:ascii="Times New Roman" w:hAnsi="Times New Roman" w:cs="Times New Roman"/>
                <w:iCs/>
                <w:color w:val="000000"/>
              </w:rPr>
            </w:pPr>
          </w:p>
        </w:tc>
        <w:tc>
          <w:tcPr>
            <w:tcW w:w="6205" w:type="dxa"/>
            <w:shd w:val="clear" w:color="auto" w:fill="FFFFFF" w:themeFill="background1"/>
          </w:tcPr>
          <w:p w14:paraId="3073AD0B" w14:textId="510989EF"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Turbidity collected 7/15/2020; laboratory indicated value reported is arithmetic mean (average) of two or more determinations.</w:t>
            </w:r>
          </w:p>
        </w:tc>
      </w:tr>
      <w:tr w:rsidR="007C5C1B" w14:paraId="144E1293" w14:textId="77777777" w:rsidTr="00E95D7D">
        <w:trPr>
          <w:trHeight w:val="73"/>
        </w:trPr>
        <w:tc>
          <w:tcPr>
            <w:tcW w:w="1705" w:type="dxa"/>
            <w:tcBorders>
              <w:bottom w:val="dotted" w:sz="4" w:space="0" w:color="auto"/>
            </w:tcBorders>
            <w:shd w:val="clear" w:color="auto" w:fill="FFFFFF" w:themeFill="background1"/>
          </w:tcPr>
          <w:p w14:paraId="16CC09F9"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CA76243" w14:textId="2CF66D1A"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2C715EC9" w14:textId="75FD822B"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7/15/2020; laboratory indicated sample held beyond accepted holding time and value reported is arithmetic mean (average) of two or more determinations.</w:t>
            </w:r>
          </w:p>
        </w:tc>
      </w:tr>
      <w:tr w:rsidR="007C5C1B" w14:paraId="4CFC0BCB" w14:textId="77777777" w:rsidTr="00E95D7D">
        <w:trPr>
          <w:trHeight w:val="73"/>
        </w:trPr>
        <w:tc>
          <w:tcPr>
            <w:tcW w:w="1705" w:type="dxa"/>
            <w:shd w:val="clear" w:color="auto" w:fill="E7E6E6" w:themeFill="background2"/>
          </w:tcPr>
          <w:p w14:paraId="122B44CE" w14:textId="4E005129"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0FB5D8B" w14:textId="35C648CA" w:rsidR="007C5C1B" w:rsidRPr="00E60AD8" w:rsidRDefault="007C5C1B" w:rsidP="007C5C1B">
            <w:pPr>
              <w:pStyle w:val="NoSpacing"/>
              <w:rPr>
                <w:rFonts w:ascii="Times New Roman" w:hAnsi="Times New Roman" w:cs="Times New Roman"/>
                <w:iCs/>
                <w:color w:val="000000"/>
              </w:rPr>
            </w:pPr>
            <w:proofErr w:type="spellStart"/>
            <w:r w:rsidRPr="003126D6">
              <w:rPr>
                <w:rFonts w:ascii="Times New Roman" w:hAnsi="Times New Roman" w:cs="Times New Roman"/>
                <w:iCs/>
                <w:color w:val="000000"/>
              </w:rPr>
              <w:t>Micklers</w:t>
            </w:r>
            <w:proofErr w:type="spellEnd"/>
          </w:p>
        </w:tc>
        <w:tc>
          <w:tcPr>
            <w:tcW w:w="6205" w:type="dxa"/>
            <w:shd w:val="clear" w:color="auto" w:fill="E7E6E6" w:themeFill="background2"/>
          </w:tcPr>
          <w:p w14:paraId="664054A4" w14:textId="12E339F6"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7/15/2020; laboratory indicated results based on colony counts were outside acceptable range. </w:t>
            </w:r>
          </w:p>
        </w:tc>
      </w:tr>
      <w:tr w:rsidR="007C5C1B" w14:paraId="603175CF" w14:textId="77777777" w:rsidTr="00E95D7D">
        <w:trPr>
          <w:trHeight w:val="73"/>
        </w:trPr>
        <w:tc>
          <w:tcPr>
            <w:tcW w:w="1705" w:type="dxa"/>
            <w:tcBorders>
              <w:bottom w:val="dotted" w:sz="4" w:space="0" w:color="auto"/>
            </w:tcBorders>
            <w:shd w:val="clear" w:color="auto" w:fill="FFFFFF" w:themeFill="background1"/>
          </w:tcPr>
          <w:p w14:paraId="7C5D3A04" w14:textId="14731501"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F87B267" w14:textId="78027C99"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33D3D224" w14:textId="225EBD59"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7/15/2020; laboratory indicated sample held beyond accepted holding time and results based on colony counts were outside acceptable range</w:t>
            </w:r>
          </w:p>
        </w:tc>
      </w:tr>
      <w:tr w:rsidR="007C5C1B" w14:paraId="17851C76" w14:textId="77777777" w:rsidTr="00E95D7D">
        <w:trPr>
          <w:trHeight w:val="73"/>
        </w:trPr>
        <w:tc>
          <w:tcPr>
            <w:tcW w:w="1705" w:type="dxa"/>
            <w:shd w:val="clear" w:color="auto" w:fill="E7E6E6" w:themeFill="background2"/>
          </w:tcPr>
          <w:p w14:paraId="64817205" w14:textId="7FB58241"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August 2020</w:t>
            </w:r>
          </w:p>
        </w:tc>
        <w:tc>
          <w:tcPr>
            <w:tcW w:w="1440" w:type="dxa"/>
            <w:shd w:val="clear" w:color="auto" w:fill="E7E6E6" w:themeFill="background2"/>
          </w:tcPr>
          <w:p w14:paraId="55001244" w14:textId="71F1071B"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GR1</w:t>
            </w:r>
          </w:p>
        </w:tc>
        <w:tc>
          <w:tcPr>
            <w:tcW w:w="6205" w:type="dxa"/>
            <w:shd w:val="clear" w:color="auto" w:fill="E7E6E6" w:themeFill="background2"/>
          </w:tcPr>
          <w:p w14:paraId="7EC99C7B" w14:textId="46AA9AFB"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Rejected NO23F collected on 8/17/2020; laboratory indicated that the analyte was detected in both the sample and associated method blank.</w:t>
            </w:r>
          </w:p>
        </w:tc>
      </w:tr>
      <w:tr w:rsidR="007C5C1B" w14:paraId="02E241C6" w14:textId="77777777" w:rsidTr="00315824">
        <w:trPr>
          <w:trHeight w:val="73"/>
        </w:trPr>
        <w:tc>
          <w:tcPr>
            <w:tcW w:w="1705" w:type="dxa"/>
            <w:shd w:val="clear" w:color="auto" w:fill="FFFFFF" w:themeFill="background1"/>
          </w:tcPr>
          <w:p w14:paraId="68A1A56B"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1C53EFD0" w14:textId="3499474F"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GR3</w:t>
            </w:r>
          </w:p>
        </w:tc>
        <w:tc>
          <w:tcPr>
            <w:tcW w:w="6205" w:type="dxa"/>
            <w:shd w:val="clear" w:color="auto" w:fill="FFFFFF" w:themeFill="background1"/>
          </w:tcPr>
          <w:p w14:paraId="5B23AE4A" w14:textId="77518174"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8/17/2020; laboratory indicated results based on colony counts were outside acceptable range. </w:t>
            </w:r>
          </w:p>
        </w:tc>
      </w:tr>
      <w:tr w:rsidR="007C5C1B" w14:paraId="606C873C" w14:textId="77777777" w:rsidTr="00E95D7D">
        <w:trPr>
          <w:trHeight w:val="73"/>
        </w:trPr>
        <w:tc>
          <w:tcPr>
            <w:tcW w:w="1705" w:type="dxa"/>
            <w:tcBorders>
              <w:bottom w:val="dotted" w:sz="4" w:space="0" w:color="auto"/>
            </w:tcBorders>
            <w:shd w:val="clear" w:color="auto" w:fill="FFFFFF" w:themeFill="background1"/>
          </w:tcPr>
          <w:p w14:paraId="3D020A31"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24DDBAA" w14:textId="77777777"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FF0B56A" w14:textId="0CE04497"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Rejected NO23F collected on 8/17/2020; laboratory indicated that the analyte was detected in both the sample and associated method blank. </w:t>
            </w:r>
          </w:p>
        </w:tc>
      </w:tr>
      <w:tr w:rsidR="007C5C1B" w14:paraId="19E48011" w14:textId="77777777" w:rsidTr="00E95D7D">
        <w:trPr>
          <w:trHeight w:val="73"/>
        </w:trPr>
        <w:tc>
          <w:tcPr>
            <w:tcW w:w="1705" w:type="dxa"/>
            <w:shd w:val="clear" w:color="auto" w:fill="E7E6E6" w:themeFill="background2"/>
          </w:tcPr>
          <w:p w14:paraId="3E8CFFEF"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2434652" w14:textId="19C49899"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Guana River</w:t>
            </w:r>
          </w:p>
        </w:tc>
        <w:tc>
          <w:tcPr>
            <w:tcW w:w="6205" w:type="dxa"/>
            <w:shd w:val="clear" w:color="auto" w:fill="E7E6E6" w:themeFill="background2"/>
          </w:tcPr>
          <w:p w14:paraId="29ED911B" w14:textId="261ED46A"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Rejected NO23F collected on 8/17/2020; laboratory indicated that the analyte was detected in both the sample and associated method blank.</w:t>
            </w:r>
          </w:p>
        </w:tc>
      </w:tr>
      <w:tr w:rsidR="007C5C1B" w14:paraId="06E30E96" w14:textId="77777777" w:rsidTr="00E95D7D">
        <w:trPr>
          <w:trHeight w:val="73"/>
        </w:trPr>
        <w:tc>
          <w:tcPr>
            <w:tcW w:w="1705" w:type="dxa"/>
            <w:tcBorders>
              <w:bottom w:val="dotted" w:sz="4" w:space="0" w:color="auto"/>
            </w:tcBorders>
            <w:shd w:val="clear" w:color="auto" w:fill="FFFFFF" w:themeFill="background1"/>
          </w:tcPr>
          <w:p w14:paraId="6E11DC0C"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E33AA53" w14:textId="4254EE01" w:rsidR="007C5C1B" w:rsidRPr="00E60AD8" w:rsidRDefault="007C5C1B" w:rsidP="007C5C1B">
            <w:pPr>
              <w:pStyle w:val="NoSpacing"/>
              <w:rPr>
                <w:rFonts w:ascii="Times New Roman" w:hAnsi="Times New Roman" w:cs="Times New Roman"/>
                <w:iCs/>
                <w:color w:val="000000"/>
              </w:rPr>
            </w:pPr>
            <w:proofErr w:type="spellStart"/>
            <w:r w:rsidRPr="003126D6">
              <w:rPr>
                <w:rFonts w:ascii="Times New Roman" w:hAnsi="Times New Roman" w:cs="Times New Roman"/>
                <w:iCs/>
                <w:color w:val="000000"/>
              </w:rPr>
              <w:t>Micklers</w:t>
            </w:r>
            <w:proofErr w:type="spellEnd"/>
          </w:p>
        </w:tc>
        <w:tc>
          <w:tcPr>
            <w:tcW w:w="6205" w:type="dxa"/>
            <w:tcBorders>
              <w:bottom w:val="dotted" w:sz="4" w:space="0" w:color="auto"/>
            </w:tcBorders>
            <w:shd w:val="clear" w:color="auto" w:fill="FFFFFF" w:themeFill="background1"/>
          </w:tcPr>
          <w:p w14:paraId="5F1A16A1" w14:textId="4F3B680A"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8/17/2020; laboratory indicated results based on colony counts were outside acceptable range. </w:t>
            </w:r>
          </w:p>
        </w:tc>
      </w:tr>
      <w:tr w:rsidR="007C5C1B" w14:paraId="56A4B3DE" w14:textId="77777777" w:rsidTr="00E95D7D">
        <w:trPr>
          <w:trHeight w:val="73"/>
        </w:trPr>
        <w:tc>
          <w:tcPr>
            <w:tcW w:w="1705" w:type="dxa"/>
            <w:shd w:val="clear" w:color="auto" w:fill="E7E6E6" w:themeFill="background2"/>
          </w:tcPr>
          <w:p w14:paraId="4FB339C7" w14:textId="024BF638"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September 2020</w:t>
            </w:r>
          </w:p>
        </w:tc>
        <w:tc>
          <w:tcPr>
            <w:tcW w:w="1440" w:type="dxa"/>
            <w:shd w:val="clear" w:color="auto" w:fill="E7E6E6" w:themeFill="background2"/>
          </w:tcPr>
          <w:p w14:paraId="29BC645B" w14:textId="78A3A905"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Lake South</w:t>
            </w:r>
          </w:p>
        </w:tc>
        <w:tc>
          <w:tcPr>
            <w:tcW w:w="6205" w:type="dxa"/>
            <w:shd w:val="clear" w:color="auto" w:fill="E7E6E6" w:themeFill="background2"/>
          </w:tcPr>
          <w:p w14:paraId="3B62C177" w14:textId="39980FE4"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9/14/2020; laboratory indicated results based on colony counts were outside acceptable range.</w:t>
            </w:r>
          </w:p>
        </w:tc>
      </w:tr>
      <w:tr w:rsidR="007C5C1B" w14:paraId="094A6B36" w14:textId="77777777" w:rsidTr="00E95D7D">
        <w:trPr>
          <w:trHeight w:val="73"/>
        </w:trPr>
        <w:tc>
          <w:tcPr>
            <w:tcW w:w="1705" w:type="dxa"/>
            <w:tcBorders>
              <w:bottom w:val="dotted" w:sz="4" w:space="0" w:color="auto"/>
            </w:tcBorders>
            <w:shd w:val="clear" w:color="auto" w:fill="FFFFFF" w:themeFill="background1"/>
          </w:tcPr>
          <w:p w14:paraId="079529FD"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0787654" w14:textId="3185617B" w:rsidR="007C5C1B" w:rsidRPr="00E60AD8" w:rsidRDefault="007C5C1B" w:rsidP="007C5C1B">
            <w:pPr>
              <w:pStyle w:val="NoSpacing"/>
              <w:rPr>
                <w:rFonts w:ascii="Times New Roman" w:hAnsi="Times New Roman" w:cs="Times New Roman"/>
                <w:iCs/>
                <w:color w:val="000000"/>
              </w:rPr>
            </w:pPr>
            <w:proofErr w:type="spellStart"/>
            <w:r w:rsidRPr="003126D6">
              <w:rPr>
                <w:rFonts w:ascii="Times New Roman" w:hAnsi="Times New Roman" w:cs="Times New Roman"/>
                <w:iCs/>
                <w:color w:val="000000"/>
              </w:rPr>
              <w:t>Micklers</w:t>
            </w:r>
            <w:proofErr w:type="spellEnd"/>
          </w:p>
        </w:tc>
        <w:tc>
          <w:tcPr>
            <w:tcW w:w="6205" w:type="dxa"/>
            <w:tcBorders>
              <w:bottom w:val="dotted" w:sz="4" w:space="0" w:color="auto"/>
            </w:tcBorders>
            <w:shd w:val="clear" w:color="auto" w:fill="FFFFFF" w:themeFill="background1"/>
          </w:tcPr>
          <w:p w14:paraId="28601676" w14:textId="64F98585"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Suspect FECCOL collected on 9/14/2020; laboratory indicated results based on colony counts were outside acceptable range. </w:t>
            </w:r>
          </w:p>
        </w:tc>
      </w:tr>
      <w:tr w:rsidR="007C5C1B" w14:paraId="152C722C" w14:textId="77777777" w:rsidTr="00E95D7D">
        <w:trPr>
          <w:trHeight w:val="73"/>
        </w:trPr>
        <w:tc>
          <w:tcPr>
            <w:tcW w:w="1705" w:type="dxa"/>
            <w:shd w:val="clear" w:color="auto" w:fill="E7E6E6" w:themeFill="background2"/>
          </w:tcPr>
          <w:p w14:paraId="06FFBA65"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B9E6044" w14:textId="56B297AD"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River North</w:t>
            </w:r>
          </w:p>
        </w:tc>
        <w:tc>
          <w:tcPr>
            <w:tcW w:w="6205" w:type="dxa"/>
            <w:shd w:val="clear" w:color="auto" w:fill="E7E6E6" w:themeFill="background2"/>
          </w:tcPr>
          <w:p w14:paraId="25DFC8F0" w14:textId="1C71B3D2"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Suspect FECCOL collected on 9/14/2020; laboratory indicated results based on colony counts were outside acceptable range.</w:t>
            </w:r>
          </w:p>
        </w:tc>
      </w:tr>
      <w:tr w:rsidR="007C5C1B" w14:paraId="3C368437" w14:textId="77777777" w:rsidTr="00E95D7D">
        <w:trPr>
          <w:trHeight w:val="73"/>
        </w:trPr>
        <w:tc>
          <w:tcPr>
            <w:tcW w:w="1705" w:type="dxa"/>
            <w:tcBorders>
              <w:bottom w:val="dotted" w:sz="4" w:space="0" w:color="auto"/>
            </w:tcBorders>
            <w:shd w:val="clear" w:color="auto" w:fill="FFFFFF" w:themeFill="background1"/>
          </w:tcPr>
          <w:p w14:paraId="6524CF0C" w14:textId="55F212A9" w:rsidR="007C5C1B" w:rsidRPr="00A852A9"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October 2020</w:t>
            </w:r>
          </w:p>
        </w:tc>
        <w:tc>
          <w:tcPr>
            <w:tcW w:w="1440" w:type="dxa"/>
            <w:tcBorders>
              <w:bottom w:val="dotted" w:sz="4" w:space="0" w:color="auto"/>
            </w:tcBorders>
            <w:shd w:val="clear" w:color="auto" w:fill="FFFFFF" w:themeFill="background1"/>
          </w:tcPr>
          <w:p w14:paraId="5027E560" w14:textId="538F3AA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25976626" w14:textId="38CB341A"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TSS collected on 10/13/2020; laboratory indicated value reported is the arithmetic mean (average) of two or more determinations.</w:t>
            </w:r>
          </w:p>
        </w:tc>
      </w:tr>
      <w:tr w:rsidR="007C5C1B" w14:paraId="582885DF" w14:textId="77777777" w:rsidTr="00E95D7D">
        <w:trPr>
          <w:trHeight w:val="73"/>
        </w:trPr>
        <w:tc>
          <w:tcPr>
            <w:tcW w:w="1705" w:type="dxa"/>
            <w:shd w:val="clear" w:color="auto" w:fill="E7E6E6" w:themeFill="background2"/>
          </w:tcPr>
          <w:p w14:paraId="127B059B"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492B3B3" w14:textId="6AB37C02"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shd w:val="clear" w:color="auto" w:fill="E7E6E6" w:themeFill="background2"/>
          </w:tcPr>
          <w:p w14:paraId="5B0489D5" w14:textId="02A94886"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TSS collected on 10/13/2020; laboratory indicated value reported is the arithmetic mean (average) of two or more determinations.</w:t>
            </w:r>
          </w:p>
        </w:tc>
      </w:tr>
      <w:tr w:rsidR="007C5C1B" w14:paraId="2AF29389" w14:textId="77777777" w:rsidTr="00E95D7D">
        <w:trPr>
          <w:trHeight w:val="73"/>
        </w:trPr>
        <w:tc>
          <w:tcPr>
            <w:tcW w:w="1705" w:type="dxa"/>
            <w:tcBorders>
              <w:bottom w:val="dotted" w:sz="4" w:space="0" w:color="auto"/>
            </w:tcBorders>
            <w:shd w:val="clear" w:color="auto" w:fill="FFFFFF" w:themeFill="background1"/>
          </w:tcPr>
          <w:p w14:paraId="620E3ED2"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78CF7D2" w14:textId="1D875F51" w:rsidR="007C5C1B" w:rsidRPr="003126D6"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560C24F4" w14:textId="6D60777F"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turbidity collected on 10/13/2020; laboratory indicated value reported is the arithmetic mean (average) of two or more determinations.</w:t>
            </w:r>
          </w:p>
        </w:tc>
      </w:tr>
      <w:tr w:rsidR="007C5C1B" w14:paraId="44D20480" w14:textId="77777777" w:rsidTr="00E95D7D">
        <w:trPr>
          <w:trHeight w:val="73"/>
        </w:trPr>
        <w:tc>
          <w:tcPr>
            <w:tcW w:w="1705" w:type="dxa"/>
            <w:shd w:val="clear" w:color="auto" w:fill="E7E6E6" w:themeFill="background2"/>
          </w:tcPr>
          <w:p w14:paraId="484135C3" w14:textId="14AD0CFD" w:rsidR="007C5C1B" w:rsidRPr="00A852A9"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E7E6E6" w:themeFill="background2"/>
          </w:tcPr>
          <w:p w14:paraId="08B845F8" w14:textId="4DD80C7E" w:rsidR="007C5C1B" w:rsidRPr="00E60AD8"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2061038D" w14:textId="74641BA8" w:rsidR="007C5C1B" w:rsidRPr="00447E81"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1C9D74CE" w14:textId="77777777" w:rsidTr="00E95D7D">
        <w:trPr>
          <w:trHeight w:val="73"/>
        </w:trPr>
        <w:tc>
          <w:tcPr>
            <w:tcW w:w="1705" w:type="dxa"/>
            <w:shd w:val="clear" w:color="auto" w:fill="E7E6E6" w:themeFill="background2"/>
          </w:tcPr>
          <w:p w14:paraId="3712C204" w14:textId="5314449D"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October 2020 (continued)</w:t>
            </w:r>
          </w:p>
        </w:tc>
        <w:tc>
          <w:tcPr>
            <w:tcW w:w="1440" w:type="dxa"/>
            <w:shd w:val="clear" w:color="auto" w:fill="E7E6E6" w:themeFill="background2"/>
          </w:tcPr>
          <w:p w14:paraId="44029C4C" w14:textId="77777777" w:rsidR="007C5C1B" w:rsidRPr="007D00DA" w:rsidRDefault="007C5C1B" w:rsidP="007C5C1B">
            <w:pPr>
              <w:pStyle w:val="NoSpacing"/>
              <w:rPr>
                <w:rFonts w:ascii="Times New Roman" w:hAnsi="Times New Roman" w:cs="Times New Roman"/>
                <w:iCs/>
                <w:color w:val="000000"/>
              </w:rPr>
            </w:pPr>
            <w:r w:rsidRPr="00E60AD8">
              <w:rPr>
                <w:rFonts w:ascii="Times New Roman" w:hAnsi="Times New Roman" w:cs="Times New Roman"/>
                <w:iCs/>
                <w:color w:val="000000"/>
              </w:rPr>
              <w:t>G</w:t>
            </w:r>
            <w:r w:rsidRPr="007D00DA">
              <w:rPr>
                <w:rFonts w:ascii="Times New Roman" w:hAnsi="Times New Roman" w:cs="Times New Roman"/>
                <w:iCs/>
                <w:color w:val="000000"/>
              </w:rPr>
              <w:t>R3</w:t>
            </w:r>
          </w:p>
          <w:p w14:paraId="65A9E5B9" w14:textId="77777777" w:rsidR="007C5C1B" w:rsidRPr="003126D6"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02A0C4F0" w14:textId="77777777" w:rsidR="007C5C1B" w:rsidRDefault="007C5C1B" w:rsidP="007C5C1B">
            <w:pPr>
              <w:pStyle w:val="NoSpacing"/>
              <w:rPr>
                <w:rFonts w:ascii="Times New Roman" w:hAnsi="Times New Roman" w:cs="Times New Roman"/>
                <w:color w:val="000000"/>
              </w:rPr>
            </w:pPr>
            <w:r w:rsidRPr="00447E81">
              <w:rPr>
                <w:rFonts w:ascii="Times New Roman" w:hAnsi="Times New Roman" w:cs="Times New Roman"/>
                <w:color w:val="000000"/>
              </w:rPr>
              <w:t xml:space="preserve">Rejected </w:t>
            </w:r>
            <w:proofErr w:type="spellStart"/>
            <w:r w:rsidRPr="00447E81">
              <w:rPr>
                <w:rFonts w:ascii="Times New Roman" w:hAnsi="Times New Roman" w:cs="Times New Roman"/>
                <w:color w:val="000000"/>
              </w:rPr>
              <w:t>CHLa_UnC</w:t>
            </w:r>
            <w:proofErr w:type="spellEnd"/>
            <w:r w:rsidRPr="00447E81">
              <w:rPr>
                <w:rFonts w:ascii="Times New Roman" w:hAnsi="Times New Roman" w:cs="Times New Roman"/>
                <w:color w:val="000000"/>
              </w:rPr>
              <w:t xml:space="preserve"> collected 10/13/2020; laboratory indicated that the analyte was detected in both the sample and associated method blank. </w:t>
            </w:r>
          </w:p>
          <w:p w14:paraId="41DED4FB" w14:textId="789EE414" w:rsidR="007C5C1B" w:rsidRPr="003126D6" w:rsidRDefault="007C5C1B" w:rsidP="007C5C1B">
            <w:pPr>
              <w:pStyle w:val="NoSpacing"/>
              <w:rPr>
                <w:rFonts w:ascii="Times New Roman" w:hAnsi="Times New Roman" w:cs="Times New Roman"/>
                <w:color w:val="000000"/>
              </w:rPr>
            </w:pPr>
          </w:p>
        </w:tc>
      </w:tr>
      <w:tr w:rsidR="007C5C1B" w14:paraId="26FF54F9" w14:textId="77777777" w:rsidTr="00E95D7D">
        <w:trPr>
          <w:trHeight w:val="73"/>
        </w:trPr>
        <w:tc>
          <w:tcPr>
            <w:tcW w:w="1705" w:type="dxa"/>
            <w:shd w:val="clear" w:color="auto" w:fill="E7E6E6" w:themeFill="background2"/>
          </w:tcPr>
          <w:p w14:paraId="5F96D195" w14:textId="0FD7563E"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7F33DA9" w14:textId="4EA53A4D" w:rsidR="007C5C1B" w:rsidRPr="003126D6"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099151E4" w14:textId="4124AA1E" w:rsidR="007C5C1B" w:rsidRPr="003126D6" w:rsidRDefault="007C5C1B" w:rsidP="007C5C1B">
            <w:pPr>
              <w:pStyle w:val="NoSpacing"/>
              <w:rPr>
                <w:rFonts w:ascii="Times New Roman" w:hAnsi="Times New Roman" w:cs="Times New Roman"/>
                <w:color w:val="000000"/>
              </w:rPr>
            </w:pPr>
            <w:r w:rsidRPr="00447E81">
              <w:rPr>
                <w:rFonts w:ascii="Times New Roman" w:hAnsi="Times New Roman" w:cs="Times New Roman"/>
                <w:color w:val="000000"/>
              </w:rPr>
              <w:t>Suspect FECCOL collected 10/13/2020; laboratory indicated results based on colony counts were outside acceptable range.</w:t>
            </w:r>
          </w:p>
        </w:tc>
      </w:tr>
      <w:tr w:rsidR="007C5C1B" w14:paraId="0B98E305" w14:textId="77777777" w:rsidTr="00315824">
        <w:trPr>
          <w:trHeight w:val="73"/>
        </w:trPr>
        <w:tc>
          <w:tcPr>
            <w:tcW w:w="1705" w:type="dxa"/>
            <w:shd w:val="clear" w:color="auto" w:fill="FFFFFF" w:themeFill="background1"/>
          </w:tcPr>
          <w:p w14:paraId="25A49F85"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37886D2F" w14:textId="5D47AEE3" w:rsidR="007C5C1B" w:rsidRPr="00E60AD8" w:rsidRDefault="007C5C1B" w:rsidP="007C5C1B">
            <w:pPr>
              <w:pStyle w:val="NoSpacing"/>
              <w:rPr>
                <w:rFonts w:ascii="Times New Roman" w:hAnsi="Times New Roman" w:cs="Times New Roman"/>
                <w:iCs/>
                <w:color w:val="000000"/>
              </w:rPr>
            </w:pPr>
            <w:r w:rsidRPr="003126D6">
              <w:rPr>
                <w:rFonts w:ascii="Times New Roman" w:hAnsi="Times New Roman" w:cs="Times New Roman"/>
                <w:iCs/>
                <w:color w:val="000000"/>
              </w:rPr>
              <w:t>Guana River</w:t>
            </w:r>
          </w:p>
        </w:tc>
        <w:tc>
          <w:tcPr>
            <w:tcW w:w="6205" w:type="dxa"/>
            <w:shd w:val="clear" w:color="auto" w:fill="FFFFFF" w:themeFill="background1"/>
          </w:tcPr>
          <w:p w14:paraId="07D182F0" w14:textId="220D1641" w:rsidR="007C5C1B" w:rsidRPr="003126D6" w:rsidRDefault="007C5C1B" w:rsidP="007C5C1B">
            <w:pPr>
              <w:pStyle w:val="NoSpacing"/>
              <w:rPr>
                <w:rFonts w:ascii="Times New Roman" w:hAnsi="Times New Roman" w:cs="Times New Roman"/>
                <w:color w:val="000000"/>
              </w:rPr>
            </w:pPr>
            <w:r w:rsidRPr="003126D6">
              <w:rPr>
                <w:rFonts w:ascii="Times New Roman" w:hAnsi="Times New Roman" w:cs="Times New Roman"/>
                <w:color w:val="000000"/>
              </w:rPr>
              <w:t xml:space="preserve">Rejected </w:t>
            </w:r>
            <w:proofErr w:type="spellStart"/>
            <w:r w:rsidRPr="003126D6">
              <w:rPr>
                <w:rFonts w:ascii="Times New Roman" w:hAnsi="Times New Roman" w:cs="Times New Roman"/>
                <w:color w:val="000000"/>
              </w:rPr>
              <w:t>CHLa_UnC</w:t>
            </w:r>
            <w:proofErr w:type="spellEnd"/>
            <w:r w:rsidRPr="003126D6">
              <w:rPr>
                <w:rFonts w:ascii="Times New Roman" w:hAnsi="Times New Roman" w:cs="Times New Roman"/>
                <w:color w:val="000000"/>
              </w:rPr>
              <w:t xml:space="preserve"> collected on 10/13/2020; laboratory indicated that the analyte was detected in both the sample and associated method blank.</w:t>
            </w:r>
          </w:p>
        </w:tc>
      </w:tr>
      <w:tr w:rsidR="007C5C1B" w14:paraId="6494F85F" w14:textId="77777777" w:rsidTr="00E95D7D">
        <w:trPr>
          <w:trHeight w:val="73"/>
        </w:trPr>
        <w:tc>
          <w:tcPr>
            <w:tcW w:w="1705" w:type="dxa"/>
            <w:tcBorders>
              <w:bottom w:val="dotted" w:sz="4" w:space="0" w:color="auto"/>
            </w:tcBorders>
            <w:shd w:val="clear" w:color="auto" w:fill="FFFFFF" w:themeFill="background1"/>
          </w:tcPr>
          <w:p w14:paraId="0349E247"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47A7EC1" w14:textId="77777777"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2A5D9E77" w14:textId="6B1B82A5"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10/13/2020; laboratory indicated results based on colony counts were outside acceptable range.</w:t>
            </w:r>
          </w:p>
        </w:tc>
      </w:tr>
      <w:tr w:rsidR="007C5C1B" w14:paraId="2A228A25" w14:textId="77777777" w:rsidTr="00E95D7D">
        <w:trPr>
          <w:trHeight w:val="73"/>
        </w:trPr>
        <w:tc>
          <w:tcPr>
            <w:tcW w:w="1705" w:type="dxa"/>
            <w:shd w:val="clear" w:color="auto" w:fill="E7E6E6" w:themeFill="background2"/>
          </w:tcPr>
          <w:p w14:paraId="420936BE"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685F5E1" w14:textId="30D42F57"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E7E6E6" w:themeFill="background2"/>
          </w:tcPr>
          <w:p w14:paraId="0C36B74C" w14:textId="5728E2E3"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w:t>
            </w:r>
            <w:proofErr w:type="spellStart"/>
            <w:r w:rsidRPr="007D00DA">
              <w:rPr>
                <w:rFonts w:ascii="Times New Roman" w:hAnsi="Times New Roman" w:cs="Times New Roman"/>
                <w:color w:val="000000"/>
              </w:rPr>
              <w:t>CHLa_C</w:t>
            </w:r>
            <w:proofErr w:type="spellEnd"/>
            <w:r w:rsidRPr="007D00DA">
              <w:rPr>
                <w:rFonts w:ascii="Times New Roman" w:hAnsi="Times New Roman" w:cs="Times New Roman"/>
                <w:color w:val="000000"/>
              </w:rPr>
              <w:t xml:space="preserve"> collected 10/13/2020; laboratory indicated value reported is the arithmetic mean (average) of two or more determinations.</w:t>
            </w:r>
          </w:p>
        </w:tc>
      </w:tr>
      <w:tr w:rsidR="007C5C1B" w14:paraId="1FF5080D" w14:textId="77777777" w:rsidTr="00E95D7D">
        <w:trPr>
          <w:trHeight w:val="73"/>
        </w:trPr>
        <w:tc>
          <w:tcPr>
            <w:tcW w:w="1705" w:type="dxa"/>
            <w:shd w:val="clear" w:color="auto" w:fill="E7E6E6" w:themeFill="background2"/>
          </w:tcPr>
          <w:p w14:paraId="3915078E" w14:textId="182FBA6A"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76CFA946" w14:textId="6B4BF27B"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179DE8B4" w14:textId="569506D7"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w:t>
            </w:r>
            <w:proofErr w:type="spellStart"/>
            <w:r w:rsidRPr="007D00DA">
              <w:rPr>
                <w:rFonts w:ascii="Times New Roman" w:hAnsi="Times New Roman" w:cs="Times New Roman"/>
                <w:color w:val="000000"/>
              </w:rPr>
              <w:t>CHLa_UnC</w:t>
            </w:r>
            <w:proofErr w:type="spellEnd"/>
            <w:r w:rsidRPr="007D00DA">
              <w:rPr>
                <w:rFonts w:ascii="Times New Roman" w:hAnsi="Times New Roman" w:cs="Times New Roman"/>
                <w:color w:val="000000"/>
              </w:rPr>
              <w:t xml:space="preserve"> collected 10/13/2020; laboratory indicated value reported is the arithmetic mean (average) of two or more determinations.</w:t>
            </w:r>
          </w:p>
        </w:tc>
      </w:tr>
      <w:tr w:rsidR="007C5C1B" w14:paraId="416CE867" w14:textId="77777777" w:rsidTr="00E95D7D">
        <w:trPr>
          <w:trHeight w:val="73"/>
        </w:trPr>
        <w:tc>
          <w:tcPr>
            <w:tcW w:w="1705" w:type="dxa"/>
            <w:shd w:val="clear" w:color="auto" w:fill="E7E6E6" w:themeFill="background2"/>
          </w:tcPr>
          <w:p w14:paraId="16429937"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3FC9931" w14:textId="05DE9BD2"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5C8DA7D8" w14:textId="2E3440EC"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PHEA collected 10/13/2020; laboratory indicated value reported is the arithmetic mean (average) of two or more determinations.</w:t>
            </w:r>
          </w:p>
        </w:tc>
      </w:tr>
      <w:tr w:rsidR="007C5C1B" w14:paraId="15C7E04A" w14:textId="77777777" w:rsidTr="00E95D7D">
        <w:trPr>
          <w:trHeight w:val="73"/>
        </w:trPr>
        <w:tc>
          <w:tcPr>
            <w:tcW w:w="1705" w:type="dxa"/>
            <w:tcBorders>
              <w:bottom w:val="dotted" w:sz="4" w:space="0" w:color="auto"/>
            </w:tcBorders>
            <w:shd w:val="clear" w:color="auto" w:fill="FFFFFF" w:themeFill="background1"/>
          </w:tcPr>
          <w:p w14:paraId="0A1C9695"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5C97978" w14:textId="669898A7"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1D45B1EF" w14:textId="07252DA4"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10/13/2020; laboratory indicated that the analyte was detected in both the sample and associated method blank.</w:t>
            </w:r>
          </w:p>
        </w:tc>
      </w:tr>
      <w:tr w:rsidR="007C5C1B" w14:paraId="03746B5D" w14:textId="77777777" w:rsidTr="00E95D7D">
        <w:trPr>
          <w:trHeight w:val="73"/>
        </w:trPr>
        <w:tc>
          <w:tcPr>
            <w:tcW w:w="1705" w:type="dxa"/>
            <w:shd w:val="clear" w:color="auto" w:fill="E7E6E6" w:themeFill="background2"/>
          </w:tcPr>
          <w:p w14:paraId="2FF42EC8" w14:textId="6332B6AE"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5B37577" w14:textId="4E3E7FDC" w:rsidR="007C5C1B" w:rsidRPr="00E60AD8" w:rsidRDefault="007C5C1B" w:rsidP="007C5C1B">
            <w:pPr>
              <w:pStyle w:val="NoSpacing"/>
              <w:rPr>
                <w:rFonts w:ascii="Times New Roman" w:hAnsi="Times New Roman" w:cs="Times New Roman"/>
                <w:iCs/>
                <w:color w:val="000000"/>
              </w:rPr>
            </w:pPr>
            <w:proofErr w:type="spellStart"/>
            <w:r w:rsidRPr="007D00DA">
              <w:rPr>
                <w:rFonts w:ascii="Times New Roman" w:hAnsi="Times New Roman" w:cs="Times New Roman"/>
                <w:iCs/>
                <w:color w:val="000000"/>
              </w:rPr>
              <w:t>Micklers</w:t>
            </w:r>
            <w:proofErr w:type="spellEnd"/>
          </w:p>
        </w:tc>
        <w:tc>
          <w:tcPr>
            <w:tcW w:w="6205" w:type="dxa"/>
            <w:shd w:val="clear" w:color="auto" w:fill="E7E6E6" w:themeFill="background2"/>
          </w:tcPr>
          <w:p w14:paraId="10AE22A9" w14:textId="4EBC04B8"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10/13/2020; laboratory indicated results based on colony counts were outside acceptable range. </w:t>
            </w:r>
          </w:p>
        </w:tc>
      </w:tr>
      <w:tr w:rsidR="007C5C1B" w14:paraId="58A6E56A" w14:textId="77777777" w:rsidTr="00E95D7D">
        <w:trPr>
          <w:trHeight w:val="73"/>
        </w:trPr>
        <w:tc>
          <w:tcPr>
            <w:tcW w:w="1705" w:type="dxa"/>
            <w:shd w:val="clear" w:color="auto" w:fill="E7E6E6" w:themeFill="background2"/>
          </w:tcPr>
          <w:p w14:paraId="24478A94"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79C27A8" w14:textId="77777777"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6CAA3457" w14:textId="1E0DF2F8"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10/13/2020; laboratory indicated that the analyte was detected in both the sample and associated method blank.</w:t>
            </w:r>
          </w:p>
        </w:tc>
      </w:tr>
      <w:tr w:rsidR="007C5C1B" w14:paraId="5098D492" w14:textId="77777777" w:rsidTr="00315824">
        <w:trPr>
          <w:trHeight w:val="73"/>
        </w:trPr>
        <w:tc>
          <w:tcPr>
            <w:tcW w:w="1705" w:type="dxa"/>
            <w:shd w:val="clear" w:color="auto" w:fill="FFFFFF" w:themeFill="background1"/>
          </w:tcPr>
          <w:p w14:paraId="15BBFE6F"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681CA384" w14:textId="5429A3E4"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FFFFFF" w:themeFill="background1"/>
          </w:tcPr>
          <w:p w14:paraId="65A417BD" w14:textId="207056C2"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w:t>
            </w:r>
            <w:r>
              <w:rPr>
                <w:rFonts w:ascii="Times New Roman" w:hAnsi="Times New Roman" w:cs="Times New Roman"/>
                <w:color w:val="000000"/>
              </w:rPr>
              <w:t>p</w:t>
            </w:r>
            <w:r w:rsidRPr="007D00DA">
              <w:rPr>
                <w:rFonts w:ascii="Times New Roman" w:hAnsi="Times New Roman" w:cs="Times New Roman"/>
                <w:color w:val="000000"/>
              </w:rPr>
              <w:t>ect FECCOL collected on 10/13/2020; laboratory indicated results based on colony counts were outside acceptable range.</w:t>
            </w:r>
          </w:p>
          <w:p w14:paraId="2DB9EBD3" w14:textId="77777777" w:rsidR="007C5C1B" w:rsidRPr="003126D6" w:rsidRDefault="007C5C1B" w:rsidP="007C5C1B">
            <w:pPr>
              <w:pStyle w:val="NoSpacing"/>
              <w:rPr>
                <w:rFonts w:ascii="Times New Roman" w:hAnsi="Times New Roman" w:cs="Times New Roman"/>
                <w:color w:val="000000"/>
              </w:rPr>
            </w:pPr>
          </w:p>
        </w:tc>
      </w:tr>
      <w:tr w:rsidR="007C5C1B" w14:paraId="680F1F2C" w14:textId="77777777" w:rsidTr="00E95D7D">
        <w:trPr>
          <w:trHeight w:val="73"/>
        </w:trPr>
        <w:tc>
          <w:tcPr>
            <w:tcW w:w="1705" w:type="dxa"/>
            <w:tcBorders>
              <w:bottom w:val="dotted" w:sz="4" w:space="0" w:color="auto"/>
            </w:tcBorders>
            <w:shd w:val="clear" w:color="auto" w:fill="FFFFFF" w:themeFill="background1"/>
          </w:tcPr>
          <w:p w14:paraId="121FB37E"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535A311" w14:textId="77777777"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55BDA927" w14:textId="4658E873" w:rsidR="007C5C1B" w:rsidRPr="003126D6" w:rsidRDefault="007C5C1B" w:rsidP="007C5C1B">
            <w:pPr>
              <w:pStyle w:val="NoSpacing"/>
              <w:rPr>
                <w:rFonts w:ascii="Times New Roman" w:hAnsi="Times New Roman" w:cs="Times New Roman"/>
                <w:color w:val="000000"/>
              </w:rPr>
            </w:pPr>
            <w:r w:rsidRPr="00447E81">
              <w:rPr>
                <w:rFonts w:ascii="Times New Roman" w:hAnsi="Times New Roman" w:cs="Times New Roman"/>
                <w:color w:val="000000"/>
              </w:rPr>
              <w:t>Rejected TKNF collected on 10/13/2020; laboratory indicated that the analyte was detected in both the sample and associated method blank.</w:t>
            </w:r>
          </w:p>
        </w:tc>
      </w:tr>
      <w:tr w:rsidR="007C5C1B" w14:paraId="0AA3988E" w14:textId="77777777" w:rsidTr="00E95D7D">
        <w:trPr>
          <w:trHeight w:val="73"/>
        </w:trPr>
        <w:tc>
          <w:tcPr>
            <w:tcW w:w="1705" w:type="dxa"/>
            <w:shd w:val="clear" w:color="auto" w:fill="E7E6E6" w:themeFill="background2"/>
          </w:tcPr>
          <w:p w14:paraId="272BCB4E" w14:textId="4CF4C87E" w:rsidR="007C5C1B" w:rsidRPr="00A852A9"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November 2020</w:t>
            </w:r>
          </w:p>
        </w:tc>
        <w:tc>
          <w:tcPr>
            <w:tcW w:w="1440" w:type="dxa"/>
            <w:shd w:val="clear" w:color="auto" w:fill="E7E6E6" w:themeFill="background2"/>
          </w:tcPr>
          <w:p w14:paraId="56232D87" w14:textId="0B90AE8D"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shd w:val="clear" w:color="auto" w:fill="E7E6E6" w:themeFill="background2"/>
          </w:tcPr>
          <w:p w14:paraId="1E9664BE" w14:textId="4885083A"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TSS, </w:t>
            </w:r>
            <w:proofErr w:type="spellStart"/>
            <w:r w:rsidRPr="007D00DA">
              <w:rPr>
                <w:rFonts w:ascii="Times New Roman" w:hAnsi="Times New Roman" w:cs="Times New Roman"/>
                <w:color w:val="000000"/>
              </w:rPr>
              <w:t>CHLa_C</w:t>
            </w:r>
            <w:proofErr w:type="spellEnd"/>
            <w:r w:rsidRPr="007D00DA">
              <w:rPr>
                <w:rFonts w:ascii="Times New Roman" w:hAnsi="Times New Roman" w:cs="Times New Roman"/>
                <w:color w:val="000000"/>
              </w:rPr>
              <w:t xml:space="preserve">, </w:t>
            </w:r>
            <w:proofErr w:type="spellStart"/>
            <w:r w:rsidRPr="007D00DA">
              <w:rPr>
                <w:rFonts w:ascii="Times New Roman" w:hAnsi="Times New Roman" w:cs="Times New Roman"/>
                <w:color w:val="000000"/>
              </w:rPr>
              <w:t>CHla_UnC</w:t>
            </w:r>
            <w:proofErr w:type="spellEnd"/>
            <w:r w:rsidRPr="007D00DA">
              <w:rPr>
                <w:rFonts w:ascii="Times New Roman" w:hAnsi="Times New Roman" w:cs="Times New Roman"/>
                <w:color w:val="000000"/>
              </w:rPr>
              <w:t>, and PHEA collected on 11/16/2020; laboratory indicated value reported is the arithmetic mean (average) of two or more determinations</w:t>
            </w:r>
          </w:p>
        </w:tc>
      </w:tr>
      <w:tr w:rsidR="007C5C1B" w14:paraId="3831C4A5" w14:textId="77777777" w:rsidTr="00E95D7D">
        <w:trPr>
          <w:trHeight w:val="73"/>
        </w:trPr>
        <w:tc>
          <w:tcPr>
            <w:tcW w:w="1705" w:type="dxa"/>
            <w:shd w:val="clear" w:color="auto" w:fill="E7E6E6" w:themeFill="background2"/>
          </w:tcPr>
          <w:p w14:paraId="412036A9"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0BDDB848" w14:textId="797FB642" w:rsidR="007C5C1B" w:rsidRPr="00E60AD8"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53F34F30" w14:textId="32996AF8"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11/16/2020; laboratory indicated results based on colony counts were outside acceptable range. </w:t>
            </w:r>
          </w:p>
        </w:tc>
      </w:tr>
      <w:tr w:rsidR="007C5C1B" w14:paraId="4C46BA07" w14:textId="77777777" w:rsidTr="00E95D7D">
        <w:trPr>
          <w:trHeight w:val="73"/>
        </w:trPr>
        <w:tc>
          <w:tcPr>
            <w:tcW w:w="1705" w:type="dxa"/>
            <w:tcBorders>
              <w:bottom w:val="dotted" w:sz="4" w:space="0" w:color="auto"/>
            </w:tcBorders>
            <w:shd w:val="clear" w:color="auto" w:fill="FFFFFF" w:themeFill="background1"/>
          </w:tcPr>
          <w:p w14:paraId="6851D078"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5B78654" w14:textId="7730E49B"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0CA90C3A" w14:textId="29BF12DC"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Turbidity collected on 11/16/2020; laboratory indicated value reported is the arithmetic mean (average) of two or more determinations.</w:t>
            </w:r>
          </w:p>
        </w:tc>
      </w:tr>
      <w:tr w:rsidR="007C5C1B" w14:paraId="1466A3E5" w14:textId="77777777" w:rsidTr="00E95D7D">
        <w:trPr>
          <w:trHeight w:val="73"/>
        </w:trPr>
        <w:tc>
          <w:tcPr>
            <w:tcW w:w="1705" w:type="dxa"/>
            <w:shd w:val="clear" w:color="auto" w:fill="E7E6E6" w:themeFill="background2"/>
          </w:tcPr>
          <w:p w14:paraId="505B77C8"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600F1A4E" w14:textId="766C677C"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3E711CB2" w14:textId="37CB081E"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11/16/2020; laboratory indicated results based on colony counts were outside acceptable range. </w:t>
            </w:r>
          </w:p>
        </w:tc>
      </w:tr>
      <w:tr w:rsidR="007C5C1B" w14:paraId="3619E410" w14:textId="77777777" w:rsidTr="00315824">
        <w:trPr>
          <w:trHeight w:val="73"/>
        </w:trPr>
        <w:tc>
          <w:tcPr>
            <w:tcW w:w="1705" w:type="dxa"/>
            <w:shd w:val="clear" w:color="auto" w:fill="FFFFFF" w:themeFill="background1"/>
          </w:tcPr>
          <w:p w14:paraId="40AA49C1"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5FDC487A" w14:textId="6511FCED"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shd w:val="clear" w:color="auto" w:fill="FFFFFF" w:themeFill="background1"/>
          </w:tcPr>
          <w:p w14:paraId="20D56895" w14:textId="7E21037C"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w:t>
            </w:r>
            <w:proofErr w:type="spellStart"/>
            <w:r w:rsidRPr="007D00DA">
              <w:rPr>
                <w:rFonts w:ascii="Times New Roman" w:hAnsi="Times New Roman" w:cs="Times New Roman"/>
                <w:color w:val="000000"/>
              </w:rPr>
              <w:t>CHLa_C</w:t>
            </w:r>
            <w:proofErr w:type="spellEnd"/>
            <w:r w:rsidRPr="007D00DA">
              <w:rPr>
                <w:rFonts w:ascii="Times New Roman" w:hAnsi="Times New Roman" w:cs="Times New Roman"/>
                <w:color w:val="000000"/>
              </w:rPr>
              <w:t xml:space="preserve"> collected 11/16/2020; laboratory indicated precision data not available due to small amount of analyte in the sample.</w:t>
            </w:r>
          </w:p>
        </w:tc>
      </w:tr>
      <w:tr w:rsidR="007C5C1B" w14:paraId="0853D4FB" w14:textId="77777777" w:rsidTr="00E95D7D">
        <w:trPr>
          <w:trHeight w:val="73"/>
        </w:trPr>
        <w:tc>
          <w:tcPr>
            <w:tcW w:w="1705" w:type="dxa"/>
            <w:tcBorders>
              <w:bottom w:val="dotted" w:sz="4" w:space="0" w:color="auto"/>
            </w:tcBorders>
            <w:shd w:val="clear" w:color="auto" w:fill="FFFFFF" w:themeFill="background1"/>
          </w:tcPr>
          <w:p w14:paraId="1A4EFBAD"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319E8B9" w14:textId="77777777"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7401E8FB" w14:textId="538FA1C2" w:rsidR="007C5C1B" w:rsidRPr="003126D6"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PHEA collected 11/16/2020; laboratory indicated precision data not available due to small amount of analyte in the sample.</w:t>
            </w:r>
          </w:p>
        </w:tc>
      </w:tr>
      <w:tr w:rsidR="007C5C1B" w14:paraId="725C7B58" w14:textId="77777777" w:rsidTr="00E95D7D">
        <w:trPr>
          <w:trHeight w:val="73"/>
        </w:trPr>
        <w:tc>
          <w:tcPr>
            <w:tcW w:w="1705" w:type="dxa"/>
            <w:shd w:val="clear" w:color="auto" w:fill="E7E6E6" w:themeFill="background2"/>
          </w:tcPr>
          <w:p w14:paraId="2FDF3602" w14:textId="0027A96E" w:rsidR="007C5C1B" w:rsidRPr="00A852A9"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E7E6E6" w:themeFill="background2"/>
          </w:tcPr>
          <w:p w14:paraId="2127C791" w14:textId="0C9B9125" w:rsidR="007C5C1B" w:rsidRPr="007D00DA"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0E1FBB2E" w14:textId="471BE40D" w:rsidR="007C5C1B" w:rsidRPr="007D00DA"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28652BB7" w14:textId="77777777" w:rsidTr="00E95D7D">
        <w:trPr>
          <w:trHeight w:val="73"/>
        </w:trPr>
        <w:tc>
          <w:tcPr>
            <w:tcW w:w="1705" w:type="dxa"/>
            <w:shd w:val="clear" w:color="auto" w:fill="E7E6E6" w:themeFill="background2"/>
          </w:tcPr>
          <w:p w14:paraId="131E54F6" w14:textId="4D7213B8" w:rsidR="007C5C1B" w:rsidRPr="00A852A9" w:rsidRDefault="007C5C1B" w:rsidP="007C5C1B">
            <w:pPr>
              <w:pStyle w:val="NoSpacing"/>
              <w:rPr>
                <w:rFonts w:ascii="Times New Roman" w:hAnsi="Times New Roman" w:cs="Times New Roman"/>
                <w:color w:val="000000"/>
              </w:rPr>
            </w:pPr>
            <w:r>
              <w:rPr>
                <w:rFonts w:ascii="Times New Roman" w:hAnsi="Times New Roman" w:cs="Times New Roman"/>
                <w:color w:val="000000"/>
              </w:rPr>
              <w:t>November 2020 (continued)</w:t>
            </w:r>
          </w:p>
        </w:tc>
        <w:tc>
          <w:tcPr>
            <w:tcW w:w="1440" w:type="dxa"/>
            <w:shd w:val="clear" w:color="auto" w:fill="E7E6E6" w:themeFill="background2"/>
          </w:tcPr>
          <w:p w14:paraId="0DAE288D" w14:textId="39C82DA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E7E6E6" w:themeFill="background2"/>
          </w:tcPr>
          <w:p w14:paraId="6A4683FA" w14:textId="77777777" w:rsidR="007C5C1B"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TSS collected 11/16/2020; laboratory indicates value reported is the arithmetic mean (average) of two or more determinations.</w:t>
            </w:r>
          </w:p>
          <w:p w14:paraId="6D567220" w14:textId="0F41CC47" w:rsidR="007C5C1B" w:rsidRPr="003126D6" w:rsidRDefault="007C5C1B" w:rsidP="007C5C1B">
            <w:pPr>
              <w:pStyle w:val="NoSpacing"/>
              <w:rPr>
                <w:rFonts w:ascii="Times New Roman" w:hAnsi="Times New Roman" w:cs="Times New Roman"/>
                <w:color w:val="000000"/>
              </w:rPr>
            </w:pPr>
          </w:p>
        </w:tc>
      </w:tr>
      <w:tr w:rsidR="007C5C1B" w14:paraId="01A0FFC9" w14:textId="77777777" w:rsidTr="00315824">
        <w:trPr>
          <w:trHeight w:val="73"/>
        </w:trPr>
        <w:tc>
          <w:tcPr>
            <w:tcW w:w="1705" w:type="dxa"/>
            <w:shd w:val="clear" w:color="auto" w:fill="FFFFFF" w:themeFill="background1"/>
          </w:tcPr>
          <w:p w14:paraId="7F35AEE6" w14:textId="2A886406" w:rsidR="007C5C1B" w:rsidRPr="00A852A9"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4983BD1E" w14:textId="390DE8A1"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FFFFFF" w:themeFill="background1"/>
          </w:tcPr>
          <w:p w14:paraId="5DFB02A3" w14:textId="65A23B35" w:rsidR="007C5C1B" w:rsidRPr="00447E81"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Alkalinity collected 11/16/2020; laboratory indicated value reported is the arithmetic mean (average) of two or more determinations.</w:t>
            </w:r>
          </w:p>
        </w:tc>
      </w:tr>
      <w:tr w:rsidR="007C5C1B" w14:paraId="45FDBC0A" w14:textId="77777777" w:rsidTr="00E95D7D">
        <w:trPr>
          <w:trHeight w:val="73"/>
        </w:trPr>
        <w:tc>
          <w:tcPr>
            <w:tcW w:w="1705" w:type="dxa"/>
            <w:tcBorders>
              <w:bottom w:val="dotted" w:sz="4" w:space="0" w:color="auto"/>
            </w:tcBorders>
            <w:shd w:val="clear" w:color="auto" w:fill="FFFFFF" w:themeFill="background1"/>
          </w:tcPr>
          <w:p w14:paraId="188169F6"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7CAAEBA" w14:textId="4D049009"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759DE8ED" w14:textId="1BC64E7A" w:rsidR="007C5C1B" w:rsidRPr="00447E81"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11/16/2020; laboratory indicated results based on colony counts were outside acceptable range.</w:t>
            </w:r>
          </w:p>
        </w:tc>
      </w:tr>
      <w:tr w:rsidR="007C5C1B" w14:paraId="321D25E5" w14:textId="77777777" w:rsidTr="00E95D7D">
        <w:trPr>
          <w:trHeight w:val="73"/>
        </w:trPr>
        <w:tc>
          <w:tcPr>
            <w:tcW w:w="1705" w:type="dxa"/>
            <w:shd w:val="clear" w:color="auto" w:fill="E7E6E6" w:themeFill="background2"/>
          </w:tcPr>
          <w:p w14:paraId="3223B3DC" w14:textId="77777777" w:rsidR="007C5C1B" w:rsidRPr="00A852A9"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EB7CBCD" w14:textId="64305128"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shd w:val="clear" w:color="auto" w:fill="E7E6E6" w:themeFill="background2"/>
          </w:tcPr>
          <w:p w14:paraId="0C1238E3" w14:textId="2CA64C31" w:rsidR="007C5C1B" w:rsidRPr="00447E81"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11/16/2020; laboratory indicated results based on colony counts were outside acceptable range.</w:t>
            </w:r>
          </w:p>
        </w:tc>
      </w:tr>
      <w:tr w:rsidR="007C5C1B" w14:paraId="602EC8A4" w14:textId="77777777" w:rsidTr="00E95D7D">
        <w:trPr>
          <w:trHeight w:val="73"/>
        </w:trPr>
        <w:tc>
          <w:tcPr>
            <w:tcW w:w="1705" w:type="dxa"/>
            <w:tcBorders>
              <w:bottom w:val="dotted" w:sz="4" w:space="0" w:color="auto"/>
            </w:tcBorders>
            <w:shd w:val="clear" w:color="auto" w:fill="FFFFFF" w:themeFill="background1"/>
          </w:tcPr>
          <w:p w14:paraId="23439C55" w14:textId="77777777" w:rsidR="007C5C1B" w:rsidRPr="00A852A9"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3D1300F" w14:textId="02EFFE6D"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3B2D9EB8" w14:textId="4C003ED0" w:rsidR="007C5C1B" w:rsidRPr="00447E81"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11/16/2020; laboratory indicated results based on colony counts were outside acceptable range.</w:t>
            </w:r>
          </w:p>
        </w:tc>
      </w:tr>
      <w:tr w:rsidR="007C5C1B" w14:paraId="1A84DCFF" w14:textId="77777777" w:rsidTr="00E95D7D">
        <w:trPr>
          <w:trHeight w:val="73"/>
        </w:trPr>
        <w:tc>
          <w:tcPr>
            <w:tcW w:w="1705" w:type="dxa"/>
            <w:shd w:val="clear" w:color="auto" w:fill="E7E6E6" w:themeFill="background2"/>
          </w:tcPr>
          <w:p w14:paraId="7DD42693" w14:textId="1E2F159C" w:rsidR="007C5C1B" w:rsidRPr="00A852A9"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December 2020</w:t>
            </w:r>
          </w:p>
        </w:tc>
        <w:tc>
          <w:tcPr>
            <w:tcW w:w="1440" w:type="dxa"/>
            <w:shd w:val="clear" w:color="auto" w:fill="E7E6E6" w:themeFill="background2"/>
          </w:tcPr>
          <w:p w14:paraId="4ED8BDED" w14:textId="5F5F14B4"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6BFB15EC" w14:textId="5DAA13EE" w:rsidR="007C5C1B" w:rsidRPr="00447E81"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12/1/2020; laboratory indicated results based on colony counts were outside acceptable range. </w:t>
            </w:r>
          </w:p>
        </w:tc>
      </w:tr>
      <w:tr w:rsidR="007C5C1B" w14:paraId="2F182C63" w14:textId="77777777" w:rsidTr="00E95D7D">
        <w:trPr>
          <w:trHeight w:val="73"/>
        </w:trPr>
        <w:tc>
          <w:tcPr>
            <w:tcW w:w="1705" w:type="dxa"/>
            <w:tcBorders>
              <w:bottom w:val="dotted" w:sz="4" w:space="0" w:color="auto"/>
            </w:tcBorders>
            <w:shd w:val="clear" w:color="auto" w:fill="FFFFFF" w:themeFill="background1"/>
          </w:tcPr>
          <w:p w14:paraId="3C88FCB0" w14:textId="02FAE474"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E52B331" w14:textId="51AC0C23"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75B15509" w14:textId="505A73A7"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12/1/2020; laboratory indicated results based on colony counts were outside acceptable range.</w:t>
            </w:r>
          </w:p>
        </w:tc>
      </w:tr>
      <w:tr w:rsidR="007C5C1B" w14:paraId="5B70E150" w14:textId="77777777" w:rsidTr="00E95D7D">
        <w:trPr>
          <w:trHeight w:val="73"/>
        </w:trPr>
        <w:tc>
          <w:tcPr>
            <w:tcW w:w="1705" w:type="dxa"/>
            <w:shd w:val="clear" w:color="auto" w:fill="E7E6E6" w:themeFill="background2"/>
          </w:tcPr>
          <w:p w14:paraId="4D6B9E04"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499E74E" w14:textId="07A9AC4B" w:rsidR="007C5C1B" w:rsidRPr="00E60AD8" w:rsidRDefault="007C5C1B" w:rsidP="007C5C1B">
            <w:pPr>
              <w:pStyle w:val="NoSpacing"/>
              <w:rPr>
                <w:rFonts w:ascii="Times New Roman" w:hAnsi="Times New Roman" w:cs="Times New Roman"/>
                <w:iCs/>
                <w:color w:val="000000"/>
              </w:rPr>
            </w:pPr>
            <w:proofErr w:type="spellStart"/>
            <w:r w:rsidRPr="007D00DA">
              <w:rPr>
                <w:rFonts w:ascii="Times New Roman" w:hAnsi="Times New Roman" w:cs="Times New Roman"/>
                <w:iCs/>
                <w:color w:val="000000"/>
              </w:rPr>
              <w:t>Micklers</w:t>
            </w:r>
            <w:proofErr w:type="spellEnd"/>
          </w:p>
        </w:tc>
        <w:tc>
          <w:tcPr>
            <w:tcW w:w="6205" w:type="dxa"/>
            <w:shd w:val="clear" w:color="auto" w:fill="E7E6E6" w:themeFill="background2"/>
          </w:tcPr>
          <w:p w14:paraId="0F4B6BBD" w14:textId="13435EF0"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12/1/2020; laboratory indicated results based on colony counts were outside acceptable range. </w:t>
            </w:r>
          </w:p>
        </w:tc>
      </w:tr>
      <w:tr w:rsidR="007C5C1B" w14:paraId="5F858D74" w14:textId="77777777" w:rsidTr="00E95D7D">
        <w:trPr>
          <w:trHeight w:val="73"/>
        </w:trPr>
        <w:tc>
          <w:tcPr>
            <w:tcW w:w="1705" w:type="dxa"/>
            <w:tcBorders>
              <w:bottom w:val="dotted" w:sz="4" w:space="0" w:color="auto"/>
            </w:tcBorders>
            <w:shd w:val="clear" w:color="auto" w:fill="FFFFFF" w:themeFill="background1"/>
          </w:tcPr>
          <w:p w14:paraId="1480A7FC"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6B933EF" w14:textId="42B2CFF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2A0A12F2" w14:textId="60E24366"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12/1/2020; laboratory indicated results based on colony counts were outside acceptable range.</w:t>
            </w:r>
          </w:p>
        </w:tc>
      </w:tr>
      <w:tr w:rsidR="007C5C1B" w14:paraId="3D099FBF" w14:textId="77777777" w:rsidTr="00E95D7D">
        <w:trPr>
          <w:trHeight w:val="73"/>
        </w:trPr>
        <w:tc>
          <w:tcPr>
            <w:tcW w:w="1705" w:type="dxa"/>
            <w:shd w:val="clear" w:color="auto" w:fill="E7E6E6" w:themeFill="background2"/>
          </w:tcPr>
          <w:p w14:paraId="2190762E" w14:textId="5C8BEAC5"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January 2021</w:t>
            </w:r>
          </w:p>
        </w:tc>
        <w:tc>
          <w:tcPr>
            <w:tcW w:w="1440" w:type="dxa"/>
            <w:shd w:val="clear" w:color="auto" w:fill="E7E6E6" w:themeFill="background2"/>
          </w:tcPr>
          <w:p w14:paraId="3E1290C9" w14:textId="78A45E6E"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shd w:val="clear" w:color="auto" w:fill="E7E6E6" w:themeFill="background2"/>
          </w:tcPr>
          <w:p w14:paraId="69495332" w14:textId="54C79CC4"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1/11/2021; laboratory indicated results based on colony counts were outside acceptable range.</w:t>
            </w:r>
          </w:p>
        </w:tc>
      </w:tr>
      <w:tr w:rsidR="007C5C1B" w14:paraId="105E09C5" w14:textId="77777777" w:rsidTr="00E95D7D">
        <w:trPr>
          <w:trHeight w:val="73"/>
        </w:trPr>
        <w:tc>
          <w:tcPr>
            <w:tcW w:w="1705" w:type="dxa"/>
            <w:tcBorders>
              <w:bottom w:val="dotted" w:sz="4" w:space="0" w:color="auto"/>
            </w:tcBorders>
            <w:shd w:val="clear" w:color="auto" w:fill="FFFFFF" w:themeFill="background1"/>
          </w:tcPr>
          <w:p w14:paraId="35424285"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9FEC3E1" w14:textId="4F35AD0B"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4DAD673A" w14:textId="593C63D9"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1/11/2021; laboratory indicated results based on colony counts were outside acceptable range.</w:t>
            </w:r>
          </w:p>
        </w:tc>
      </w:tr>
      <w:tr w:rsidR="007C5C1B" w14:paraId="3119D8B5" w14:textId="77777777" w:rsidTr="00E95D7D">
        <w:trPr>
          <w:trHeight w:val="73"/>
        </w:trPr>
        <w:tc>
          <w:tcPr>
            <w:tcW w:w="1705" w:type="dxa"/>
            <w:shd w:val="clear" w:color="auto" w:fill="E7E6E6" w:themeFill="background2"/>
          </w:tcPr>
          <w:p w14:paraId="02A97B0D"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AE242D7" w14:textId="76449DEA"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E7E6E6" w:themeFill="background2"/>
          </w:tcPr>
          <w:p w14:paraId="152B16E4" w14:textId="416B229A"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1/11/2021; laboratory indicated results based on colony counts were outside acceptable range.</w:t>
            </w:r>
          </w:p>
        </w:tc>
      </w:tr>
      <w:tr w:rsidR="007C5C1B" w14:paraId="60AC2AAA" w14:textId="77777777" w:rsidTr="00E95D7D">
        <w:trPr>
          <w:trHeight w:val="73"/>
        </w:trPr>
        <w:tc>
          <w:tcPr>
            <w:tcW w:w="1705" w:type="dxa"/>
            <w:tcBorders>
              <w:bottom w:val="dotted" w:sz="4" w:space="0" w:color="auto"/>
            </w:tcBorders>
            <w:shd w:val="clear" w:color="auto" w:fill="FFFFFF" w:themeFill="background1"/>
          </w:tcPr>
          <w:p w14:paraId="479B7437" w14:textId="4BEA6F41"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February 2021</w:t>
            </w:r>
          </w:p>
        </w:tc>
        <w:tc>
          <w:tcPr>
            <w:tcW w:w="1440" w:type="dxa"/>
            <w:tcBorders>
              <w:bottom w:val="dotted" w:sz="4" w:space="0" w:color="auto"/>
            </w:tcBorders>
            <w:shd w:val="clear" w:color="auto" w:fill="FFFFFF" w:themeFill="background1"/>
          </w:tcPr>
          <w:p w14:paraId="31C6415E" w14:textId="0EDFE24A"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1DC66F65" w14:textId="3DF8F033"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2/24/2021; laboratory indicated results based on colony counts were outside acceptable range. </w:t>
            </w:r>
          </w:p>
        </w:tc>
      </w:tr>
      <w:tr w:rsidR="007C5C1B" w14:paraId="1ADEDB07" w14:textId="77777777" w:rsidTr="00E95D7D">
        <w:trPr>
          <w:trHeight w:val="73"/>
        </w:trPr>
        <w:tc>
          <w:tcPr>
            <w:tcW w:w="1705" w:type="dxa"/>
            <w:shd w:val="clear" w:color="auto" w:fill="E7E6E6" w:themeFill="background2"/>
          </w:tcPr>
          <w:p w14:paraId="10348804"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A52BC46" w14:textId="396A0F0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shd w:val="clear" w:color="auto" w:fill="E7E6E6" w:themeFill="background2"/>
          </w:tcPr>
          <w:p w14:paraId="630D9375" w14:textId="34D07D14"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2/24/2021; laboratory indicated results based on colony counts were outside acceptable range. </w:t>
            </w:r>
          </w:p>
        </w:tc>
      </w:tr>
      <w:tr w:rsidR="007C5C1B" w14:paraId="6682827F" w14:textId="77777777" w:rsidTr="00E95D7D">
        <w:trPr>
          <w:trHeight w:val="73"/>
        </w:trPr>
        <w:tc>
          <w:tcPr>
            <w:tcW w:w="1705" w:type="dxa"/>
            <w:tcBorders>
              <w:bottom w:val="dotted" w:sz="4" w:space="0" w:color="auto"/>
            </w:tcBorders>
            <w:shd w:val="clear" w:color="auto" w:fill="FFFFFF" w:themeFill="background1"/>
          </w:tcPr>
          <w:p w14:paraId="7285681E"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2F8392B" w14:textId="48AE09F8"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07B5DA40" w14:textId="57C14CD4"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2/24/2021; laboratory indicated results based on colony counts were outside acceptable range. </w:t>
            </w:r>
          </w:p>
        </w:tc>
      </w:tr>
      <w:tr w:rsidR="007C5C1B" w14:paraId="2E6BFC7A" w14:textId="77777777" w:rsidTr="00E95D7D">
        <w:trPr>
          <w:trHeight w:val="73"/>
        </w:trPr>
        <w:tc>
          <w:tcPr>
            <w:tcW w:w="1705" w:type="dxa"/>
            <w:shd w:val="clear" w:color="auto" w:fill="E7E6E6" w:themeFill="background2"/>
          </w:tcPr>
          <w:p w14:paraId="37D52A47"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07C3C2C8" w14:textId="33FBBD83"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shd w:val="clear" w:color="auto" w:fill="E7E6E6" w:themeFill="background2"/>
          </w:tcPr>
          <w:p w14:paraId="7C143617" w14:textId="5BA222EE"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2/24/2021; laboratory indicated sample held beyond accepted holding time and results based on colony counts were outside acceptable range.</w:t>
            </w:r>
          </w:p>
        </w:tc>
      </w:tr>
      <w:tr w:rsidR="007C5C1B" w14:paraId="5587F57F" w14:textId="77777777" w:rsidTr="00E95D7D">
        <w:trPr>
          <w:trHeight w:val="73"/>
        </w:trPr>
        <w:tc>
          <w:tcPr>
            <w:tcW w:w="1705" w:type="dxa"/>
            <w:tcBorders>
              <w:bottom w:val="dotted" w:sz="4" w:space="0" w:color="auto"/>
            </w:tcBorders>
            <w:shd w:val="clear" w:color="auto" w:fill="FFFFFF" w:themeFill="background1"/>
          </w:tcPr>
          <w:p w14:paraId="7FC1B25A" w14:textId="40B5EC1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4E42553" w14:textId="23E0ECB4"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7F78BA17" w14:textId="06E58006"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2/24/2021; laboratory indicates sample was held beyond accepted holding time and results based on colony counts were outside acceptable range.</w:t>
            </w:r>
          </w:p>
        </w:tc>
      </w:tr>
      <w:tr w:rsidR="007C5C1B" w14:paraId="2ACC1B52" w14:textId="77777777" w:rsidTr="00E95D7D">
        <w:trPr>
          <w:trHeight w:val="73"/>
        </w:trPr>
        <w:tc>
          <w:tcPr>
            <w:tcW w:w="1705" w:type="dxa"/>
            <w:shd w:val="clear" w:color="auto" w:fill="E7E6E6" w:themeFill="background2"/>
          </w:tcPr>
          <w:p w14:paraId="67F0A1FE"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58370EE" w14:textId="24A9FC79"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E7E6E6" w:themeFill="background2"/>
          </w:tcPr>
          <w:p w14:paraId="6E902443" w14:textId="284786AD"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2/24/2021; laboratory indicated results based on colony counts were outside acceptable range.</w:t>
            </w:r>
          </w:p>
        </w:tc>
      </w:tr>
      <w:tr w:rsidR="007C5C1B" w14:paraId="3324BE0E" w14:textId="77777777" w:rsidTr="00E95D7D">
        <w:trPr>
          <w:trHeight w:val="73"/>
        </w:trPr>
        <w:tc>
          <w:tcPr>
            <w:tcW w:w="1705" w:type="dxa"/>
            <w:tcBorders>
              <w:bottom w:val="dotted" w:sz="4" w:space="0" w:color="auto"/>
            </w:tcBorders>
            <w:shd w:val="clear" w:color="auto" w:fill="FFFFFF" w:themeFill="background1"/>
          </w:tcPr>
          <w:p w14:paraId="7340F1BA"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D865DB7" w14:textId="6B455413"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46C5F3BF" w14:textId="5DB74893"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2/24/2021; laboratory indicated results based on colony counts were outside acceptable range.</w:t>
            </w:r>
          </w:p>
        </w:tc>
      </w:tr>
      <w:tr w:rsidR="007C5C1B" w14:paraId="7EB42E58" w14:textId="77777777" w:rsidTr="00E95D7D">
        <w:trPr>
          <w:trHeight w:val="73"/>
        </w:trPr>
        <w:tc>
          <w:tcPr>
            <w:tcW w:w="1705" w:type="dxa"/>
            <w:shd w:val="clear" w:color="auto" w:fill="E7E6E6" w:themeFill="background2"/>
          </w:tcPr>
          <w:p w14:paraId="239BE67F" w14:textId="206132E6"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EE64D96" w14:textId="71E94932" w:rsidR="007C5C1B" w:rsidRPr="00E60AD8" w:rsidRDefault="007C5C1B" w:rsidP="007C5C1B">
            <w:pPr>
              <w:pStyle w:val="NoSpacing"/>
              <w:rPr>
                <w:rFonts w:ascii="Times New Roman" w:hAnsi="Times New Roman" w:cs="Times New Roman"/>
                <w:iCs/>
                <w:color w:val="000000"/>
              </w:rPr>
            </w:pPr>
            <w:proofErr w:type="spellStart"/>
            <w:r w:rsidRPr="007D00DA">
              <w:rPr>
                <w:rFonts w:ascii="Times New Roman" w:hAnsi="Times New Roman" w:cs="Times New Roman"/>
                <w:iCs/>
                <w:color w:val="000000"/>
              </w:rPr>
              <w:t>Micklers</w:t>
            </w:r>
            <w:proofErr w:type="spellEnd"/>
          </w:p>
        </w:tc>
        <w:tc>
          <w:tcPr>
            <w:tcW w:w="6205" w:type="dxa"/>
            <w:shd w:val="clear" w:color="auto" w:fill="E7E6E6" w:themeFill="background2"/>
          </w:tcPr>
          <w:p w14:paraId="543B36DA" w14:textId="1DA9FA61"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2/24/2021; laboratory indicated results based on colony counts were outside acceptable range. </w:t>
            </w:r>
          </w:p>
        </w:tc>
      </w:tr>
      <w:tr w:rsidR="007C5C1B" w14:paraId="2042FAA8" w14:textId="77777777" w:rsidTr="00E95D7D">
        <w:trPr>
          <w:trHeight w:val="73"/>
        </w:trPr>
        <w:tc>
          <w:tcPr>
            <w:tcW w:w="1705" w:type="dxa"/>
            <w:tcBorders>
              <w:bottom w:val="dotted" w:sz="4" w:space="0" w:color="auto"/>
            </w:tcBorders>
            <w:shd w:val="clear" w:color="auto" w:fill="FFFFFF" w:themeFill="background1"/>
          </w:tcPr>
          <w:p w14:paraId="6162EE69"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B612982" w14:textId="31F15D0E"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49822144" w14:textId="23F11C35"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2/24/2021; laboratory indicated results based on colony counts were outside acceptable range.</w:t>
            </w:r>
          </w:p>
        </w:tc>
      </w:tr>
      <w:tr w:rsidR="007C5C1B" w14:paraId="1B45121F" w14:textId="77777777" w:rsidTr="00E95D7D">
        <w:trPr>
          <w:trHeight w:val="73"/>
        </w:trPr>
        <w:tc>
          <w:tcPr>
            <w:tcW w:w="1705" w:type="dxa"/>
            <w:tcBorders>
              <w:bottom w:val="dotted" w:sz="4" w:space="0" w:color="auto"/>
            </w:tcBorders>
            <w:shd w:val="clear" w:color="auto" w:fill="FFFFFF" w:themeFill="background1"/>
          </w:tcPr>
          <w:p w14:paraId="6288EF12" w14:textId="77777777" w:rsidR="007C5C1B" w:rsidRDefault="007C5C1B" w:rsidP="007C5C1B">
            <w:pPr>
              <w:pStyle w:val="NoSpacing"/>
              <w:rPr>
                <w:rFonts w:ascii="Times New Roman" w:hAnsi="Times New Roman" w:cs="Times New Roman"/>
                <w:b/>
                <w:bCs/>
                <w:color w:val="000000"/>
              </w:rPr>
            </w:pPr>
          </w:p>
          <w:p w14:paraId="3DF83918" w14:textId="7A27C3A1" w:rsidR="007C5C1B" w:rsidRPr="00151421" w:rsidRDefault="007C5C1B" w:rsidP="007C5C1B">
            <w:pPr>
              <w:pStyle w:val="NoSpacing"/>
              <w:rPr>
                <w:rFonts w:ascii="Times New Roman" w:hAnsi="Times New Roman" w:cs="Times New Roman"/>
                <w:b/>
                <w:bCs/>
                <w:color w:val="000000"/>
              </w:rPr>
            </w:pPr>
          </w:p>
        </w:tc>
        <w:tc>
          <w:tcPr>
            <w:tcW w:w="1440" w:type="dxa"/>
            <w:tcBorders>
              <w:bottom w:val="dotted" w:sz="4" w:space="0" w:color="auto"/>
            </w:tcBorders>
            <w:shd w:val="clear" w:color="auto" w:fill="FFFFFF" w:themeFill="background1"/>
          </w:tcPr>
          <w:p w14:paraId="76B32C6D" w14:textId="77777777" w:rsidR="007C5C1B" w:rsidRPr="00151421" w:rsidRDefault="007C5C1B" w:rsidP="007C5C1B">
            <w:pPr>
              <w:pStyle w:val="NoSpacing"/>
              <w:rPr>
                <w:rFonts w:ascii="Times New Roman" w:hAnsi="Times New Roman" w:cs="Times New Roman"/>
                <w:b/>
                <w:bCs/>
                <w:iCs/>
                <w:color w:val="000000"/>
              </w:rPr>
            </w:pPr>
          </w:p>
        </w:tc>
        <w:tc>
          <w:tcPr>
            <w:tcW w:w="6205" w:type="dxa"/>
            <w:tcBorders>
              <w:bottom w:val="dotted" w:sz="4" w:space="0" w:color="auto"/>
            </w:tcBorders>
            <w:shd w:val="clear" w:color="auto" w:fill="FFFFFF" w:themeFill="background1"/>
          </w:tcPr>
          <w:p w14:paraId="52BC4237" w14:textId="77777777" w:rsidR="007C5C1B" w:rsidRPr="00151421" w:rsidRDefault="007C5C1B" w:rsidP="007C5C1B">
            <w:pPr>
              <w:pStyle w:val="NoSpacing"/>
              <w:rPr>
                <w:rFonts w:ascii="Times New Roman" w:hAnsi="Times New Roman" w:cs="Times New Roman"/>
                <w:b/>
                <w:bCs/>
                <w:color w:val="000000"/>
              </w:rPr>
            </w:pPr>
          </w:p>
        </w:tc>
      </w:tr>
      <w:tr w:rsidR="007C5C1B" w14:paraId="7DBE5C3D" w14:textId="77777777" w:rsidTr="007C5C1B">
        <w:trPr>
          <w:trHeight w:val="73"/>
        </w:trPr>
        <w:tc>
          <w:tcPr>
            <w:tcW w:w="1705" w:type="dxa"/>
            <w:tcBorders>
              <w:bottom w:val="dotted" w:sz="4" w:space="0" w:color="auto"/>
            </w:tcBorders>
            <w:shd w:val="clear" w:color="auto" w:fill="E7E6E6" w:themeFill="background2"/>
          </w:tcPr>
          <w:p w14:paraId="650ECAA5" w14:textId="493C097B" w:rsidR="007C5C1B" w:rsidRPr="007D00DA"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tcBorders>
              <w:bottom w:val="dotted" w:sz="4" w:space="0" w:color="auto"/>
            </w:tcBorders>
            <w:shd w:val="clear" w:color="auto" w:fill="E7E6E6" w:themeFill="background2"/>
          </w:tcPr>
          <w:p w14:paraId="038103F2" w14:textId="1F44965E" w:rsidR="007C5C1B" w:rsidRPr="007D00DA"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E7E6E6" w:themeFill="background2"/>
          </w:tcPr>
          <w:p w14:paraId="078112E4" w14:textId="25495018" w:rsidR="007C5C1B" w:rsidRPr="007D00DA"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3D9DA4C1" w14:textId="77777777" w:rsidTr="007C5C1B">
        <w:trPr>
          <w:trHeight w:val="73"/>
        </w:trPr>
        <w:tc>
          <w:tcPr>
            <w:tcW w:w="1705" w:type="dxa"/>
            <w:tcBorders>
              <w:bottom w:val="dotted" w:sz="4" w:space="0" w:color="auto"/>
            </w:tcBorders>
            <w:shd w:val="clear" w:color="auto" w:fill="E7E6E6" w:themeFill="background2"/>
          </w:tcPr>
          <w:p w14:paraId="0061E7B6" w14:textId="563FE2AD" w:rsidR="007C5C1B" w:rsidRPr="00151421" w:rsidRDefault="007C5C1B" w:rsidP="007C5C1B">
            <w:pPr>
              <w:pStyle w:val="NoSpacing"/>
              <w:rPr>
                <w:rFonts w:ascii="Times New Roman" w:hAnsi="Times New Roman" w:cs="Times New Roman"/>
                <w:b/>
                <w:bCs/>
                <w:color w:val="000000"/>
              </w:rPr>
            </w:pPr>
            <w:r w:rsidRPr="007D00DA">
              <w:rPr>
                <w:rFonts w:ascii="Times New Roman" w:hAnsi="Times New Roman" w:cs="Times New Roman"/>
                <w:color w:val="000000"/>
              </w:rPr>
              <w:t>March 2021</w:t>
            </w:r>
          </w:p>
        </w:tc>
        <w:tc>
          <w:tcPr>
            <w:tcW w:w="1440" w:type="dxa"/>
            <w:tcBorders>
              <w:bottom w:val="dotted" w:sz="4" w:space="0" w:color="auto"/>
            </w:tcBorders>
            <w:shd w:val="clear" w:color="auto" w:fill="E7E6E6" w:themeFill="background2"/>
          </w:tcPr>
          <w:p w14:paraId="4702D828" w14:textId="6BE7E33C" w:rsidR="007C5C1B" w:rsidRPr="00151421" w:rsidRDefault="007C5C1B" w:rsidP="007C5C1B">
            <w:pPr>
              <w:pStyle w:val="NoSpacing"/>
              <w:rPr>
                <w:rFonts w:ascii="Times New Roman" w:hAnsi="Times New Roman" w:cs="Times New Roman"/>
                <w:b/>
                <w:bCs/>
                <w:iCs/>
                <w:color w:val="000000"/>
              </w:rPr>
            </w:pPr>
            <w:r w:rsidRPr="007D00DA">
              <w:rPr>
                <w:rFonts w:ascii="Times New Roman" w:hAnsi="Times New Roman" w:cs="Times New Roman"/>
                <w:iCs/>
                <w:color w:val="000000"/>
              </w:rPr>
              <w:t>GL1</w:t>
            </w:r>
          </w:p>
        </w:tc>
        <w:tc>
          <w:tcPr>
            <w:tcW w:w="6205" w:type="dxa"/>
            <w:tcBorders>
              <w:bottom w:val="dotted" w:sz="4" w:space="0" w:color="auto"/>
            </w:tcBorders>
            <w:shd w:val="clear" w:color="auto" w:fill="E7E6E6" w:themeFill="background2"/>
          </w:tcPr>
          <w:p w14:paraId="3A0558AD" w14:textId="77777777" w:rsidR="007C5C1B"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3/11/2021; laboratory indicated results based on colony counts were outside acceptable </w:t>
            </w:r>
            <w:proofErr w:type="gramStart"/>
            <w:r w:rsidRPr="007D00DA">
              <w:rPr>
                <w:rFonts w:ascii="Times New Roman" w:hAnsi="Times New Roman" w:cs="Times New Roman"/>
                <w:color w:val="000000"/>
              </w:rPr>
              <w:t>range</w:t>
            </w:r>
            <w:proofErr w:type="gramEnd"/>
          </w:p>
          <w:p w14:paraId="532B425C" w14:textId="77777777" w:rsidR="007C5C1B" w:rsidRPr="00151421" w:rsidRDefault="007C5C1B" w:rsidP="007C5C1B">
            <w:pPr>
              <w:pStyle w:val="NoSpacing"/>
              <w:rPr>
                <w:rFonts w:ascii="Times New Roman" w:hAnsi="Times New Roman" w:cs="Times New Roman"/>
                <w:b/>
                <w:bCs/>
                <w:color w:val="000000"/>
              </w:rPr>
            </w:pPr>
          </w:p>
        </w:tc>
      </w:tr>
      <w:tr w:rsidR="007C5C1B" w14:paraId="6BA62072" w14:textId="77777777" w:rsidTr="00E95D7D">
        <w:trPr>
          <w:trHeight w:val="73"/>
        </w:trPr>
        <w:tc>
          <w:tcPr>
            <w:tcW w:w="1705" w:type="dxa"/>
            <w:tcBorders>
              <w:bottom w:val="dotted" w:sz="4" w:space="0" w:color="auto"/>
            </w:tcBorders>
            <w:shd w:val="clear" w:color="auto" w:fill="FFFFFF" w:themeFill="background1"/>
          </w:tcPr>
          <w:p w14:paraId="064FA4A7"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86C5ACF" w14:textId="4664202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4D79E4D1" w14:textId="77777777" w:rsidR="007C5C1B"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3/11/2021; laboratory indicated results based on colony counts were outside acceptable </w:t>
            </w:r>
            <w:proofErr w:type="gramStart"/>
            <w:r w:rsidRPr="007D00DA">
              <w:rPr>
                <w:rFonts w:ascii="Times New Roman" w:hAnsi="Times New Roman" w:cs="Times New Roman"/>
                <w:color w:val="000000"/>
              </w:rPr>
              <w:t>range</w:t>
            </w:r>
            <w:proofErr w:type="gramEnd"/>
          </w:p>
          <w:p w14:paraId="2FE47D42" w14:textId="4C8961CD" w:rsidR="007C5C1B" w:rsidRPr="007D00DA" w:rsidRDefault="007C5C1B" w:rsidP="007C5C1B">
            <w:pPr>
              <w:pStyle w:val="NoSpacing"/>
              <w:rPr>
                <w:rFonts w:ascii="Times New Roman" w:hAnsi="Times New Roman" w:cs="Times New Roman"/>
                <w:color w:val="000000"/>
              </w:rPr>
            </w:pPr>
          </w:p>
        </w:tc>
      </w:tr>
      <w:tr w:rsidR="007C5C1B" w14:paraId="1C1BF894" w14:textId="77777777" w:rsidTr="00E95D7D">
        <w:trPr>
          <w:trHeight w:val="73"/>
        </w:trPr>
        <w:tc>
          <w:tcPr>
            <w:tcW w:w="1705" w:type="dxa"/>
            <w:shd w:val="clear" w:color="auto" w:fill="E7E6E6" w:themeFill="background2"/>
          </w:tcPr>
          <w:p w14:paraId="66C07440" w14:textId="1F0C80B4"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0038B4DD" w14:textId="0088E6D7" w:rsidR="007C5C1B" w:rsidRPr="007D00DA"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1A7F2E32" w14:textId="557B917A" w:rsidR="007C5C1B" w:rsidRPr="007D00DA" w:rsidRDefault="007C5C1B" w:rsidP="007C5C1B">
            <w:pPr>
              <w:pStyle w:val="NoSpacing"/>
              <w:rPr>
                <w:rFonts w:ascii="Times New Roman" w:hAnsi="Times New Roman" w:cs="Times New Roman"/>
                <w:color w:val="000000"/>
              </w:rPr>
            </w:pPr>
          </w:p>
        </w:tc>
      </w:tr>
      <w:tr w:rsidR="007C5C1B" w14:paraId="7216FDDA" w14:textId="77777777" w:rsidTr="00E95D7D">
        <w:trPr>
          <w:trHeight w:val="73"/>
        </w:trPr>
        <w:tc>
          <w:tcPr>
            <w:tcW w:w="1705" w:type="dxa"/>
            <w:shd w:val="clear" w:color="auto" w:fill="E7E6E6" w:themeFill="background2"/>
          </w:tcPr>
          <w:p w14:paraId="5F379C97" w14:textId="39078896"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 xml:space="preserve">March 2021 (continued) </w:t>
            </w:r>
          </w:p>
        </w:tc>
        <w:tc>
          <w:tcPr>
            <w:tcW w:w="1440" w:type="dxa"/>
            <w:shd w:val="clear" w:color="auto" w:fill="E7E6E6" w:themeFill="background2"/>
          </w:tcPr>
          <w:p w14:paraId="737F2B56" w14:textId="333697D2"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70AE8451" w14:textId="506B19A5"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3/11/2021; laboratory indicated sample held beyond acceptable holding time and results based on colony counts were outside acceptable range. </w:t>
            </w:r>
          </w:p>
        </w:tc>
      </w:tr>
      <w:tr w:rsidR="007C5C1B" w14:paraId="75C4932A" w14:textId="77777777" w:rsidTr="00E95D7D">
        <w:trPr>
          <w:trHeight w:val="73"/>
        </w:trPr>
        <w:tc>
          <w:tcPr>
            <w:tcW w:w="1705" w:type="dxa"/>
            <w:tcBorders>
              <w:bottom w:val="dotted" w:sz="4" w:space="0" w:color="auto"/>
            </w:tcBorders>
            <w:shd w:val="clear" w:color="auto" w:fill="FFFFFF" w:themeFill="background1"/>
          </w:tcPr>
          <w:p w14:paraId="771579B8"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DEB8CD8" w14:textId="2736AB72"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2086FDD5" w14:textId="775BFA9E"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3/11/2021; laboratory indicated sample held beyond acceptable holding time and results based on colony counts were outside acceptable range. </w:t>
            </w:r>
          </w:p>
        </w:tc>
      </w:tr>
      <w:tr w:rsidR="007C5C1B" w14:paraId="2075C81A" w14:textId="77777777" w:rsidTr="00E95D7D">
        <w:trPr>
          <w:trHeight w:val="73"/>
        </w:trPr>
        <w:tc>
          <w:tcPr>
            <w:tcW w:w="1705" w:type="dxa"/>
            <w:shd w:val="clear" w:color="auto" w:fill="E7E6E6" w:themeFill="background2"/>
          </w:tcPr>
          <w:p w14:paraId="114EBAB5"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45D5C64" w14:textId="17F050A2"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E7E6E6" w:themeFill="background2"/>
          </w:tcPr>
          <w:p w14:paraId="5CAE295D" w14:textId="79520F7F"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3/11/2021; laboratory indicated results based on colony counts were outside acceptable range.</w:t>
            </w:r>
          </w:p>
        </w:tc>
      </w:tr>
      <w:tr w:rsidR="007C5C1B" w14:paraId="6B4848C7" w14:textId="77777777" w:rsidTr="00E95D7D">
        <w:trPr>
          <w:trHeight w:val="73"/>
        </w:trPr>
        <w:tc>
          <w:tcPr>
            <w:tcW w:w="1705" w:type="dxa"/>
            <w:tcBorders>
              <w:bottom w:val="dotted" w:sz="4" w:space="0" w:color="auto"/>
            </w:tcBorders>
            <w:shd w:val="clear" w:color="auto" w:fill="FFFFFF" w:themeFill="background1"/>
          </w:tcPr>
          <w:p w14:paraId="618A55D3"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30B6B54" w14:textId="507144EF"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382129AB" w14:textId="246E5A65"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3/11/2021; laboratory indicated results based on colony counts were outside acceptable range.</w:t>
            </w:r>
          </w:p>
        </w:tc>
      </w:tr>
      <w:tr w:rsidR="007C5C1B" w14:paraId="70F29E17" w14:textId="77777777" w:rsidTr="00E95D7D">
        <w:trPr>
          <w:trHeight w:val="73"/>
        </w:trPr>
        <w:tc>
          <w:tcPr>
            <w:tcW w:w="1705" w:type="dxa"/>
            <w:shd w:val="clear" w:color="auto" w:fill="E7E6E6" w:themeFill="background2"/>
          </w:tcPr>
          <w:p w14:paraId="4F1CFB52"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5E24A8A" w14:textId="6F6924D6" w:rsidR="007C5C1B" w:rsidRPr="00E60AD8" w:rsidRDefault="007C5C1B" w:rsidP="007C5C1B">
            <w:pPr>
              <w:pStyle w:val="NoSpacing"/>
              <w:rPr>
                <w:rFonts w:ascii="Times New Roman" w:hAnsi="Times New Roman" w:cs="Times New Roman"/>
                <w:iCs/>
                <w:color w:val="000000"/>
              </w:rPr>
            </w:pPr>
            <w:proofErr w:type="spellStart"/>
            <w:r w:rsidRPr="007D00DA">
              <w:rPr>
                <w:rFonts w:ascii="Times New Roman" w:hAnsi="Times New Roman" w:cs="Times New Roman"/>
                <w:iCs/>
                <w:color w:val="000000"/>
              </w:rPr>
              <w:t>Micklers</w:t>
            </w:r>
            <w:proofErr w:type="spellEnd"/>
          </w:p>
        </w:tc>
        <w:tc>
          <w:tcPr>
            <w:tcW w:w="6205" w:type="dxa"/>
            <w:shd w:val="clear" w:color="auto" w:fill="E7E6E6" w:themeFill="background2"/>
          </w:tcPr>
          <w:p w14:paraId="75524A20" w14:textId="2FB70700"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3/11/2021; laboratory indicated results based on colony counts were outside acceptable range. </w:t>
            </w:r>
          </w:p>
        </w:tc>
      </w:tr>
      <w:tr w:rsidR="007C5C1B" w14:paraId="00869362" w14:textId="77777777" w:rsidTr="00E95D7D">
        <w:trPr>
          <w:trHeight w:val="73"/>
        </w:trPr>
        <w:tc>
          <w:tcPr>
            <w:tcW w:w="1705" w:type="dxa"/>
            <w:tcBorders>
              <w:bottom w:val="dotted" w:sz="4" w:space="0" w:color="auto"/>
            </w:tcBorders>
            <w:shd w:val="clear" w:color="auto" w:fill="FFFFFF" w:themeFill="background1"/>
          </w:tcPr>
          <w:p w14:paraId="26A7CAEC" w14:textId="12389498"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E208F3D" w14:textId="0A3A9CC0"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1223BFED" w14:textId="083630B0"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FECCOL collected on 3/11/2021; laboratory indicated sample held beyond accepted holding time and results based on colony counts were outside acceptable range</w:t>
            </w:r>
          </w:p>
        </w:tc>
      </w:tr>
      <w:tr w:rsidR="007C5C1B" w14:paraId="364963F5" w14:textId="77777777" w:rsidTr="00E95D7D">
        <w:trPr>
          <w:trHeight w:val="73"/>
        </w:trPr>
        <w:tc>
          <w:tcPr>
            <w:tcW w:w="1705" w:type="dxa"/>
            <w:shd w:val="clear" w:color="auto" w:fill="E7E6E6" w:themeFill="background2"/>
          </w:tcPr>
          <w:p w14:paraId="3B8A9B03" w14:textId="2AAF8BEA"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April 2021</w:t>
            </w:r>
          </w:p>
        </w:tc>
        <w:tc>
          <w:tcPr>
            <w:tcW w:w="1440" w:type="dxa"/>
            <w:shd w:val="clear" w:color="auto" w:fill="E7E6E6" w:themeFill="background2"/>
          </w:tcPr>
          <w:p w14:paraId="4F6996FC" w14:textId="739782E7"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shd w:val="clear" w:color="auto" w:fill="E7E6E6" w:themeFill="background2"/>
          </w:tcPr>
          <w:p w14:paraId="20D213AC" w14:textId="1685DEB8"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4/7/2021; laboratory indicated results based on colony counts were outside acceptable range. </w:t>
            </w:r>
          </w:p>
        </w:tc>
      </w:tr>
      <w:tr w:rsidR="007C5C1B" w14:paraId="2B21184C" w14:textId="77777777" w:rsidTr="00E95D7D">
        <w:trPr>
          <w:trHeight w:val="73"/>
        </w:trPr>
        <w:tc>
          <w:tcPr>
            <w:tcW w:w="1705" w:type="dxa"/>
            <w:tcBorders>
              <w:bottom w:val="dotted" w:sz="4" w:space="0" w:color="auto"/>
            </w:tcBorders>
            <w:shd w:val="clear" w:color="auto" w:fill="FFFFFF" w:themeFill="background1"/>
          </w:tcPr>
          <w:p w14:paraId="388C89DE"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291D7A7" w14:textId="0546B9C3"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300AD884" w14:textId="05511867"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4/7/2021; laboratory indicated results based on colony counts were outside acceptable range. </w:t>
            </w:r>
          </w:p>
        </w:tc>
      </w:tr>
      <w:tr w:rsidR="007C5C1B" w14:paraId="71BDBBDA" w14:textId="77777777" w:rsidTr="002823C0">
        <w:trPr>
          <w:trHeight w:val="73"/>
        </w:trPr>
        <w:tc>
          <w:tcPr>
            <w:tcW w:w="1705" w:type="dxa"/>
            <w:tcBorders>
              <w:bottom w:val="dotted" w:sz="4" w:space="0" w:color="auto"/>
            </w:tcBorders>
            <w:shd w:val="clear" w:color="auto" w:fill="E7E6E6" w:themeFill="background2"/>
          </w:tcPr>
          <w:p w14:paraId="5DC3C792"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3ACC135E" w14:textId="2863AD77" w:rsidR="007C5C1B" w:rsidRPr="007D00DA" w:rsidRDefault="007C5C1B" w:rsidP="007C5C1B">
            <w:pPr>
              <w:pStyle w:val="NoSpacing"/>
              <w:rPr>
                <w:rFonts w:ascii="Times New Roman" w:hAnsi="Times New Roman" w:cs="Times New Roman"/>
                <w:iCs/>
                <w:color w:val="000000"/>
              </w:rPr>
            </w:pPr>
            <w:r>
              <w:rPr>
                <w:rFonts w:ascii="Times New Roman" w:hAnsi="Times New Roman" w:cs="Times New Roman"/>
                <w:iCs/>
                <w:color w:val="000000"/>
              </w:rPr>
              <w:t>GL4</w:t>
            </w:r>
          </w:p>
        </w:tc>
        <w:tc>
          <w:tcPr>
            <w:tcW w:w="6205" w:type="dxa"/>
            <w:tcBorders>
              <w:bottom w:val="dotted" w:sz="4" w:space="0" w:color="auto"/>
            </w:tcBorders>
            <w:shd w:val="clear" w:color="auto" w:fill="E7E6E6" w:themeFill="background2"/>
          </w:tcPr>
          <w:p w14:paraId="420FC322" w14:textId="33BDF07F"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Suspect PO4F collected on 04/07/2021;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C5C1B" w14:paraId="3E8E654C" w14:textId="77777777" w:rsidTr="002823C0">
        <w:trPr>
          <w:trHeight w:val="73"/>
        </w:trPr>
        <w:tc>
          <w:tcPr>
            <w:tcW w:w="1705" w:type="dxa"/>
            <w:shd w:val="clear" w:color="auto" w:fill="auto"/>
          </w:tcPr>
          <w:p w14:paraId="2FADEC02"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auto"/>
          </w:tcPr>
          <w:p w14:paraId="3E43DEBF" w14:textId="4BF32494"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auto"/>
          </w:tcPr>
          <w:p w14:paraId="4CC50CF1" w14:textId="49CF1C6E"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4/7/2021; laboratory indicates results based on colony counts were outside acceptable range.</w:t>
            </w:r>
          </w:p>
        </w:tc>
      </w:tr>
      <w:tr w:rsidR="007C5C1B" w14:paraId="5F0C9CD3" w14:textId="77777777" w:rsidTr="00E95D7D">
        <w:trPr>
          <w:trHeight w:val="73"/>
        </w:trPr>
        <w:tc>
          <w:tcPr>
            <w:tcW w:w="1705" w:type="dxa"/>
            <w:shd w:val="clear" w:color="auto" w:fill="E7E6E6" w:themeFill="background2"/>
          </w:tcPr>
          <w:p w14:paraId="56946FFD"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79915EE" w14:textId="7303ED64" w:rsidR="007C5C1B" w:rsidRPr="007D00DA" w:rsidRDefault="007C5C1B" w:rsidP="007C5C1B">
            <w:pPr>
              <w:pStyle w:val="NoSpacing"/>
              <w:rPr>
                <w:rFonts w:ascii="Times New Roman" w:hAnsi="Times New Roman" w:cs="Times New Roman"/>
                <w:iCs/>
                <w:color w:val="000000"/>
              </w:rPr>
            </w:pPr>
            <w:r>
              <w:rPr>
                <w:rFonts w:ascii="Times New Roman" w:hAnsi="Times New Roman" w:cs="Times New Roman"/>
                <w:iCs/>
                <w:color w:val="000000"/>
              </w:rPr>
              <w:t>Lake South</w:t>
            </w:r>
          </w:p>
        </w:tc>
        <w:tc>
          <w:tcPr>
            <w:tcW w:w="6205" w:type="dxa"/>
            <w:shd w:val="clear" w:color="auto" w:fill="E7E6E6" w:themeFill="background2"/>
          </w:tcPr>
          <w:p w14:paraId="66EAF6D8" w14:textId="2030C604"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Suspect PO4F collected on 04/07/2021;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C5C1B" w14:paraId="24BCB088" w14:textId="77777777" w:rsidTr="00315824">
        <w:trPr>
          <w:trHeight w:val="73"/>
        </w:trPr>
        <w:tc>
          <w:tcPr>
            <w:tcW w:w="1705" w:type="dxa"/>
            <w:shd w:val="clear" w:color="auto" w:fill="FFFFFF" w:themeFill="background1"/>
          </w:tcPr>
          <w:p w14:paraId="77D0F617"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FFFFFF" w:themeFill="background1"/>
          </w:tcPr>
          <w:p w14:paraId="267DB643" w14:textId="7A4CC3E8" w:rsidR="007C5C1B" w:rsidRPr="00E60AD8" w:rsidRDefault="007C5C1B" w:rsidP="007C5C1B">
            <w:pPr>
              <w:pStyle w:val="NoSpacing"/>
              <w:rPr>
                <w:rFonts w:ascii="Times New Roman" w:hAnsi="Times New Roman" w:cs="Times New Roman"/>
                <w:iCs/>
                <w:color w:val="000000"/>
              </w:rPr>
            </w:pPr>
            <w:proofErr w:type="spellStart"/>
            <w:r w:rsidRPr="007D00DA">
              <w:rPr>
                <w:rFonts w:ascii="Times New Roman" w:hAnsi="Times New Roman" w:cs="Times New Roman"/>
                <w:iCs/>
                <w:color w:val="000000"/>
              </w:rPr>
              <w:t>Micklers</w:t>
            </w:r>
            <w:proofErr w:type="spellEnd"/>
          </w:p>
        </w:tc>
        <w:tc>
          <w:tcPr>
            <w:tcW w:w="6205" w:type="dxa"/>
            <w:shd w:val="clear" w:color="auto" w:fill="FFFFFF" w:themeFill="background1"/>
          </w:tcPr>
          <w:p w14:paraId="3FC5DD04" w14:textId="6E049E2E"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Cu collected 4/7/2021; laboratory indicated analyte detected was below quantitation limits</w:t>
            </w:r>
          </w:p>
        </w:tc>
      </w:tr>
      <w:tr w:rsidR="007C5C1B" w14:paraId="34681FFF" w14:textId="77777777" w:rsidTr="00E95D7D">
        <w:trPr>
          <w:trHeight w:val="73"/>
        </w:trPr>
        <w:tc>
          <w:tcPr>
            <w:tcW w:w="1705" w:type="dxa"/>
            <w:tcBorders>
              <w:bottom w:val="dotted" w:sz="4" w:space="0" w:color="auto"/>
            </w:tcBorders>
            <w:shd w:val="clear" w:color="auto" w:fill="FFFFFF" w:themeFill="background1"/>
          </w:tcPr>
          <w:p w14:paraId="75CD0F38"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6CDD1ED" w14:textId="40E9DF57" w:rsidR="007C5C1B" w:rsidRPr="00E60AD8" w:rsidRDefault="007C5C1B" w:rsidP="007C5C1B">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30FB513B" w14:textId="42353123" w:rsidR="007C5C1B" w:rsidRPr="007D00DA" w:rsidRDefault="007C5C1B" w:rsidP="007C5C1B">
            <w:pPr>
              <w:pStyle w:val="NoSpacing"/>
              <w:rPr>
                <w:rFonts w:ascii="Times New Roman" w:hAnsi="Times New Roman" w:cs="Times New Roman"/>
                <w:color w:val="000000"/>
              </w:rPr>
            </w:pPr>
            <w:r w:rsidRPr="00447E81">
              <w:rPr>
                <w:rFonts w:ascii="Times New Roman" w:hAnsi="Times New Roman" w:cs="Times New Roman"/>
                <w:color w:val="000000"/>
              </w:rPr>
              <w:t xml:space="preserve">Suspect FECCOL collected on 4/7/2021; laboratory indicated results based on colony counts were outside acceptable range. </w:t>
            </w:r>
          </w:p>
        </w:tc>
      </w:tr>
      <w:tr w:rsidR="007C5C1B" w14:paraId="61B68955" w14:textId="77777777" w:rsidTr="00E95D7D">
        <w:trPr>
          <w:trHeight w:val="73"/>
        </w:trPr>
        <w:tc>
          <w:tcPr>
            <w:tcW w:w="1705" w:type="dxa"/>
            <w:shd w:val="clear" w:color="auto" w:fill="E7E6E6" w:themeFill="background2"/>
          </w:tcPr>
          <w:p w14:paraId="19A05221"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367B8352" w14:textId="6FCBE8C2"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E7E6E6" w:themeFill="background2"/>
          </w:tcPr>
          <w:p w14:paraId="3B69B7A2" w14:textId="7CAD5F05"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4/7/2021; laboratory indicated results based on colony counts were outside acceptable range.</w:t>
            </w:r>
          </w:p>
        </w:tc>
      </w:tr>
      <w:tr w:rsidR="007C5C1B" w14:paraId="4EDE2577" w14:textId="77777777" w:rsidTr="00E95D7D">
        <w:trPr>
          <w:trHeight w:val="73"/>
        </w:trPr>
        <w:tc>
          <w:tcPr>
            <w:tcW w:w="1705" w:type="dxa"/>
            <w:shd w:val="clear" w:color="auto" w:fill="E7E6E6" w:themeFill="background2"/>
          </w:tcPr>
          <w:p w14:paraId="064B597D"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13B4C503" w14:textId="77777777" w:rsidR="007C5C1B" w:rsidRPr="007D00DA" w:rsidRDefault="007C5C1B" w:rsidP="007C5C1B">
            <w:pPr>
              <w:pStyle w:val="NoSpacing"/>
              <w:rPr>
                <w:rFonts w:ascii="Times New Roman" w:hAnsi="Times New Roman" w:cs="Times New Roman"/>
                <w:iCs/>
                <w:color w:val="000000"/>
              </w:rPr>
            </w:pPr>
          </w:p>
        </w:tc>
        <w:tc>
          <w:tcPr>
            <w:tcW w:w="6205" w:type="dxa"/>
            <w:shd w:val="clear" w:color="auto" w:fill="E7E6E6" w:themeFill="background2"/>
          </w:tcPr>
          <w:p w14:paraId="18F6CB33" w14:textId="646841D7" w:rsidR="007C5C1B" w:rsidRPr="007D00DA" w:rsidRDefault="007C5C1B" w:rsidP="007C5C1B">
            <w:pPr>
              <w:pStyle w:val="NoSpacing"/>
              <w:rPr>
                <w:rFonts w:ascii="Times New Roman" w:hAnsi="Times New Roman" w:cs="Times New Roman"/>
                <w:color w:val="000000"/>
              </w:rPr>
            </w:pPr>
            <w:r>
              <w:rPr>
                <w:rFonts w:ascii="Times New Roman" w:hAnsi="Times New Roman" w:cs="Times New Roman"/>
                <w:color w:val="000000"/>
              </w:rPr>
              <w:t>Suspect PO4F collected on 04/07/2021;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7C5C1B" w14:paraId="6DBF83DF" w14:textId="77777777" w:rsidTr="00E95D7D">
        <w:trPr>
          <w:trHeight w:val="73"/>
        </w:trPr>
        <w:tc>
          <w:tcPr>
            <w:tcW w:w="1705" w:type="dxa"/>
            <w:tcBorders>
              <w:bottom w:val="dotted" w:sz="4" w:space="0" w:color="auto"/>
            </w:tcBorders>
            <w:shd w:val="clear" w:color="auto" w:fill="FFFFFF" w:themeFill="background1"/>
          </w:tcPr>
          <w:p w14:paraId="32BF66A9" w14:textId="25CDD1EF"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May 2021</w:t>
            </w:r>
          </w:p>
        </w:tc>
        <w:tc>
          <w:tcPr>
            <w:tcW w:w="1440" w:type="dxa"/>
            <w:tcBorders>
              <w:bottom w:val="dotted" w:sz="4" w:space="0" w:color="auto"/>
            </w:tcBorders>
            <w:shd w:val="clear" w:color="auto" w:fill="FFFFFF" w:themeFill="background1"/>
          </w:tcPr>
          <w:p w14:paraId="73D220A2" w14:textId="7F5EE7DD"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5F3ACC61" w14:textId="76F2115A"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5/10/2021; laboratory indicated results based on colony counts were outside acceptable range. </w:t>
            </w:r>
          </w:p>
        </w:tc>
      </w:tr>
      <w:tr w:rsidR="007C5C1B" w14:paraId="170EC56D" w14:textId="77777777" w:rsidTr="00E95D7D">
        <w:trPr>
          <w:trHeight w:val="73"/>
        </w:trPr>
        <w:tc>
          <w:tcPr>
            <w:tcW w:w="1705" w:type="dxa"/>
            <w:shd w:val="clear" w:color="auto" w:fill="E7E6E6" w:themeFill="background2"/>
          </w:tcPr>
          <w:p w14:paraId="6732EBA9" w14:textId="353AC54B"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278790BB" w14:textId="2ED1B09D"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16C823B6" w14:textId="3D713C7F"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5/10/2021; laboratory indicated results based on colony counts were outside acceptable range. </w:t>
            </w:r>
          </w:p>
        </w:tc>
      </w:tr>
      <w:tr w:rsidR="007C5C1B" w14:paraId="38F5EA72" w14:textId="77777777" w:rsidTr="00E95D7D">
        <w:trPr>
          <w:trHeight w:val="73"/>
        </w:trPr>
        <w:tc>
          <w:tcPr>
            <w:tcW w:w="1705" w:type="dxa"/>
            <w:tcBorders>
              <w:bottom w:val="dotted" w:sz="4" w:space="0" w:color="auto"/>
            </w:tcBorders>
            <w:shd w:val="clear" w:color="auto" w:fill="FFFFFF" w:themeFill="background1"/>
          </w:tcPr>
          <w:p w14:paraId="05E770BA"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ADC31D1" w14:textId="736A2751"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0C6FD2C8" w14:textId="4A73451D"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5/10/2021; laboratory indicated results based on colony counts were outside acceptable range.</w:t>
            </w:r>
          </w:p>
        </w:tc>
      </w:tr>
      <w:tr w:rsidR="007C5C1B" w14:paraId="44DDABC0" w14:textId="77777777" w:rsidTr="00E95D7D">
        <w:trPr>
          <w:trHeight w:val="73"/>
        </w:trPr>
        <w:tc>
          <w:tcPr>
            <w:tcW w:w="1705" w:type="dxa"/>
            <w:shd w:val="clear" w:color="auto" w:fill="E7E6E6" w:themeFill="background2"/>
          </w:tcPr>
          <w:p w14:paraId="4C8D8A22" w14:textId="35A5F8EE" w:rsidR="007C5C1B" w:rsidRPr="007D00DA"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lastRenderedPageBreak/>
              <w:t xml:space="preserve">Date </w:t>
            </w:r>
          </w:p>
        </w:tc>
        <w:tc>
          <w:tcPr>
            <w:tcW w:w="1440" w:type="dxa"/>
            <w:shd w:val="clear" w:color="auto" w:fill="E7E6E6" w:themeFill="background2"/>
          </w:tcPr>
          <w:p w14:paraId="6CF91A2F" w14:textId="3B4BA00C" w:rsidR="007C5C1B" w:rsidRPr="007D00DA" w:rsidRDefault="007C5C1B" w:rsidP="007C5C1B">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2B6E6321" w14:textId="5F47C12D" w:rsidR="007C5C1B" w:rsidRPr="007D00DA" w:rsidRDefault="007C5C1B" w:rsidP="007C5C1B">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7C5C1B" w14:paraId="1266B0E5" w14:textId="77777777" w:rsidTr="00E95D7D">
        <w:trPr>
          <w:trHeight w:val="73"/>
        </w:trPr>
        <w:tc>
          <w:tcPr>
            <w:tcW w:w="1705" w:type="dxa"/>
            <w:shd w:val="clear" w:color="auto" w:fill="E7E6E6" w:themeFill="background2"/>
          </w:tcPr>
          <w:p w14:paraId="577895D9" w14:textId="77777777" w:rsidR="007C5C1B" w:rsidRDefault="007B3672" w:rsidP="007C5C1B">
            <w:pPr>
              <w:pStyle w:val="NoSpacing"/>
              <w:rPr>
                <w:rFonts w:ascii="Times New Roman" w:hAnsi="Times New Roman" w:cs="Times New Roman"/>
                <w:color w:val="000000"/>
              </w:rPr>
            </w:pPr>
            <w:r>
              <w:rPr>
                <w:rFonts w:ascii="Times New Roman" w:hAnsi="Times New Roman" w:cs="Times New Roman"/>
                <w:color w:val="000000"/>
              </w:rPr>
              <w:t xml:space="preserve">May 2021 </w:t>
            </w:r>
          </w:p>
          <w:p w14:paraId="4D2FDC33" w14:textId="2A28F19B" w:rsidR="007B3672" w:rsidRPr="007D00DA" w:rsidRDefault="007B3672" w:rsidP="007C5C1B">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E7E6E6" w:themeFill="background2"/>
          </w:tcPr>
          <w:p w14:paraId="401F60A0" w14:textId="5C17FC53"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shd w:val="clear" w:color="auto" w:fill="E7E6E6" w:themeFill="background2"/>
          </w:tcPr>
          <w:p w14:paraId="0ECABAA3" w14:textId="1F37F28B"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5/10/2021; laboratory indicated results based on colony counts were outside acceptable range.</w:t>
            </w:r>
          </w:p>
        </w:tc>
      </w:tr>
      <w:tr w:rsidR="007C5C1B" w14:paraId="1F9D3759" w14:textId="77777777" w:rsidTr="00E95D7D">
        <w:trPr>
          <w:trHeight w:val="73"/>
        </w:trPr>
        <w:tc>
          <w:tcPr>
            <w:tcW w:w="1705" w:type="dxa"/>
            <w:tcBorders>
              <w:bottom w:val="dotted" w:sz="4" w:space="0" w:color="auto"/>
            </w:tcBorders>
            <w:shd w:val="clear" w:color="auto" w:fill="FFFFFF" w:themeFill="background1"/>
          </w:tcPr>
          <w:p w14:paraId="089D0515" w14:textId="77777777" w:rsidR="007C5C1B" w:rsidRPr="007D00DA" w:rsidRDefault="007C5C1B" w:rsidP="007C5C1B">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0AD89979" w14:textId="570D87C9" w:rsidR="007C5C1B" w:rsidRPr="00E60AD8" w:rsidRDefault="007C5C1B" w:rsidP="007C5C1B">
            <w:pPr>
              <w:pStyle w:val="NoSpacing"/>
              <w:rPr>
                <w:rFonts w:ascii="Times New Roman" w:hAnsi="Times New Roman" w:cs="Times New Roman"/>
                <w:iCs/>
                <w:color w:val="000000"/>
              </w:rPr>
            </w:pPr>
            <w:proofErr w:type="spellStart"/>
            <w:r w:rsidRPr="007D00DA">
              <w:rPr>
                <w:rFonts w:ascii="Times New Roman" w:hAnsi="Times New Roman" w:cs="Times New Roman"/>
                <w:iCs/>
                <w:color w:val="000000"/>
              </w:rPr>
              <w:t>Micklers</w:t>
            </w:r>
            <w:proofErr w:type="spellEnd"/>
          </w:p>
        </w:tc>
        <w:tc>
          <w:tcPr>
            <w:tcW w:w="6205" w:type="dxa"/>
            <w:tcBorders>
              <w:bottom w:val="dotted" w:sz="4" w:space="0" w:color="auto"/>
            </w:tcBorders>
            <w:shd w:val="clear" w:color="auto" w:fill="FFFFFF" w:themeFill="background1"/>
          </w:tcPr>
          <w:p w14:paraId="32847C31" w14:textId="3D1F201B"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5/10/2021; laboratory indicated results based on colony counts were outside acceptable range. </w:t>
            </w:r>
          </w:p>
        </w:tc>
      </w:tr>
      <w:tr w:rsidR="007C5C1B" w14:paraId="6D3CD276" w14:textId="77777777" w:rsidTr="00E95D7D">
        <w:trPr>
          <w:trHeight w:val="73"/>
        </w:trPr>
        <w:tc>
          <w:tcPr>
            <w:tcW w:w="1705" w:type="dxa"/>
            <w:shd w:val="clear" w:color="auto" w:fill="E7E6E6" w:themeFill="background2"/>
          </w:tcPr>
          <w:p w14:paraId="6D61191C" w14:textId="77777777" w:rsidR="007C5C1B" w:rsidRPr="007D00DA" w:rsidRDefault="007C5C1B" w:rsidP="007C5C1B">
            <w:pPr>
              <w:pStyle w:val="NoSpacing"/>
              <w:rPr>
                <w:rFonts w:ascii="Times New Roman" w:hAnsi="Times New Roman" w:cs="Times New Roman"/>
                <w:color w:val="000000"/>
              </w:rPr>
            </w:pPr>
          </w:p>
        </w:tc>
        <w:tc>
          <w:tcPr>
            <w:tcW w:w="1440" w:type="dxa"/>
            <w:shd w:val="clear" w:color="auto" w:fill="E7E6E6" w:themeFill="background2"/>
          </w:tcPr>
          <w:p w14:paraId="410D47D3" w14:textId="7F50D24B" w:rsidR="007C5C1B" w:rsidRPr="00E60AD8" w:rsidRDefault="007C5C1B" w:rsidP="007C5C1B">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E7E6E6" w:themeFill="background2"/>
          </w:tcPr>
          <w:p w14:paraId="35893ED9" w14:textId="5AA08D97"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5/10/2021; laboratory indicated results based on colony counts were outside acceptable range.</w:t>
            </w:r>
          </w:p>
        </w:tc>
      </w:tr>
      <w:tr w:rsidR="007C5C1B" w14:paraId="7E262E57" w14:textId="77777777" w:rsidTr="00315824">
        <w:trPr>
          <w:trHeight w:val="73"/>
        </w:trPr>
        <w:tc>
          <w:tcPr>
            <w:tcW w:w="1705" w:type="dxa"/>
            <w:shd w:val="clear" w:color="auto" w:fill="FFFFFF" w:themeFill="background1"/>
          </w:tcPr>
          <w:p w14:paraId="5162EB95" w14:textId="56E224C2" w:rsidR="007C5C1B" w:rsidRPr="007D00DA" w:rsidRDefault="007C5C1B" w:rsidP="007C5C1B">
            <w:pPr>
              <w:pStyle w:val="NoSpacing"/>
              <w:rPr>
                <w:rFonts w:ascii="Times New Roman" w:hAnsi="Times New Roman" w:cs="Times New Roman"/>
                <w:color w:val="000000"/>
              </w:rPr>
            </w:pPr>
            <w:r w:rsidRPr="007D00DA">
              <w:rPr>
                <w:rFonts w:ascii="Times New Roman" w:hAnsi="Times New Roman" w:cs="Times New Roman"/>
                <w:color w:val="000000"/>
              </w:rPr>
              <w:t>June 2021</w:t>
            </w:r>
          </w:p>
        </w:tc>
        <w:tc>
          <w:tcPr>
            <w:tcW w:w="1440" w:type="dxa"/>
            <w:shd w:val="clear" w:color="auto" w:fill="FFFFFF" w:themeFill="background1"/>
          </w:tcPr>
          <w:p w14:paraId="5AF49090" w14:textId="5F625742" w:rsidR="007C5C1B" w:rsidRPr="00E60AD8" w:rsidRDefault="0057667C" w:rsidP="007C5C1B">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FFFFFF" w:themeFill="background1"/>
          </w:tcPr>
          <w:p w14:paraId="735AD18E" w14:textId="68339093" w:rsidR="007C5C1B" w:rsidRPr="007D00DA" w:rsidRDefault="0057667C" w:rsidP="007C5C1B">
            <w:pPr>
              <w:pStyle w:val="NoSpacing"/>
              <w:rPr>
                <w:rFonts w:ascii="Times New Roman" w:hAnsi="Times New Roman" w:cs="Times New Roman"/>
                <w:color w:val="000000"/>
              </w:rPr>
            </w:pPr>
            <w:r>
              <w:rPr>
                <w:rFonts w:ascii="Times New Roman" w:hAnsi="Times New Roman" w:cs="Times New Roman"/>
                <w:color w:val="000000"/>
              </w:rPr>
              <w:t>Field Data: S</w:t>
            </w:r>
            <w:r w:rsidRPr="0057667C">
              <w:rPr>
                <w:rFonts w:ascii="Times New Roman" w:hAnsi="Times New Roman" w:cs="Times New Roman"/>
                <w:color w:val="000000"/>
              </w:rPr>
              <w:t xml:space="preserve">tarted measuring bottom and surface with the </w:t>
            </w:r>
            <w:proofErr w:type="spellStart"/>
            <w:r>
              <w:rPr>
                <w:rFonts w:ascii="Times New Roman" w:hAnsi="Times New Roman" w:cs="Times New Roman"/>
                <w:color w:val="000000"/>
              </w:rPr>
              <w:t>ProDSS</w:t>
            </w:r>
            <w:proofErr w:type="spellEnd"/>
            <w:r>
              <w:rPr>
                <w:rFonts w:ascii="Times New Roman" w:hAnsi="Times New Roman" w:cs="Times New Roman"/>
                <w:color w:val="000000"/>
              </w:rPr>
              <w:t xml:space="preserve"> </w:t>
            </w:r>
            <w:r w:rsidRPr="0057667C">
              <w:rPr>
                <w:rFonts w:ascii="Times New Roman" w:hAnsi="Times New Roman" w:cs="Times New Roman"/>
                <w:color w:val="000000"/>
              </w:rPr>
              <w:t>handheld in June 2021</w:t>
            </w:r>
            <w:r>
              <w:rPr>
                <w:rFonts w:ascii="Times New Roman" w:hAnsi="Times New Roman" w:cs="Times New Roman"/>
                <w:color w:val="000000"/>
              </w:rPr>
              <w:t>.</w:t>
            </w:r>
          </w:p>
        </w:tc>
      </w:tr>
      <w:tr w:rsidR="0057667C" w14:paraId="40AD3762" w14:textId="77777777" w:rsidTr="0057667C">
        <w:trPr>
          <w:trHeight w:val="73"/>
        </w:trPr>
        <w:tc>
          <w:tcPr>
            <w:tcW w:w="1705" w:type="dxa"/>
            <w:tcBorders>
              <w:bottom w:val="dotted" w:sz="4" w:space="0" w:color="auto"/>
            </w:tcBorders>
            <w:shd w:val="clear" w:color="auto" w:fill="D9D9D9" w:themeFill="background1" w:themeFillShade="D9"/>
          </w:tcPr>
          <w:p w14:paraId="085C5A6A"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D9D9D9" w:themeFill="background1" w:themeFillShade="D9"/>
          </w:tcPr>
          <w:p w14:paraId="5A053926" w14:textId="29761A61"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tcBorders>
              <w:bottom w:val="dotted" w:sz="4" w:space="0" w:color="auto"/>
            </w:tcBorders>
            <w:shd w:val="clear" w:color="auto" w:fill="D9D9D9" w:themeFill="background1" w:themeFillShade="D9"/>
          </w:tcPr>
          <w:p w14:paraId="156E39D4" w14:textId="33B5F272"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6/7/2021; laboratory indicated results based on colony counts were outside acceptable range.</w:t>
            </w:r>
          </w:p>
        </w:tc>
      </w:tr>
      <w:tr w:rsidR="0057667C" w14:paraId="3A99807E" w14:textId="77777777" w:rsidTr="00E95D7D">
        <w:trPr>
          <w:trHeight w:val="73"/>
        </w:trPr>
        <w:tc>
          <w:tcPr>
            <w:tcW w:w="1705" w:type="dxa"/>
            <w:tcBorders>
              <w:bottom w:val="dotted" w:sz="4" w:space="0" w:color="auto"/>
            </w:tcBorders>
            <w:shd w:val="clear" w:color="auto" w:fill="FFFFFF" w:themeFill="background1"/>
          </w:tcPr>
          <w:p w14:paraId="1F2F77B2" w14:textId="181ADE40"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B0FB669" w14:textId="7070C35D" w:rsidR="0057667C" w:rsidRPr="00E60AD8" w:rsidRDefault="0057667C" w:rsidP="0057667C">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24D5D6AD" w14:textId="3FC0D68E"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 xml:space="preserve">Rejected OD664b/OD665a collected 6/7/2021; laboratory indicated that the analyte was detected in both the sample and associated method blank. </w:t>
            </w:r>
          </w:p>
        </w:tc>
      </w:tr>
      <w:tr w:rsidR="0057667C" w14:paraId="36DD55B9" w14:textId="77777777" w:rsidTr="00E95D7D">
        <w:trPr>
          <w:trHeight w:val="73"/>
        </w:trPr>
        <w:tc>
          <w:tcPr>
            <w:tcW w:w="1705" w:type="dxa"/>
            <w:tcBorders>
              <w:bottom w:val="dotted" w:sz="4" w:space="0" w:color="auto"/>
            </w:tcBorders>
            <w:shd w:val="clear" w:color="auto" w:fill="E7E6E6" w:themeFill="background2"/>
          </w:tcPr>
          <w:p w14:paraId="2DE32CDA"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7F3C812E" w14:textId="12ED6FCA"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E7E6E6" w:themeFill="background2"/>
          </w:tcPr>
          <w:p w14:paraId="4F34C7AF" w14:textId="39E65A52"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6/7/2021; laboratory indicated results based on colony counts were outside acceptable range.</w:t>
            </w:r>
          </w:p>
        </w:tc>
      </w:tr>
      <w:tr w:rsidR="0057667C" w14:paraId="6D69726E" w14:textId="77777777" w:rsidTr="00E95D7D">
        <w:trPr>
          <w:trHeight w:val="73"/>
        </w:trPr>
        <w:tc>
          <w:tcPr>
            <w:tcW w:w="1705" w:type="dxa"/>
            <w:shd w:val="clear" w:color="auto" w:fill="E7E6E6" w:themeFill="background2"/>
          </w:tcPr>
          <w:p w14:paraId="642E692E"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6385F4C8" w14:textId="7BEDC41B"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250C8C27" w14:textId="5523CFA2"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57667C" w14:paraId="4A76CADA" w14:textId="77777777" w:rsidTr="00E95D7D">
        <w:trPr>
          <w:trHeight w:val="73"/>
        </w:trPr>
        <w:tc>
          <w:tcPr>
            <w:tcW w:w="1705" w:type="dxa"/>
            <w:shd w:val="clear" w:color="auto" w:fill="E7E6E6" w:themeFill="background2"/>
          </w:tcPr>
          <w:p w14:paraId="57C8298B"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34EE93B6" w14:textId="77777777"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3FA57B45" w14:textId="39482E3A"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57667C" w14:paraId="323B53D3" w14:textId="77777777" w:rsidTr="00315824">
        <w:trPr>
          <w:trHeight w:val="73"/>
        </w:trPr>
        <w:tc>
          <w:tcPr>
            <w:tcW w:w="1705" w:type="dxa"/>
            <w:shd w:val="clear" w:color="auto" w:fill="FFFFFF" w:themeFill="background1"/>
          </w:tcPr>
          <w:p w14:paraId="0157E3FF" w14:textId="7F42637C" w:rsidR="0057667C" w:rsidRPr="007D00DA" w:rsidRDefault="0057667C" w:rsidP="0057667C">
            <w:pPr>
              <w:pStyle w:val="NoSpacing"/>
              <w:rPr>
                <w:rFonts w:ascii="Times New Roman" w:hAnsi="Times New Roman" w:cs="Times New Roman"/>
                <w:color w:val="000000"/>
              </w:rPr>
            </w:pPr>
          </w:p>
        </w:tc>
        <w:tc>
          <w:tcPr>
            <w:tcW w:w="1440" w:type="dxa"/>
            <w:shd w:val="clear" w:color="auto" w:fill="FFFFFF" w:themeFill="background1"/>
          </w:tcPr>
          <w:p w14:paraId="23D24ED5" w14:textId="543520F4"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shd w:val="clear" w:color="auto" w:fill="FFFFFF" w:themeFill="background1"/>
          </w:tcPr>
          <w:p w14:paraId="562706C3" w14:textId="153E1E7D"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6/7/2021; laboratory indicated results based on colony counts were outside acceptable range.</w:t>
            </w:r>
          </w:p>
        </w:tc>
      </w:tr>
      <w:tr w:rsidR="0057667C" w14:paraId="15A739A3" w14:textId="77777777" w:rsidTr="00E95D7D">
        <w:trPr>
          <w:trHeight w:val="73"/>
        </w:trPr>
        <w:tc>
          <w:tcPr>
            <w:tcW w:w="1705" w:type="dxa"/>
            <w:tcBorders>
              <w:bottom w:val="dotted" w:sz="4" w:space="0" w:color="auto"/>
            </w:tcBorders>
            <w:shd w:val="clear" w:color="auto" w:fill="FFFFFF" w:themeFill="background1"/>
          </w:tcPr>
          <w:p w14:paraId="290B93E1"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C34EA7E" w14:textId="7D402D09" w:rsidR="0057667C" w:rsidRPr="00E60AD8" w:rsidRDefault="0057667C" w:rsidP="0057667C">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5514AFC0" w14:textId="0B245FD4"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57667C" w14:paraId="3CCB23BF" w14:textId="77777777" w:rsidTr="00E95D7D">
        <w:trPr>
          <w:trHeight w:val="73"/>
        </w:trPr>
        <w:tc>
          <w:tcPr>
            <w:tcW w:w="1705" w:type="dxa"/>
            <w:tcBorders>
              <w:bottom w:val="dotted" w:sz="4" w:space="0" w:color="auto"/>
            </w:tcBorders>
            <w:shd w:val="clear" w:color="auto" w:fill="FFFFFF" w:themeFill="background1"/>
          </w:tcPr>
          <w:p w14:paraId="0468C722"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2AC110F" w14:textId="77777777" w:rsidR="0057667C" w:rsidRPr="00E60AD8" w:rsidRDefault="0057667C" w:rsidP="0057667C">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5E173EA5" w14:textId="37655597"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57667C" w14:paraId="6EC1B8DF" w14:textId="77777777" w:rsidTr="00E95D7D">
        <w:trPr>
          <w:trHeight w:val="73"/>
        </w:trPr>
        <w:tc>
          <w:tcPr>
            <w:tcW w:w="1705" w:type="dxa"/>
            <w:shd w:val="clear" w:color="auto" w:fill="E7E6E6" w:themeFill="background2"/>
          </w:tcPr>
          <w:p w14:paraId="09FEC549"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0DE339F2" w14:textId="500C1B83"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6132A3C5" w14:textId="7B885464"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 xml:space="preserve">Rejected OD664b/OD665a collected 6/7/2021; laboratory indicated that the analyte was detected in both the sample and associated method blank. </w:t>
            </w:r>
          </w:p>
        </w:tc>
      </w:tr>
      <w:tr w:rsidR="0057667C" w14:paraId="23A3865F" w14:textId="77777777" w:rsidTr="00E95D7D">
        <w:trPr>
          <w:trHeight w:val="73"/>
        </w:trPr>
        <w:tc>
          <w:tcPr>
            <w:tcW w:w="1705" w:type="dxa"/>
            <w:shd w:val="clear" w:color="auto" w:fill="E7E6E6" w:themeFill="background2"/>
          </w:tcPr>
          <w:p w14:paraId="54E6823A"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2A1ED2EC" w14:textId="77777777" w:rsidR="0057667C" w:rsidRPr="007D00DA"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7B8E7821" w14:textId="69723F26"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57667C" w14:paraId="0DC96A9A" w14:textId="77777777" w:rsidTr="00E95D7D">
        <w:trPr>
          <w:trHeight w:val="73"/>
        </w:trPr>
        <w:tc>
          <w:tcPr>
            <w:tcW w:w="1705" w:type="dxa"/>
            <w:tcBorders>
              <w:bottom w:val="dotted" w:sz="4" w:space="0" w:color="auto"/>
            </w:tcBorders>
            <w:shd w:val="clear" w:color="auto" w:fill="FFFFFF" w:themeFill="background1"/>
          </w:tcPr>
          <w:p w14:paraId="4D5B3D6F"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050BCD8" w14:textId="08F6F3AA"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74697C10" w14:textId="04EE718A"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 xml:space="preserve">Rejected OD664b/OD665a collected on 6/7/2021; laboratory indicated that the analyte was detected in both the sample and associated method blank. </w:t>
            </w:r>
          </w:p>
        </w:tc>
      </w:tr>
      <w:tr w:rsidR="0057667C" w14:paraId="00F6CD71" w14:textId="77777777" w:rsidTr="00E95D7D">
        <w:trPr>
          <w:trHeight w:val="73"/>
        </w:trPr>
        <w:tc>
          <w:tcPr>
            <w:tcW w:w="1705" w:type="dxa"/>
            <w:shd w:val="clear" w:color="auto" w:fill="E7E6E6" w:themeFill="background2"/>
          </w:tcPr>
          <w:p w14:paraId="030B41EF" w14:textId="4693750B"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61ED12D6" w14:textId="225A55CE"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E7E6E6" w:themeFill="background2"/>
          </w:tcPr>
          <w:p w14:paraId="5EF8919B" w14:textId="32C981A8"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indicates that the analyte was detected in both the sample and associated method blank.</w:t>
            </w:r>
          </w:p>
        </w:tc>
      </w:tr>
      <w:tr w:rsidR="0057667C" w14:paraId="72D6392C" w14:textId="77777777" w:rsidTr="00E95D7D">
        <w:trPr>
          <w:trHeight w:val="73"/>
        </w:trPr>
        <w:tc>
          <w:tcPr>
            <w:tcW w:w="1705" w:type="dxa"/>
            <w:shd w:val="clear" w:color="auto" w:fill="E7E6E6" w:themeFill="background2"/>
          </w:tcPr>
          <w:p w14:paraId="67BD8CFF"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6DD70D11" w14:textId="77777777" w:rsidR="0057667C" w:rsidRPr="007D00DA"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6E1D3DBC" w14:textId="08494E7D"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57667C" w14:paraId="032FA8D7" w14:textId="77777777" w:rsidTr="00E95D7D">
        <w:trPr>
          <w:trHeight w:val="73"/>
        </w:trPr>
        <w:tc>
          <w:tcPr>
            <w:tcW w:w="1705" w:type="dxa"/>
            <w:tcBorders>
              <w:bottom w:val="dotted" w:sz="4" w:space="0" w:color="auto"/>
            </w:tcBorders>
            <w:shd w:val="clear" w:color="auto" w:fill="FFFFFF" w:themeFill="background1"/>
          </w:tcPr>
          <w:p w14:paraId="6EA70E65"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9E037EC" w14:textId="73EA7D00" w:rsidR="0057667C" w:rsidRPr="007D00DA"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tcBorders>
              <w:bottom w:val="dotted" w:sz="4" w:space="0" w:color="auto"/>
            </w:tcBorders>
            <w:shd w:val="clear" w:color="auto" w:fill="FFFFFF" w:themeFill="background1"/>
          </w:tcPr>
          <w:p w14:paraId="49CE1CB2" w14:textId="05CA4C95"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57667C" w14:paraId="3A017D59" w14:textId="77777777" w:rsidTr="00E95D7D">
        <w:trPr>
          <w:trHeight w:val="73"/>
        </w:trPr>
        <w:tc>
          <w:tcPr>
            <w:tcW w:w="1705" w:type="dxa"/>
            <w:shd w:val="clear" w:color="auto" w:fill="E7E6E6" w:themeFill="background2"/>
          </w:tcPr>
          <w:p w14:paraId="17340B45"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42A117C8" w14:textId="5309F147"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shd w:val="clear" w:color="auto" w:fill="E7E6E6" w:themeFill="background2"/>
          </w:tcPr>
          <w:p w14:paraId="391A1E19" w14:textId="3F7A181F"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57667C" w14:paraId="1D217317" w14:textId="77777777" w:rsidTr="00E95D7D">
        <w:trPr>
          <w:trHeight w:val="73"/>
        </w:trPr>
        <w:tc>
          <w:tcPr>
            <w:tcW w:w="1705" w:type="dxa"/>
            <w:shd w:val="clear" w:color="auto" w:fill="E7E6E6" w:themeFill="background2"/>
          </w:tcPr>
          <w:p w14:paraId="6327D115"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098D03C6" w14:textId="77777777" w:rsidR="0057667C" w:rsidRPr="007D00DA"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01D6810D" w14:textId="77777777" w:rsidR="0057667C" w:rsidRDefault="0057667C" w:rsidP="0057667C">
            <w:pPr>
              <w:pStyle w:val="NoSpacing"/>
              <w:rPr>
                <w:rFonts w:ascii="Times New Roman" w:hAnsi="Times New Roman" w:cs="Times New Roman"/>
                <w:color w:val="000000"/>
              </w:rPr>
            </w:pPr>
          </w:p>
        </w:tc>
      </w:tr>
      <w:tr w:rsidR="0057667C" w14:paraId="2224AF67" w14:textId="77777777" w:rsidTr="00E95D7D">
        <w:trPr>
          <w:trHeight w:val="73"/>
        </w:trPr>
        <w:tc>
          <w:tcPr>
            <w:tcW w:w="1705" w:type="dxa"/>
            <w:shd w:val="clear" w:color="auto" w:fill="E7E6E6" w:themeFill="background2"/>
          </w:tcPr>
          <w:p w14:paraId="59B60C6F" w14:textId="344A77EA" w:rsidR="0057667C" w:rsidRPr="007D00DA"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 xml:space="preserve">Date </w:t>
            </w:r>
          </w:p>
        </w:tc>
        <w:tc>
          <w:tcPr>
            <w:tcW w:w="1440" w:type="dxa"/>
            <w:shd w:val="clear" w:color="auto" w:fill="E7E6E6" w:themeFill="background2"/>
          </w:tcPr>
          <w:p w14:paraId="3807DC96" w14:textId="27E70F72" w:rsidR="0057667C" w:rsidRPr="007D00DA" w:rsidRDefault="0057667C" w:rsidP="0057667C">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20A62D4D" w14:textId="66484E2C" w:rsidR="0057667C"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57667C" w14:paraId="3750DFB3" w14:textId="77777777" w:rsidTr="00E95D7D">
        <w:trPr>
          <w:trHeight w:val="73"/>
        </w:trPr>
        <w:tc>
          <w:tcPr>
            <w:tcW w:w="1705" w:type="dxa"/>
            <w:shd w:val="clear" w:color="auto" w:fill="E7E6E6" w:themeFill="background2"/>
          </w:tcPr>
          <w:p w14:paraId="3BB5EA04" w14:textId="77777777"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June 2021</w:t>
            </w:r>
          </w:p>
          <w:p w14:paraId="0B554D24" w14:textId="43289AD3"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E7E6E6" w:themeFill="background2"/>
          </w:tcPr>
          <w:p w14:paraId="7EDA755C" w14:textId="77777777"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Lake South</w:t>
            </w:r>
          </w:p>
          <w:p w14:paraId="627D1AEB" w14:textId="3B904B8B" w:rsidR="0057667C" w:rsidRPr="007D00DA"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(continued)</w:t>
            </w:r>
          </w:p>
        </w:tc>
        <w:tc>
          <w:tcPr>
            <w:tcW w:w="6205" w:type="dxa"/>
            <w:shd w:val="clear" w:color="auto" w:fill="E7E6E6" w:themeFill="background2"/>
          </w:tcPr>
          <w:p w14:paraId="747E9617" w14:textId="3F868E2E"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57667C" w14:paraId="112E104B" w14:textId="77777777" w:rsidTr="00315824">
        <w:trPr>
          <w:trHeight w:val="73"/>
        </w:trPr>
        <w:tc>
          <w:tcPr>
            <w:tcW w:w="1705" w:type="dxa"/>
            <w:shd w:val="clear" w:color="auto" w:fill="FFFFFF" w:themeFill="background1"/>
          </w:tcPr>
          <w:p w14:paraId="4D5839B1"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FFFFFF" w:themeFill="background1"/>
          </w:tcPr>
          <w:p w14:paraId="4CAA08B4" w14:textId="61F6DCAE" w:rsidR="0057667C" w:rsidRPr="00E60AD8" w:rsidRDefault="0057667C" w:rsidP="0057667C">
            <w:pPr>
              <w:pStyle w:val="NoSpacing"/>
              <w:rPr>
                <w:rFonts w:ascii="Times New Roman" w:hAnsi="Times New Roman" w:cs="Times New Roman"/>
                <w:iCs/>
                <w:color w:val="000000"/>
              </w:rPr>
            </w:pPr>
            <w:proofErr w:type="spellStart"/>
            <w:r w:rsidRPr="007D00DA">
              <w:rPr>
                <w:rFonts w:ascii="Times New Roman" w:hAnsi="Times New Roman" w:cs="Times New Roman"/>
                <w:iCs/>
                <w:color w:val="000000"/>
              </w:rPr>
              <w:t>Micklers</w:t>
            </w:r>
            <w:proofErr w:type="spellEnd"/>
          </w:p>
        </w:tc>
        <w:tc>
          <w:tcPr>
            <w:tcW w:w="6205" w:type="dxa"/>
            <w:shd w:val="clear" w:color="auto" w:fill="FFFFFF" w:themeFill="background1"/>
          </w:tcPr>
          <w:p w14:paraId="321CAD38" w14:textId="0AF78F20"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6/7/2021; laboratory indicated results based on colony counts were outside acceptable range, and analyte is present at an estimated concentration between the MDL and Report Limit. </w:t>
            </w:r>
          </w:p>
        </w:tc>
      </w:tr>
      <w:tr w:rsidR="0057667C" w14:paraId="35DBBF1F" w14:textId="77777777" w:rsidTr="00E95D7D">
        <w:trPr>
          <w:trHeight w:val="73"/>
        </w:trPr>
        <w:tc>
          <w:tcPr>
            <w:tcW w:w="1705" w:type="dxa"/>
            <w:tcBorders>
              <w:bottom w:val="dotted" w:sz="4" w:space="0" w:color="auto"/>
            </w:tcBorders>
            <w:shd w:val="clear" w:color="auto" w:fill="FFFFFF" w:themeFill="background1"/>
          </w:tcPr>
          <w:p w14:paraId="2F33C3A5"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FE565D5" w14:textId="77777777" w:rsidR="0057667C" w:rsidRPr="00E60AD8" w:rsidRDefault="0057667C" w:rsidP="0057667C">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E8094DD" w14:textId="424BBACA"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57667C" w14:paraId="1E8B6B96" w14:textId="77777777" w:rsidTr="00E95D7D">
        <w:trPr>
          <w:trHeight w:val="73"/>
        </w:trPr>
        <w:tc>
          <w:tcPr>
            <w:tcW w:w="1705" w:type="dxa"/>
            <w:tcBorders>
              <w:bottom w:val="dotted" w:sz="4" w:space="0" w:color="auto"/>
            </w:tcBorders>
            <w:shd w:val="clear" w:color="auto" w:fill="E7E6E6" w:themeFill="background2"/>
          </w:tcPr>
          <w:p w14:paraId="4A3FE420"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101F6DA1" w14:textId="590C5C23"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E7E6E6" w:themeFill="background2"/>
          </w:tcPr>
          <w:p w14:paraId="20BD7057" w14:textId="4A3789E0"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6/7/2021; laboratory indicated results based on colony counts were outside acceptable range.</w:t>
            </w:r>
          </w:p>
        </w:tc>
      </w:tr>
      <w:tr w:rsidR="0057667C" w14:paraId="499AFC76" w14:textId="77777777" w:rsidTr="00E95D7D">
        <w:trPr>
          <w:trHeight w:val="73"/>
        </w:trPr>
        <w:tc>
          <w:tcPr>
            <w:tcW w:w="1705" w:type="dxa"/>
            <w:shd w:val="clear" w:color="auto" w:fill="E7E6E6" w:themeFill="background2"/>
          </w:tcPr>
          <w:p w14:paraId="65AB12E3"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6F006D8C" w14:textId="01824546"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7E7780F4" w14:textId="4FB12413"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OD664b/OD665a collected on 6/7/2021; laboratory indicated that the analyte was detected in both the sample and associated method blank.</w:t>
            </w:r>
          </w:p>
        </w:tc>
      </w:tr>
      <w:tr w:rsidR="0057667C" w14:paraId="73969F80" w14:textId="77777777" w:rsidTr="00E95D7D">
        <w:trPr>
          <w:trHeight w:val="73"/>
        </w:trPr>
        <w:tc>
          <w:tcPr>
            <w:tcW w:w="1705" w:type="dxa"/>
            <w:shd w:val="clear" w:color="auto" w:fill="E7E6E6" w:themeFill="background2"/>
          </w:tcPr>
          <w:p w14:paraId="36BB2386"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444EA97D" w14:textId="77777777"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18C90A23" w14:textId="1A9F2599"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PO4F collected on 06/07/2021;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57667C" w14:paraId="11ADB40D" w14:textId="77777777" w:rsidTr="00E95D7D">
        <w:trPr>
          <w:trHeight w:val="73"/>
        </w:trPr>
        <w:tc>
          <w:tcPr>
            <w:tcW w:w="1705" w:type="dxa"/>
            <w:tcBorders>
              <w:bottom w:val="dotted" w:sz="4" w:space="0" w:color="auto"/>
            </w:tcBorders>
            <w:shd w:val="clear" w:color="auto" w:fill="FFFFFF" w:themeFill="background1"/>
          </w:tcPr>
          <w:p w14:paraId="717D196E" w14:textId="2695A855"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July 2021</w:t>
            </w:r>
          </w:p>
        </w:tc>
        <w:tc>
          <w:tcPr>
            <w:tcW w:w="1440" w:type="dxa"/>
            <w:tcBorders>
              <w:bottom w:val="dotted" w:sz="4" w:space="0" w:color="auto"/>
            </w:tcBorders>
            <w:shd w:val="clear" w:color="auto" w:fill="FFFFFF" w:themeFill="background1"/>
          </w:tcPr>
          <w:p w14:paraId="67458330" w14:textId="0B7E37AB"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70C6B229" w14:textId="042A5C3D"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57667C" w14:paraId="57BEE140" w14:textId="77777777" w:rsidTr="00E95D7D">
        <w:trPr>
          <w:trHeight w:val="73"/>
        </w:trPr>
        <w:tc>
          <w:tcPr>
            <w:tcW w:w="1705" w:type="dxa"/>
            <w:tcBorders>
              <w:bottom w:val="dotted" w:sz="4" w:space="0" w:color="auto"/>
            </w:tcBorders>
            <w:shd w:val="clear" w:color="auto" w:fill="FFFFFF" w:themeFill="background1"/>
          </w:tcPr>
          <w:p w14:paraId="0511A61C"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11E2C15" w14:textId="14BB4823" w:rsidR="0057667C" w:rsidRPr="007D00DA"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4D8DE60A" w14:textId="5A755197"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PO4F collected on 07/21/2021; lab indicated sample analyzed outside sample hold time and e</w:t>
            </w:r>
            <w:r w:rsidRPr="002823C0">
              <w:rPr>
                <w:rFonts w:ascii="Times New Roman" w:hAnsi="Times New Roman" w:cs="Times New Roman"/>
                <w:color w:val="000000"/>
              </w:rPr>
              <w:t>stimated value and/or value did not meet established quality control procedures</w:t>
            </w:r>
          </w:p>
        </w:tc>
      </w:tr>
      <w:tr w:rsidR="0057667C" w14:paraId="72F65D4E" w14:textId="77777777" w:rsidTr="00E95D7D">
        <w:trPr>
          <w:trHeight w:val="73"/>
        </w:trPr>
        <w:tc>
          <w:tcPr>
            <w:tcW w:w="1705" w:type="dxa"/>
            <w:shd w:val="clear" w:color="auto" w:fill="E7E6E6" w:themeFill="background2"/>
          </w:tcPr>
          <w:p w14:paraId="4FE11297"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089309B8" w14:textId="3A6B4A35"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shd w:val="clear" w:color="auto" w:fill="E7E6E6" w:themeFill="background2"/>
          </w:tcPr>
          <w:p w14:paraId="0BE889AD" w14:textId="410AAAD8"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57667C" w14:paraId="6330B1BD" w14:textId="77777777" w:rsidTr="00E95D7D">
        <w:trPr>
          <w:trHeight w:val="73"/>
        </w:trPr>
        <w:tc>
          <w:tcPr>
            <w:tcW w:w="1705" w:type="dxa"/>
            <w:tcBorders>
              <w:bottom w:val="dotted" w:sz="4" w:space="0" w:color="auto"/>
            </w:tcBorders>
            <w:shd w:val="clear" w:color="auto" w:fill="FFFFFF" w:themeFill="background1"/>
          </w:tcPr>
          <w:p w14:paraId="706660A9" w14:textId="77777777" w:rsidR="0057667C" w:rsidRPr="00E55970"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2971FD1" w14:textId="44DC5163" w:rsidR="0057667C" w:rsidRPr="00E55970" w:rsidRDefault="0057667C" w:rsidP="0057667C">
            <w:pPr>
              <w:pStyle w:val="NoSpacing"/>
              <w:rPr>
                <w:rFonts w:ascii="Times New Roman" w:hAnsi="Times New Roman" w:cs="Times New Roman"/>
                <w:iCs/>
                <w:color w:val="000000"/>
              </w:rPr>
            </w:pPr>
            <w:r w:rsidRPr="00E55970">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1AAC6879" w14:textId="1158ED41" w:rsidR="0057667C" w:rsidRPr="00E55970" w:rsidRDefault="0057667C" w:rsidP="0057667C">
            <w:pPr>
              <w:pStyle w:val="NoSpacing"/>
              <w:rPr>
                <w:rFonts w:ascii="Times New Roman" w:hAnsi="Times New Roman" w:cs="Times New Roman"/>
                <w:color w:val="000000"/>
              </w:rPr>
            </w:pPr>
            <w:r w:rsidRPr="00E55970">
              <w:rPr>
                <w:rFonts w:ascii="Times New Roman" w:hAnsi="Times New Roman" w:cs="Times New Roman"/>
                <w:color w:val="000000"/>
              </w:rPr>
              <w:t>Rejected TKNF collected on 7/21/2021; laboratory results show analyte was detected in both the sample and method blank.</w:t>
            </w:r>
          </w:p>
        </w:tc>
      </w:tr>
      <w:tr w:rsidR="0057667C" w14:paraId="7C007C63" w14:textId="77777777" w:rsidTr="00E95D7D">
        <w:trPr>
          <w:trHeight w:val="73"/>
        </w:trPr>
        <w:tc>
          <w:tcPr>
            <w:tcW w:w="1705" w:type="dxa"/>
            <w:shd w:val="clear" w:color="auto" w:fill="E7E6E6" w:themeFill="background2"/>
          </w:tcPr>
          <w:p w14:paraId="5E1F79F2"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78963465" w14:textId="1767384C"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3564EDB8" w14:textId="6DE775C0"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57667C" w14:paraId="2E8F5D99" w14:textId="77777777" w:rsidTr="00E95D7D">
        <w:trPr>
          <w:trHeight w:val="73"/>
        </w:trPr>
        <w:tc>
          <w:tcPr>
            <w:tcW w:w="1705" w:type="dxa"/>
            <w:shd w:val="clear" w:color="auto" w:fill="E7E6E6" w:themeFill="background2"/>
          </w:tcPr>
          <w:p w14:paraId="39B0EC48"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53656BFC" w14:textId="45932430"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74EC769D" w14:textId="639D4527"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7/21/2021; laboratory results indicate results based on colony counts were outside acceptable range.</w:t>
            </w:r>
          </w:p>
        </w:tc>
      </w:tr>
      <w:tr w:rsidR="0057667C" w14:paraId="32780111" w14:textId="77777777" w:rsidTr="00E95D7D">
        <w:trPr>
          <w:trHeight w:val="73"/>
        </w:trPr>
        <w:tc>
          <w:tcPr>
            <w:tcW w:w="1705" w:type="dxa"/>
            <w:shd w:val="clear" w:color="auto" w:fill="E7E6E6" w:themeFill="background2"/>
          </w:tcPr>
          <w:p w14:paraId="4D067419"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0BA0C1CB" w14:textId="77777777"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31375300" w14:textId="2372D37E"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PO4F collected on 7/21/2020; laboratory results indicate the value is based on a field kit determination and results may not be accurate.</w:t>
            </w:r>
          </w:p>
        </w:tc>
      </w:tr>
      <w:tr w:rsidR="0057667C" w14:paraId="5EE60555" w14:textId="77777777" w:rsidTr="00315824">
        <w:trPr>
          <w:trHeight w:val="73"/>
        </w:trPr>
        <w:tc>
          <w:tcPr>
            <w:tcW w:w="1705" w:type="dxa"/>
            <w:shd w:val="clear" w:color="auto" w:fill="FFFFFF" w:themeFill="background1"/>
          </w:tcPr>
          <w:p w14:paraId="40CDA964" w14:textId="12FA82FA" w:rsidR="0057667C" w:rsidRPr="007D00DA" w:rsidRDefault="0057667C" w:rsidP="0057667C">
            <w:pPr>
              <w:pStyle w:val="NoSpacing"/>
              <w:rPr>
                <w:rFonts w:ascii="Times New Roman" w:hAnsi="Times New Roman" w:cs="Times New Roman"/>
                <w:color w:val="000000"/>
              </w:rPr>
            </w:pPr>
          </w:p>
        </w:tc>
        <w:tc>
          <w:tcPr>
            <w:tcW w:w="1440" w:type="dxa"/>
            <w:shd w:val="clear" w:color="auto" w:fill="FFFFFF" w:themeFill="background1"/>
          </w:tcPr>
          <w:p w14:paraId="2CE82E5B" w14:textId="31E92364"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shd w:val="clear" w:color="auto" w:fill="FFFFFF" w:themeFill="background1"/>
          </w:tcPr>
          <w:p w14:paraId="6CB1815F" w14:textId="77777777" w:rsidR="0057667C"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TKNF collected on 7/21/2021; laboratory results show analyte was detected in both the sample and method blank.</w:t>
            </w:r>
          </w:p>
          <w:p w14:paraId="62472868" w14:textId="18F0E5ED" w:rsidR="0057667C" w:rsidRPr="007D00DA" w:rsidRDefault="0057667C" w:rsidP="0057667C">
            <w:pPr>
              <w:pStyle w:val="NoSpacing"/>
              <w:rPr>
                <w:rFonts w:ascii="Times New Roman" w:hAnsi="Times New Roman" w:cs="Times New Roman"/>
                <w:color w:val="000000"/>
              </w:rPr>
            </w:pPr>
          </w:p>
        </w:tc>
      </w:tr>
      <w:tr w:rsidR="0057667C" w14:paraId="090E6509" w14:textId="77777777" w:rsidTr="00E95D7D">
        <w:trPr>
          <w:trHeight w:val="73"/>
        </w:trPr>
        <w:tc>
          <w:tcPr>
            <w:tcW w:w="1705" w:type="dxa"/>
            <w:tcBorders>
              <w:bottom w:val="dotted" w:sz="4" w:space="0" w:color="auto"/>
            </w:tcBorders>
            <w:shd w:val="clear" w:color="auto" w:fill="FFFFFF" w:themeFill="background1"/>
          </w:tcPr>
          <w:p w14:paraId="396768C5" w14:textId="7EEBCBF1"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F2B0DB4" w14:textId="77777777" w:rsidR="0057667C" w:rsidRPr="00E60AD8" w:rsidRDefault="0057667C" w:rsidP="0057667C">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41B99ED0" w14:textId="2CEFEFD2"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57667C" w14:paraId="2D8AA207" w14:textId="77777777" w:rsidTr="00E95D7D">
        <w:trPr>
          <w:trHeight w:val="73"/>
        </w:trPr>
        <w:tc>
          <w:tcPr>
            <w:tcW w:w="1705" w:type="dxa"/>
            <w:shd w:val="clear" w:color="auto" w:fill="E7E6E6" w:themeFill="background2"/>
          </w:tcPr>
          <w:p w14:paraId="129A8EE9"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4E69359E" w14:textId="0037659C"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E7E6E6" w:themeFill="background2"/>
          </w:tcPr>
          <w:p w14:paraId="353AD859" w14:textId="65AE3A48"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7/21/2021; laboratory results indicate results based on colony counts were outside acceptable range.</w:t>
            </w:r>
          </w:p>
        </w:tc>
      </w:tr>
      <w:tr w:rsidR="0057667C" w14:paraId="1AEFBB6A" w14:textId="77777777" w:rsidTr="00E95D7D">
        <w:trPr>
          <w:trHeight w:val="73"/>
        </w:trPr>
        <w:tc>
          <w:tcPr>
            <w:tcW w:w="1705" w:type="dxa"/>
            <w:tcBorders>
              <w:bottom w:val="dotted" w:sz="4" w:space="0" w:color="auto"/>
            </w:tcBorders>
            <w:shd w:val="clear" w:color="auto" w:fill="FFFFFF" w:themeFill="background1"/>
          </w:tcPr>
          <w:p w14:paraId="23664727"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5C47BA9" w14:textId="6C853A0F"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7DC8C9B9" w14:textId="78BB0B1D"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57667C" w14:paraId="677B6A9A" w14:textId="77777777" w:rsidTr="00E95D7D">
        <w:trPr>
          <w:trHeight w:val="73"/>
        </w:trPr>
        <w:tc>
          <w:tcPr>
            <w:tcW w:w="1705" w:type="dxa"/>
            <w:shd w:val="clear" w:color="auto" w:fill="E7E6E6" w:themeFill="background2"/>
          </w:tcPr>
          <w:p w14:paraId="79F59910"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5DFDE68F" w14:textId="256CF087"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E7E6E6" w:themeFill="background2"/>
          </w:tcPr>
          <w:p w14:paraId="7082DD94" w14:textId="46E4AB39"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Rejected TKNF collected on 7/21/2021; laboratory results show analyte was detected in both the sample and method blank.</w:t>
            </w:r>
          </w:p>
        </w:tc>
      </w:tr>
      <w:tr w:rsidR="0057667C" w14:paraId="1008B190" w14:textId="77777777" w:rsidTr="00E95D7D">
        <w:trPr>
          <w:trHeight w:val="73"/>
        </w:trPr>
        <w:tc>
          <w:tcPr>
            <w:tcW w:w="1705" w:type="dxa"/>
            <w:shd w:val="clear" w:color="auto" w:fill="E7E6E6" w:themeFill="background2"/>
          </w:tcPr>
          <w:p w14:paraId="7FBC4021"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73F52EAB" w14:textId="77777777"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200C398E" w14:textId="77777777" w:rsidR="0057667C" w:rsidRPr="007D00DA" w:rsidRDefault="0057667C" w:rsidP="0057667C">
            <w:pPr>
              <w:pStyle w:val="NoSpacing"/>
              <w:rPr>
                <w:rFonts w:ascii="Times New Roman" w:hAnsi="Times New Roman" w:cs="Times New Roman"/>
                <w:color w:val="000000"/>
              </w:rPr>
            </w:pPr>
          </w:p>
        </w:tc>
      </w:tr>
      <w:tr w:rsidR="0057667C" w14:paraId="4E351141" w14:textId="77777777" w:rsidTr="00E95D7D">
        <w:trPr>
          <w:trHeight w:val="73"/>
        </w:trPr>
        <w:tc>
          <w:tcPr>
            <w:tcW w:w="1705" w:type="dxa"/>
            <w:shd w:val="clear" w:color="auto" w:fill="E7E6E6" w:themeFill="background2"/>
          </w:tcPr>
          <w:p w14:paraId="44D34F24"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798FEDF1" w14:textId="77777777"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21A83CE6" w14:textId="77777777" w:rsidR="0057667C" w:rsidRPr="007D00DA" w:rsidRDefault="0057667C" w:rsidP="0057667C">
            <w:pPr>
              <w:pStyle w:val="NoSpacing"/>
              <w:rPr>
                <w:rFonts w:ascii="Times New Roman" w:hAnsi="Times New Roman" w:cs="Times New Roman"/>
                <w:color w:val="000000"/>
              </w:rPr>
            </w:pPr>
          </w:p>
        </w:tc>
      </w:tr>
      <w:tr w:rsidR="0057667C" w14:paraId="5334497D" w14:textId="77777777" w:rsidTr="00E95D7D">
        <w:trPr>
          <w:trHeight w:val="73"/>
        </w:trPr>
        <w:tc>
          <w:tcPr>
            <w:tcW w:w="1705" w:type="dxa"/>
            <w:shd w:val="clear" w:color="auto" w:fill="E7E6E6" w:themeFill="background2"/>
          </w:tcPr>
          <w:p w14:paraId="33CCE545" w14:textId="0F31F6A0" w:rsidR="0057667C" w:rsidRPr="007D00DA"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 xml:space="preserve">Date </w:t>
            </w:r>
          </w:p>
        </w:tc>
        <w:tc>
          <w:tcPr>
            <w:tcW w:w="1440" w:type="dxa"/>
            <w:shd w:val="clear" w:color="auto" w:fill="E7E6E6" w:themeFill="background2"/>
          </w:tcPr>
          <w:p w14:paraId="56844C8D" w14:textId="0ACF205C" w:rsidR="0057667C" w:rsidRPr="00E60AD8" w:rsidRDefault="0057667C" w:rsidP="0057667C">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2C79AED1" w14:textId="471920CB" w:rsidR="0057667C" w:rsidRPr="007D00DA"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57667C" w14:paraId="24EC07B1" w14:textId="77777777" w:rsidTr="00E95D7D">
        <w:trPr>
          <w:trHeight w:val="73"/>
        </w:trPr>
        <w:tc>
          <w:tcPr>
            <w:tcW w:w="1705" w:type="dxa"/>
            <w:shd w:val="clear" w:color="auto" w:fill="E7E6E6" w:themeFill="background2"/>
          </w:tcPr>
          <w:p w14:paraId="0E2689B0" w14:textId="77777777"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July 2021</w:t>
            </w:r>
          </w:p>
          <w:p w14:paraId="04B58F42" w14:textId="78180471"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E7E6E6" w:themeFill="background2"/>
          </w:tcPr>
          <w:p w14:paraId="766051D1" w14:textId="77777777"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River North</w:t>
            </w:r>
          </w:p>
          <w:p w14:paraId="44458D60" w14:textId="7A9B03CA" w:rsidR="0057667C" w:rsidRPr="00E60AD8"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(continued)</w:t>
            </w:r>
          </w:p>
        </w:tc>
        <w:tc>
          <w:tcPr>
            <w:tcW w:w="6205" w:type="dxa"/>
            <w:shd w:val="clear" w:color="auto" w:fill="E7E6E6" w:themeFill="background2"/>
          </w:tcPr>
          <w:p w14:paraId="3B4D70C5" w14:textId="0D20128E"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7/21/2021; laboratory results indicate results based on colony counts were outside acceptable range.</w:t>
            </w:r>
          </w:p>
        </w:tc>
      </w:tr>
      <w:tr w:rsidR="0057667C" w14:paraId="75891398" w14:textId="77777777" w:rsidTr="00E95D7D">
        <w:trPr>
          <w:trHeight w:val="73"/>
        </w:trPr>
        <w:tc>
          <w:tcPr>
            <w:tcW w:w="1705" w:type="dxa"/>
            <w:shd w:val="clear" w:color="auto" w:fill="E7E6E6" w:themeFill="background2"/>
          </w:tcPr>
          <w:p w14:paraId="0DEFC7C7"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42CFD2CB" w14:textId="77777777"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39D683BF" w14:textId="7CA86783"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PO4F collected on 7/21/202</w:t>
            </w:r>
            <w:r>
              <w:rPr>
                <w:rFonts w:ascii="Times New Roman" w:hAnsi="Times New Roman" w:cs="Times New Roman"/>
                <w:color w:val="000000"/>
              </w:rPr>
              <w:t>1</w:t>
            </w:r>
            <w:r w:rsidRPr="007D00DA">
              <w:rPr>
                <w:rFonts w:ascii="Times New Roman" w:hAnsi="Times New Roman" w:cs="Times New Roman"/>
                <w:color w:val="000000"/>
              </w:rPr>
              <w:t xml:space="preserve">; laboratory results indicate the value is based on a field kit determination and results may not be accurate. </w:t>
            </w:r>
          </w:p>
        </w:tc>
      </w:tr>
      <w:tr w:rsidR="0057667C" w14:paraId="678E29B1" w14:textId="77777777" w:rsidTr="00E95D7D">
        <w:trPr>
          <w:trHeight w:val="73"/>
        </w:trPr>
        <w:tc>
          <w:tcPr>
            <w:tcW w:w="1705" w:type="dxa"/>
            <w:tcBorders>
              <w:bottom w:val="dotted" w:sz="4" w:space="0" w:color="auto"/>
            </w:tcBorders>
            <w:shd w:val="clear" w:color="auto" w:fill="FFFFFF" w:themeFill="background1"/>
          </w:tcPr>
          <w:p w14:paraId="26C1ACED" w14:textId="7B4581B1"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August 2021</w:t>
            </w:r>
          </w:p>
        </w:tc>
        <w:tc>
          <w:tcPr>
            <w:tcW w:w="1440" w:type="dxa"/>
            <w:tcBorders>
              <w:bottom w:val="dotted" w:sz="4" w:space="0" w:color="auto"/>
            </w:tcBorders>
            <w:shd w:val="clear" w:color="auto" w:fill="FFFFFF" w:themeFill="background1"/>
          </w:tcPr>
          <w:p w14:paraId="6F13B991" w14:textId="577E03CB"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62C2D5BA" w14:textId="186454CC"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57667C" w14:paraId="79C3BCB1" w14:textId="77777777" w:rsidTr="00E95D7D">
        <w:trPr>
          <w:trHeight w:val="73"/>
        </w:trPr>
        <w:tc>
          <w:tcPr>
            <w:tcW w:w="1705" w:type="dxa"/>
            <w:shd w:val="clear" w:color="auto" w:fill="E7E6E6" w:themeFill="background2"/>
          </w:tcPr>
          <w:p w14:paraId="53E2656F"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2F5A3003" w14:textId="1D5AEE1D"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shd w:val="clear" w:color="auto" w:fill="E7E6E6" w:themeFill="background2"/>
          </w:tcPr>
          <w:p w14:paraId="31F0B104" w14:textId="446D8216"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57667C" w14:paraId="20C6EB00" w14:textId="77777777" w:rsidTr="00E95D7D">
        <w:trPr>
          <w:trHeight w:val="73"/>
        </w:trPr>
        <w:tc>
          <w:tcPr>
            <w:tcW w:w="1705" w:type="dxa"/>
            <w:tcBorders>
              <w:bottom w:val="dotted" w:sz="4" w:space="0" w:color="auto"/>
            </w:tcBorders>
            <w:shd w:val="clear" w:color="auto" w:fill="FFFFFF" w:themeFill="background1"/>
          </w:tcPr>
          <w:p w14:paraId="652AD520"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73F0C29" w14:textId="1F33A139"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08C24B14" w14:textId="1ABCD26A"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57667C" w14:paraId="61E07041" w14:textId="77777777" w:rsidTr="00E95D7D">
        <w:trPr>
          <w:trHeight w:val="73"/>
        </w:trPr>
        <w:tc>
          <w:tcPr>
            <w:tcW w:w="1705" w:type="dxa"/>
            <w:shd w:val="clear" w:color="auto" w:fill="E7E6E6" w:themeFill="background2"/>
          </w:tcPr>
          <w:p w14:paraId="6BAC24A8"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46071F4A" w14:textId="67EF667F"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E7E6E6" w:themeFill="background2"/>
          </w:tcPr>
          <w:p w14:paraId="1A484735" w14:textId="663BF751"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57667C" w14:paraId="0204199F" w14:textId="77777777" w:rsidTr="00315824">
        <w:trPr>
          <w:trHeight w:val="73"/>
        </w:trPr>
        <w:tc>
          <w:tcPr>
            <w:tcW w:w="1705" w:type="dxa"/>
            <w:shd w:val="clear" w:color="auto" w:fill="FFFFFF" w:themeFill="background1"/>
          </w:tcPr>
          <w:p w14:paraId="33168D79"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FFFFFF" w:themeFill="background1"/>
          </w:tcPr>
          <w:p w14:paraId="033E2298" w14:textId="50DB5381"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FFFFFF" w:themeFill="background1"/>
          </w:tcPr>
          <w:p w14:paraId="01C1C736" w14:textId="208C38BF"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 xml:space="preserve">Suspect Cu collected on 8/18/2021; laboratory results indicate value is estimated due to results being tentative value or between MDL and MRL. </w:t>
            </w:r>
          </w:p>
        </w:tc>
      </w:tr>
      <w:tr w:rsidR="0057667C" w14:paraId="40D90A18" w14:textId="77777777" w:rsidTr="00E95D7D">
        <w:trPr>
          <w:trHeight w:val="73"/>
        </w:trPr>
        <w:tc>
          <w:tcPr>
            <w:tcW w:w="1705" w:type="dxa"/>
            <w:tcBorders>
              <w:bottom w:val="dotted" w:sz="4" w:space="0" w:color="auto"/>
            </w:tcBorders>
            <w:shd w:val="clear" w:color="auto" w:fill="FFFFFF" w:themeFill="background1"/>
          </w:tcPr>
          <w:p w14:paraId="7257994F"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5A158E3" w14:textId="77777777" w:rsidR="0057667C" w:rsidRPr="00E60AD8" w:rsidRDefault="0057667C" w:rsidP="0057667C">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39DBD076" w14:textId="7DFA24F0"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57667C" w14:paraId="471E4097" w14:textId="77777777" w:rsidTr="00E95D7D">
        <w:trPr>
          <w:trHeight w:val="73"/>
        </w:trPr>
        <w:tc>
          <w:tcPr>
            <w:tcW w:w="1705" w:type="dxa"/>
            <w:shd w:val="clear" w:color="auto" w:fill="E7E6E6" w:themeFill="background2"/>
          </w:tcPr>
          <w:p w14:paraId="616522A4"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7FEEEB4E" w14:textId="205197EC"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shd w:val="clear" w:color="auto" w:fill="E7E6E6" w:themeFill="background2"/>
          </w:tcPr>
          <w:p w14:paraId="0BC60799" w14:textId="6A698BBF"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57667C" w14:paraId="73C83FAC" w14:textId="77777777" w:rsidTr="00E95D7D">
        <w:trPr>
          <w:trHeight w:val="73"/>
        </w:trPr>
        <w:tc>
          <w:tcPr>
            <w:tcW w:w="1705" w:type="dxa"/>
            <w:tcBorders>
              <w:bottom w:val="dotted" w:sz="4" w:space="0" w:color="auto"/>
            </w:tcBorders>
            <w:shd w:val="clear" w:color="auto" w:fill="FFFFFF" w:themeFill="background1"/>
          </w:tcPr>
          <w:p w14:paraId="2AA3421D"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42C1419" w14:textId="7D220CC5" w:rsidR="0057667C" w:rsidRPr="007D00DA" w:rsidRDefault="0057667C" w:rsidP="0057667C">
            <w:pPr>
              <w:pStyle w:val="NoSpacing"/>
              <w:rPr>
                <w:rFonts w:ascii="Times New Roman" w:hAnsi="Times New Roman" w:cs="Times New Roman"/>
                <w:iCs/>
                <w:color w:val="000000"/>
              </w:rPr>
            </w:pPr>
            <w:proofErr w:type="spellStart"/>
            <w:r w:rsidRPr="007D00DA">
              <w:rPr>
                <w:rFonts w:ascii="Times New Roman" w:hAnsi="Times New Roman" w:cs="Times New Roman"/>
                <w:iCs/>
                <w:color w:val="000000"/>
              </w:rPr>
              <w:t>Micklers</w:t>
            </w:r>
            <w:proofErr w:type="spellEnd"/>
          </w:p>
        </w:tc>
        <w:tc>
          <w:tcPr>
            <w:tcW w:w="6205" w:type="dxa"/>
            <w:tcBorders>
              <w:bottom w:val="dotted" w:sz="4" w:space="0" w:color="auto"/>
            </w:tcBorders>
            <w:shd w:val="clear" w:color="auto" w:fill="FFFFFF" w:themeFill="background1"/>
          </w:tcPr>
          <w:p w14:paraId="3A0BDA73" w14:textId="1E50CD77"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 xml:space="preserve">Suspect Cu collected on 8/18/2021; laboratory results indicate value is estimated due to results being tentative value or between MDL and MRL. </w:t>
            </w:r>
          </w:p>
        </w:tc>
      </w:tr>
      <w:tr w:rsidR="0057667C" w14:paraId="5D39B2EB" w14:textId="77777777" w:rsidTr="00E95D7D">
        <w:trPr>
          <w:trHeight w:val="73"/>
        </w:trPr>
        <w:tc>
          <w:tcPr>
            <w:tcW w:w="1705" w:type="dxa"/>
            <w:shd w:val="clear" w:color="auto" w:fill="E7E6E6" w:themeFill="background2"/>
          </w:tcPr>
          <w:p w14:paraId="6EA0A9AF"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249A8DB2" w14:textId="1DA36AD6"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shd w:val="clear" w:color="auto" w:fill="E7E6E6" w:themeFill="background2"/>
          </w:tcPr>
          <w:p w14:paraId="583AA786" w14:textId="18DE1D4D"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8/18/2021; laboratory results indicate resulted based on colony count are outside acceptable range.</w:t>
            </w:r>
          </w:p>
        </w:tc>
      </w:tr>
      <w:tr w:rsidR="0057667C" w14:paraId="1B3C595F" w14:textId="77777777" w:rsidTr="00E95D7D">
        <w:trPr>
          <w:trHeight w:val="73"/>
        </w:trPr>
        <w:tc>
          <w:tcPr>
            <w:tcW w:w="1705" w:type="dxa"/>
            <w:tcBorders>
              <w:bottom w:val="dotted" w:sz="4" w:space="0" w:color="auto"/>
            </w:tcBorders>
            <w:shd w:val="clear" w:color="auto" w:fill="FFFFFF" w:themeFill="background1"/>
          </w:tcPr>
          <w:p w14:paraId="0991C927" w14:textId="737F653B"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September 2021</w:t>
            </w:r>
          </w:p>
        </w:tc>
        <w:tc>
          <w:tcPr>
            <w:tcW w:w="1440" w:type="dxa"/>
            <w:tcBorders>
              <w:bottom w:val="dotted" w:sz="4" w:space="0" w:color="auto"/>
            </w:tcBorders>
            <w:shd w:val="clear" w:color="auto" w:fill="FFFFFF" w:themeFill="background1"/>
          </w:tcPr>
          <w:p w14:paraId="38DE803C" w14:textId="0E54DCA8"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4AEA57EF" w14:textId="68A1D5A5"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compound was analyzed for but not detected, and results based on colony counts were outside acceptable range. Outside low sensor range.</w:t>
            </w:r>
          </w:p>
        </w:tc>
      </w:tr>
      <w:tr w:rsidR="0057667C" w14:paraId="4091A6BF" w14:textId="77777777" w:rsidTr="00E95D7D">
        <w:trPr>
          <w:trHeight w:val="73"/>
        </w:trPr>
        <w:tc>
          <w:tcPr>
            <w:tcW w:w="1705" w:type="dxa"/>
            <w:shd w:val="clear" w:color="auto" w:fill="E7E6E6" w:themeFill="background2"/>
          </w:tcPr>
          <w:p w14:paraId="2C5D7158"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17D1FB29" w14:textId="16E34512"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E7E6E6" w:themeFill="background2"/>
          </w:tcPr>
          <w:p w14:paraId="61837490" w14:textId="77777777" w:rsidR="0057667C"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9/7/2021; laboratory results indicate </w:t>
            </w:r>
            <w:proofErr w:type="gramStart"/>
            <w:r w:rsidRPr="007D00DA">
              <w:rPr>
                <w:rFonts w:ascii="Times New Roman" w:hAnsi="Times New Roman" w:cs="Times New Roman"/>
                <w:color w:val="000000"/>
              </w:rPr>
              <w:t>resulted</w:t>
            </w:r>
            <w:proofErr w:type="gramEnd"/>
            <w:r w:rsidRPr="007D00DA">
              <w:rPr>
                <w:rFonts w:ascii="Times New Roman" w:hAnsi="Times New Roman" w:cs="Times New Roman"/>
                <w:color w:val="000000"/>
              </w:rPr>
              <w:t xml:space="preserve"> based on colony count are outside acceptable range.</w:t>
            </w:r>
          </w:p>
          <w:p w14:paraId="6D9D2497" w14:textId="0F76F436" w:rsidR="0057667C" w:rsidRPr="007D00DA" w:rsidRDefault="0057667C" w:rsidP="0057667C">
            <w:pPr>
              <w:pStyle w:val="NoSpacing"/>
              <w:rPr>
                <w:rFonts w:ascii="Times New Roman" w:hAnsi="Times New Roman" w:cs="Times New Roman"/>
                <w:color w:val="000000"/>
              </w:rPr>
            </w:pPr>
          </w:p>
        </w:tc>
      </w:tr>
      <w:tr w:rsidR="0057667C" w14:paraId="16817978" w14:textId="77777777" w:rsidTr="00E95D7D">
        <w:trPr>
          <w:trHeight w:val="73"/>
        </w:trPr>
        <w:tc>
          <w:tcPr>
            <w:tcW w:w="1705" w:type="dxa"/>
            <w:tcBorders>
              <w:bottom w:val="dotted" w:sz="4" w:space="0" w:color="auto"/>
            </w:tcBorders>
            <w:shd w:val="clear" w:color="auto" w:fill="FFFFFF" w:themeFill="background1"/>
          </w:tcPr>
          <w:p w14:paraId="2EB6CAD3" w14:textId="27ED6401"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58FC789" w14:textId="5383C356"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tcBorders>
              <w:bottom w:val="dotted" w:sz="4" w:space="0" w:color="auto"/>
            </w:tcBorders>
            <w:shd w:val="clear" w:color="auto" w:fill="FFFFFF" w:themeFill="background1"/>
          </w:tcPr>
          <w:p w14:paraId="67E6A62A" w14:textId="00E9949C"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resulted based on colony count are outside acceptable range.</w:t>
            </w:r>
          </w:p>
        </w:tc>
      </w:tr>
      <w:tr w:rsidR="0057667C" w14:paraId="1059E5D8" w14:textId="77777777" w:rsidTr="00E95D7D">
        <w:trPr>
          <w:trHeight w:val="73"/>
        </w:trPr>
        <w:tc>
          <w:tcPr>
            <w:tcW w:w="1705" w:type="dxa"/>
            <w:shd w:val="clear" w:color="auto" w:fill="E7E6E6" w:themeFill="background2"/>
          </w:tcPr>
          <w:p w14:paraId="001DACC4"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0D798936" w14:textId="34079358"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E7E6E6" w:themeFill="background2"/>
          </w:tcPr>
          <w:p w14:paraId="0A91A454" w14:textId="21AC7215"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resulted based on colony count are outside acceptable range.</w:t>
            </w:r>
          </w:p>
        </w:tc>
      </w:tr>
      <w:tr w:rsidR="0057667C" w14:paraId="6BB179D1" w14:textId="77777777" w:rsidTr="00E95D7D">
        <w:trPr>
          <w:trHeight w:val="73"/>
        </w:trPr>
        <w:tc>
          <w:tcPr>
            <w:tcW w:w="1705" w:type="dxa"/>
            <w:tcBorders>
              <w:bottom w:val="dotted" w:sz="4" w:space="0" w:color="auto"/>
            </w:tcBorders>
            <w:shd w:val="clear" w:color="auto" w:fill="FFFFFF" w:themeFill="background1"/>
          </w:tcPr>
          <w:p w14:paraId="5993BDB5"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3E1ADD6" w14:textId="472FFBD8" w:rsidR="0057667C" w:rsidRPr="007D00DA"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Lake South</w:t>
            </w:r>
          </w:p>
        </w:tc>
        <w:tc>
          <w:tcPr>
            <w:tcW w:w="6205" w:type="dxa"/>
            <w:tcBorders>
              <w:bottom w:val="dotted" w:sz="4" w:space="0" w:color="auto"/>
            </w:tcBorders>
            <w:shd w:val="clear" w:color="auto" w:fill="FFFFFF" w:themeFill="background1"/>
          </w:tcPr>
          <w:p w14:paraId="53D69F7E" w14:textId="16DD57F3"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resulted based on colony count are outside acceptable range.</w:t>
            </w:r>
          </w:p>
        </w:tc>
      </w:tr>
      <w:tr w:rsidR="0057667C" w14:paraId="271494F0" w14:textId="77777777" w:rsidTr="00E95D7D">
        <w:trPr>
          <w:trHeight w:val="73"/>
        </w:trPr>
        <w:tc>
          <w:tcPr>
            <w:tcW w:w="1705" w:type="dxa"/>
            <w:shd w:val="clear" w:color="auto" w:fill="E7E6E6" w:themeFill="background2"/>
          </w:tcPr>
          <w:p w14:paraId="63D34566" w14:textId="7A0EE68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3B1A335A" w14:textId="1A99AF71" w:rsidR="0057667C" w:rsidRPr="00E60AD8" w:rsidRDefault="0057667C" w:rsidP="0057667C">
            <w:pPr>
              <w:pStyle w:val="NoSpacing"/>
              <w:rPr>
                <w:rFonts w:ascii="Times New Roman" w:hAnsi="Times New Roman" w:cs="Times New Roman"/>
                <w:iCs/>
                <w:color w:val="000000"/>
              </w:rPr>
            </w:pPr>
            <w:proofErr w:type="spellStart"/>
            <w:r w:rsidRPr="007D00DA">
              <w:rPr>
                <w:rFonts w:ascii="Times New Roman" w:hAnsi="Times New Roman" w:cs="Times New Roman"/>
                <w:iCs/>
                <w:color w:val="000000"/>
              </w:rPr>
              <w:t>Micklers</w:t>
            </w:r>
            <w:proofErr w:type="spellEnd"/>
          </w:p>
        </w:tc>
        <w:tc>
          <w:tcPr>
            <w:tcW w:w="6205" w:type="dxa"/>
            <w:shd w:val="clear" w:color="auto" w:fill="E7E6E6" w:themeFill="background2"/>
          </w:tcPr>
          <w:p w14:paraId="7730D2D1" w14:textId="5B856FF0"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resulted based on colony count are outside acceptable range.</w:t>
            </w:r>
          </w:p>
        </w:tc>
      </w:tr>
      <w:tr w:rsidR="0057667C" w14:paraId="2E346F68" w14:textId="77777777" w:rsidTr="00E95D7D">
        <w:trPr>
          <w:trHeight w:val="73"/>
        </w:trPr>
        <w:tc>
          <w:tcPr>
            <w:tcW w:w="1705" w:type="dxa"/>
            <w:tcBorders>
              <w:bottom w:val="dotted" w:sz="4" w:space="0" w:color="auto"/>
            </w:tcBorders>
            <w:shd w:val="clear" w:color="auto" w:fill="FFFFFF" w:themeFill="background1"/>
          </w:tcPr>
          <w:p w14:paraId="3DE92918"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4DA6259" w14:textId="77777777" w:rsidR="0057667C" w:rsidRPr="007D00DA" w:rsidRDefault="0057667C" w:rsidP="0057667C">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38FBC800" w14:textId="77777777" w:rsidR="0057667C" w:rsidRPr="007D00DA" w:rsidRDefault="0057667C" w:rsidP="0057667C">
            <w:pPr>
              <w:pStyle w:val="NoSpacing"/>
              <w:rPr>
                <w:rFonts w:ascii="Times New Roman" w:hAnsi="Times New Roman" w:cs="Times New Roman"/>
                <w:color w:val="000000"/>
              </w:rPr>
            </w:pPr>
          </w:p>
        </w:tc>
      </w:tr>
      <w:tr w:rsidR="0057667C" w14:paraId="1858A271" w14:textId="77777777" w:rsidTr="00E95D7D">
        <w:trPr>
          <w:trHeight w:val="73"/>
        </w:trPr>
        <w:tc>
          <w:tcPr>
            <w:tcW w:w="1705" w:type="dxa"/>
            <w:tcBorders>
              <w:bottom w:val="dotted" w:sz="4" w:space="0" w:color="auto"/>
            </w:tcBorders>
            <w:shd w:val="clear" w:color="auto" w:fill="FFFFFF" w:themeFill="background1"/>
          </w:tcPr>
          <w:p w14:paraId="6940DB9A" w14:textId="188565E1" w:rsidR="0057667C" w:rsidRPr="007D00DA"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 xml:space="preserve">Date </w:t>
            </w:r>
          </w:p>
        </w:tc>
        <w:tc>
          <w:tcPr>
            <w:tcW w:w="1440" w:type="dxa"/>
            <w:tcBorders>
              <w:bottom w:val="dotted" w:sz="4" w:space="0" w:color="auto"/>
            </w:tcBorders>
            <w:shd w:val="clear" w:color="auto" w:fill="FFFFFF" w:themeFill="background1"/>
          </w:tcPr>
          <w:p w14:paraId="783581CD" w14:textId="50A219D1" w:rsidR="0057667C" w:rsidRPr="007D00DA" w:rsidRDefault="0057667C" w:rsidP="0057667C">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tcBorders>
              <w:bottom w:val="dotted" w:sz="4" w:space="0" w:color="auto"/>
            </w:tcBorders>
            <w:shd w:val="clear" w:color="auto" w:fill="FFFFFF" w:themeFill="background1"/>
          </w:tcPr>
          <w:p w14:paraId="37C19407" w14:textId="75C53FCA" w:rsidR="0057667C" w:rsidRPr="007D00DA"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57667C" w14:paraId="546F4D82" w14:textId="77777777" w:rsidTr="00E95D7D">
        <w:trPr>
          <w:trHeight w:val="73"/>
        </w:trPr>
        <w:tc>
          <w:tcPr>
            <w:tcW w:w="1705" w:type="dxa"/>
            <w:tcBorders>
              <w:bottom w:val="dotted" w:sz="4" w:space="0" w:color="auto"/>
            </w:tcBorders>
            <w:shd w:val="clear" w:color="auto" w:fill="FFFFFF" w:themeFill="background1"/>
          </w:tcPr>
          <w:p w14:paraId="0DCE7BE9"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5744B8C" w14:textId="70A16505"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River North</w:t>
            </w:r>
          </w:p>
        </w:tc>
        <w:tc>
          <w:tcPr>
            <w:tcW w:w="6205" w:type="dxa"/>
            <w:tcBorders>
              <w:bottom w:val="dotted" w:sz="4" w:space="0" w:color="auto"/>
            </w:tcBorders>
            <w:shd w:val="clear" w:color="auto" w:fill="FFFFFF" w:themeFill="background1"/>
          </w:tcPr>
          <w:p w14:paraId="198312A7" w14:textId="549781E6"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9/7/2021; laboratory results indicate resulted based on colony count are outside acceptable range.</w:t>
            </w:r>
          </w:p>
        </w:tc>
      </w:tr>
      <w:tr w:rsidR="0057667C" w14:paraId="4B9AB377" w14:textId="77777777" w:rsidTr="00E95D7D">
        <w:trPr>
          <w:trHeight w:val="73"/>
        </w:trPr>
        <w:tc>
          <w:tcPr>
            <w:tcW w:w="1705" w:type="dxa"/>
            <w:shd w:val="clear" w:color="auto" w:fill="E7E6E6" w:themeFill="background2"/>
          </w:tcPr>
          <w:p w14:paraId="6F62D552" w14:textId="03017350"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October 2021</w:t>
            </w:r>
          </w:p>
        </w:tc>
        <w:tc>
          <w:tcPr>
            <w:tcW w:w="1440" w:type="dxa"/>
            <w:shd w:val="clear" w:color="auto" w:fill="E7E6E6" w:themeFill="background2"/>
          </w:tcPr>
          <w:p w14:paraId="3D9EAA05" w14:textId="5F8FA495" w:rsidR="0057667C" w:rsidRPr="00E60AD8" w:rsidRDefault="0057667C" w:rsidP="0057667C">
            <w:pPr>
              <w:pStyle w:val="NoSpacing"/>
              <w:rPr>
                <w:rFonts w:ascii="Times New Roman" w:hAnsi="Times New Roman" w:cs="Times New Roman"/>
                <w:iCs/>
                <w:color w:val="000000"/>
              </w:rPr>
            </w:pPr>
            <w:r w:rsidRPr="00E60AD8">
              <w:rPr>
                <w:rFonts w:ascii="Times New Roman" w:hAnsi="Times New Roman" w:cs="Times New Roman"/>
                <w:iCs/>
                <w:color w:val="000000"/>
              </w:rPr>
              <w:t>GL1</w:t>
            </w:r>
          </w:p>
        </w:tc>
        <w:tc>
          <w:tcPr>
            <w:tcW w:w="6205" w:type="dxa"/>
            <w:shd w:val="clear" w:color="auto" w:fill="E7E6E6" w:themeFill="background2"/>
          </w:tcPr>
          <w:p w14:paraId="0AED45C8" w14:textId="24A9C1AC" w:rsidR="0057667C" w:rsidRPr="007D00DA"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 xml:space="preserve">Suspect ENTERO collected on 10/6/2021; laboratory results indicate sample was held beyond acceptable holding time and value reported is the mean of two or more determinations. </w:t>
            </w:r>
          </w:p>
        </w:tc>
      </w:tr>
      <w:tr w:rsidR="0057667C" w14:paraId="29F4DEDB" w14:textId="77777777" w:rsidTr="00E95D7D">
        <w:trPr>
          <w:trHeight w:val="73"/>
        </w:trPr>
        <w:tc>
          <w:tcPr>
            <w:tcW w:w="1705" w:type="dxa"/>
            <w:shd w:val="clear" w:color="auto" w:fill="E7E6E6" w:themeFill="background2"/>
          </w:tcPr>
          <w:p w14:paraId="08E3C3B6"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24D7CAAD" w14:textId="7135ADCA"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0587131C" w14:textId="1F779949" w:rsidR="0057667C" w:rsidRPr="007D00DA"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FECCOL collected on 10/6/2021; laboratory results indicate sample was held beyond acceptable holding time and results based on colony count are outside acceptable range.</w:t>
            </w:r>
          </w:p>
        </w:tc>
      </w:tr>
      <w:tr w:rsidR="0057667C" w14:paraId="21F29AE4" w14:textId="77777777" w:rsidTr="00E95D7D">
        <w:trPr>
          <w:trHeight w:val="73"/>
        </w:trPr>
        <w:tc>
          <w:tcPr>
            <w:tcW w:w="1705" w:type="dxa"/>
            <w:tcBorders>
              <w:bottom w:val="dotted" w:sz="4" w:space="0" w:color="auto"/>
            </w:tcBorders>
            <w:shd w:val="clear" w:color="auto" w:fill="FFFFFF" w:themeFill="background1"/>
          </w:tcPr>
          <w:p w14:paraId="32164E8D"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CD04CA5" w14:textId="2C691FBE"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7E190C1C" w14:textId="57F3871A"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10/6/2021; laboratory results indicate sample was held beyond acceptable holding time and results based on colony count are outside acceptable range.</w:t>
            </w:r>
          </w:p>
        </w:tc>
      </w:tr>
      <w:tr w:rsidR="0057667C" w14:paraId="442E09D8" w14:textId="77777777" w:rsidTr="00E95D7D">
        <w:trPr>
          <w:trHeight w:val="73"/>
        </w:trPr>
        <w:tc>
          <w:tcPr>
            <w:tcW w:w="1705" w:type="dxa"/>
            <w:shd w:val="clear" w:color="auto" w:fill="E7E6E6" w:themeFill="background2"/>
          </w:tcPr>
          <w:p w14:paraId="732CD519"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19F809BC" w14:textId="2D4AC43C"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GL4</w:t>
            </w:r>
          </w:p>
        </w:tc>
        <w:tc>
          <w:tcPr>
            <w:tcW w:w="6205" w:type="dxa"/>
            <w:shd w:val="clear" w:color="auto" w:fill="E7E6E6" w:themeFill="background2"/>
          </w:tcPr>
          <w:p w14:paraId="5B9A2944" w14:textId="2856F60F"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10/6/2021; laboratory results indicate sample was held beyond acceptable holding time and results based on colony count are outside acceptable range.</w:t>
            </w:r>
          </w:p>
        </w:tc>
      </w:tr>
      <w:tr w:rsidR="0057667C" w14:paraId="0088E501" w14:textId="77777777" w:rsidTr="00315824">
        <w:trPr>
          <w:trHeight w:val="73"/>
        </w:trPr>
        <w:tc>
          <w:tcPr>
            <w:tcW w:w="1705" w:type="dxa"/>
            <w:shd w:val="clear" w:color="auto" w:fill="FFFFFF" w:themeFill="background1"/>
          </w:tcPr>
          <w:p w14:paraId="2E011981"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FFFFFF" w:themeFill="background1"/>
          </w:tcPr>
          <w:p w14:paraId="7B3C29D9" w14:textId="298B2F35" w:rsidR="0057667C" w:rsidRPr="007D00DA"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GR1</w:t>
            </w:r>
          </w:p>
        </w:tc>
        <w:tc>
          <w:tcPr>
            <w:tcW w:w="6205" w:type="dxa"/>
            <w:shd w:val="clear" w:color="auto" w:fill="FFFFFF" w:themeFill="background1"/>
          </w:tcPr>
          <w:p w14:paraId="4E1E6EAE" w14:textId="5B9ED45A"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 xml:space="preserve">Suspect </w:t>
            </w:r>
            <w:proofErr w:type="spellStart"/>
            <w:r w:rsidRPr="007D00DA">
              <w:rPr>
                <w:rFonts w:ascii="Times New Roman" w:hAnsi="Times New Roman" w:cs="Times New Roman"/>
                <w:color w:val="000000"/>
              </w:rPr>
              <w:t>CHLa_C</w:t>
            </w:r>
            <w:proofErr w:type="spellEnd"/>
            <w:r w:rsidRPr="007D00DA">
              <w:rPr>
                <w:rFonts w:ascii="Times New Roman" w:hAnsi="Times New Roman" w:cs="Times New Roman"/>
                <w:color w:val="000000"/>
              </w:rPr>
              <w:t xml:space="preserve"> and </w:t>
            </w:r>
            <w:proofErr w:type="spellStart"/>
            <w:r w:rsidRPr="007D00DA">
              <w:rPr>
                <w:rFonts w:ascii="Times New Roman" w:hAnsi="Times New Roman" w:cs="Times New Roman"/>
                <w:color w:val="000000"/>
              </w:rPr>
              <w:t>CHLa_UnC</w:t>
            </w:r>
            <w:proofErr w:type="spellEnd"/>
            <w:r w:rsidRPr="007D00DA">
              <w:rPr>
                <w:rFonts w:ascii="Times New Roman" w:hAnsi="Times New Roman" w:cs="Times New Roman"/>
                <w:color w:val="000000"/>
              </w:rPr>
              <w:t xml:space="preserve"> collected on 10/6/2021; laboratory results indicate the value reported in the man of 2+ determinations. </w:t>
            </w:r>
          </w:p>
        </w:tc>
      </w:tr>
      <w:tr w:rsidR="0057667C" w14:paraId="0EED7861" w14:textId="77777777" w:rsidTr="00E95D7D">
        <w:trPr>
          <w:trHeight w:val="73"/>
        </w:trPr>
        <w:tc>
          <w:tcPr>
            <w:tcW w:w="1705" w:type="dxa"/>
            <w:tcBorders>
              <w:bottom w:val="dotted" w:sz="4" w:space="0" w:color="auto"/>
            </w:tcBorders>
            <w:shd w:val="clear" w:color="auto" w:fill="FFFFFF" w:themeFill="background1"/>
          </w:tcPr>
          <w:p w14:paraId="719F030D"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C44FDDC" w14:textId="77777777" w:rsidR="0057667C" w:rsidRPr="007D00DA" w:rsidRDefault="0057667C" w:rsidP="0057667C">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7DCBCFBD" w14:textId="77456133"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10/6/2021; laboratory results indicate sample was held beyond acceptable holding time and results based on colony count are outside acceptable range.</w:t>
            </w:r>
          </w:p>
        </w:tc>
      </w:tr>
      <w:tr w:rsidR="0057667C" w14:paraId="1FEA42B6" w14:textId="77777777" w:rsidTr="00E95D7D">
        <w:trPr>
          <w:trHeight w:val="73"/>
        </w:trPr>
        <w:tc>
          <w:tcPr>
            <w:tcW w:w="1705" w:type="dxa"/>
            <w:shd w:val="clear" w:color="auto" w:fill="E7E6E6" w:themeFill="background2"/>
          </w:tcPr>
          <w:p w14:paraId="1131A148"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3804F4B7" w14:textId="52293D68" w:rsidR="0057667C" w:rsidRPr="007D00DA"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GR3</w:t>
            </w:r>
          </w:p>
        </w:tc>
        <w:tc>
          <w:tcPr>
            <w:tcW w:w="6205" w:type="dxa"/>
            <w:shd w:val="clear" w:color="auto" w:fill="E7E6E6" w:themeFill="background2"/>
          </w:tcPr>
          <w:p w14:paraId="312CD4BE" w14:textId="13259D32"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 xml:space="preserve">Suspect TSS collected on 10/6/2021; laboratory results indicate reported value is between lab MDL and PQL and the value reported is a </w:t>
            </w:r>
            <w:proofErr w:type="gramStart"/>
            <w:r w:rsidRPr="007D00DA">
              <w:rPr>
                <w:rFonts w:ascii="Times New Roman" w:hAnsi="Times New Roman" w:cs="Times New Roman"/>
                <w:color w:val="000000"/>
              </w:rPr>
              <w:t>mean</w:t>
            </w:r>
            <w:proofErr w:type="gramEnd"/>
            <w:r w:rsidRPr="007D00DA">
              <w:rPr>
                <w:rFonts w:ascii="Times New Roman" w:hAnsi="Times New Roman" w:cs="Times New Roman"/>
                <w:color w:val="000000"/>
              </w:rPr>
              <w:t xml:space="preserve"> of two or more determinations. </w:t>
            </w:r>
          </w:p>
        </w:tc>
      </w:tr>
      <w:tr w:rsidR="0057667C" w14:paraId="3CFEE339" w14:textId="77777777" w:rsidTr="00E95D7D">
        <w:trPr>
          <w:trHeight w:val="73"/>
        </w:trPr>
        <w:tc>
          <w:tcPr>
            <w:tcW w:w="1705" w:type="dxa"/>
            <w:shd w:val="clear" w:color="auto" w:fill="E7E6E6" w:themeFill="background2"/>
          </w:tcPr>
          <w:p w14:paraId="02B5D5DE"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14DA5DC6" w14:textId="77777777" w:rsidR="0057667C" w:rsidRPr="007D00DA"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184C2A49" w14:textId="250C358C"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10/6/2021; laboratory results indicate sample was held beyond acceptable holding time and results based on colony count are outside acceptable range. </w:t>
            </w:r>
          </w:p>
        </w:tc>
      </w:tr>
      <w:tr w:rsidR="0057667C" w14:paraId="1A9D16B3" w14:textId="77777777" w:rsidTr="00315824">
        <w:trPr>
          <w:trHeight w:val="73"/>
        </w:trPr>
        <w:tc>
          <w:tcPr>
            <w:tcW w:w="1705" w:type="dxa"/>
            <w:shd w:val="clear" w:color="auto" w:fill="FFFFFF" w:themeFill="background1"/>
          </w:tcPr>
          <w:p w14:paraId="353C6BC7" w14:textId="0A39F88E" w:rsidR="0057667C" w:rsidRPr="007D00DA" w:rsidRDefault="0057667C" w:rsidP="0057667C">
            <w:pPr>
              <w:pStyle w:val="NoSpacing"/>
              <w:rPr>
                <w:rFonts w:ascii="Times New Roman" w:hAnsi="Times New Roman" w:cs="Times New Roman"/>
                <w:color w:val="000000"/>
              </w:rPr>
            </w:pPr>
          </w:p>
        </w:tc>
        <w:tc>
          <w:tcPr>
            <w:tcW w:w="1440" w:type="dxa"/>
            <w:shd w:val="clear" w:color="auto" w:fill="FFFFFF" w:themeFill="background1"/>
          </w:tcPr>
          <w:p w14:paraId="69FF6FA2" w14:textId="61FCBCC2"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Guana River</w:t>
            </w:r>
          </w:p>
        </w:tc>
        <w:tc>
          <w:tcPr>
            <w:tcW w:w="6205" w:type="dxa"/>
            <w:shd w:val="clear" w:color="auto" w:fill="FFFFFF" w:themeFill="background1"/>
          </w:tcPr>
          <w:p w14:paraId="076A787D" w14:textId="37E25670"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TSS collected on 10/6/2021; laboratory results indicate reported value is between lab MDL and PQL and the value reported is a mean of two or more determinations.</w:t>
            </w:r>
          </w:p>
        </w:tc>
      </w:tr>
      <w:tr w:rsidR="0057667C" w14:paraId="14BDC5E2" w14:textId="77777777" w:rsidTr="00E95D7D">
        <w:trPr>
          <w:trHeight w:val="73"/>
        </w:trPr>
        <w:tc>
          <w:tcPr>
            <w:tcW w:w="1705" w:type="dxa"/>
            <w:tcBorders>
              <w:bottom w:val="dotted" w:sz="4" w:space="0" w:color="auto"/>
            </w:tcBorders>
            <w:shd w:val="clear" w:color="auto" w:fill="FFFFFF" w:themeFill="background1"/>
          </w:tcPr>
          <w:p w14:paraId="177C88DA"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F9AD309" w14:textId="77777777" w:rsidR="0057667C" w:rsidRPr="00E60AD8" w:rsidRDefault="0057667C" w:rsidP="0057667C">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119ED0D2" w14:textId="011AD91D"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 xml:space="preserve">Suspect FECCOL collected on 10/6/2021; laboratory results indicate sample was held beyond acceptable holding time and results based on colony count are outside acceptable range. </w:t>
            </w:r>
          </w:p>
        </w:tc>
      </w:tr>
      <w:tr w:rsidR="0057667C" w14:paraId="1F180888" w14:textId="77777777" w:rsidTr="00E95D7D">
        <w:trPr>
          <w:trHeight w:val="73"/>
        </w:trPr>
        <w:tc>
          <w:tcPr>
            <w:tcW w:w="1705" w:type="dxa"/>
            <w:shd w:val="clear" w:color="auto" w:fill="E7E6E6" w:themeFill="background2"/>
          </w:tcPr>
          <w:p w14:paraId="4F5D2E6A"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44CA8501" w14:textId="153966A2" w:rsidR="0057667C" w:rsidRPr="00E60AD8" w:rsidRDefault="0057667C" w:rsidP="0057667C">
            <w:pPr>
              <w:pStyle w:val="NoSpacing"/>
              <w:rPr>
                <w:rFonts w:ascii="Times New Roman" w:hAnsi="Times New Roman" w:cs="Times New Roman"/>
                <w:iCs/>
                <w:color w:val="000000"/>
              </w:rPr>
            </w:pPr>
            <w:r w:rsidRPr="007D00DA">
              <w:rPr>
                <w:rFonts w:ascii="Times New Roman" w:hAnsi="Times New Roman" w:cs="Times New Roman"/>
                <w:iCs/>
                <w:color w:val="000000"/>
              </w:rPr>
              <w:t>Lake Middle</w:t>
            </w:r>
          </w:p>
        </w:tc>
        <w:tc>
          <w:tcPr>
            <w:tcW w:w="6205" w:type="dxa"/>
            <w:shd w:val="clear" w:color="auto" w:fill="E7E6E6" w:themeFill="background2"/>
          </w:tcPr>
          <w:p w14:paraId="285D51CE" w14:textId="5623049E" w:rsidR="0057667C" w:rsidRPr="007D00DA" w:rsidRDefault="0057667C" w:rsidP="0057667C">
            <w:pPr>
              <w:pStyle w:val="NoSpacing"/>
              <w:rPr>
                <w:rFonts w:ascii="Times New Roman" w:hAnsi="Times New Roman" w:cs="Times New Roman"/>
                <w:color w:val="000000"/>
              </w:rPr>
            </w:pPr>
            <w:r w:rsidRPr="007D00DA">
              <w:rPr>
                <w:rFonts w:ascii="Times New Roman" w:hAnsi="Times New Roman" w:cs="Times New Roman"/>
                <w:color w:val="000000"/>
              </w:rPr>
              <w:t>Suspect FECCOL collected on 10/6/2021; laboratory results indicate sample was held beyond acceptable holding time and results based on colony count are outside acceptable range.</w:t>
            </w:r>
          </w:p>
        </w:tc>
      </w:tr>
      <w:tr w:rsidR="0057667C" w14:paraId="6BEC6978" w14:textId="77777777" w:rsidTr="00E95D7D">
        <w:trPr>
          <w:trHeight w:val="73"/>
        </w:trPr>
        <w:tc>
          <w:tcPr>
            <w:tcW w:w="1705" w:type="dxa"/>
            <w:tcBorders>
              <w:bottom w:val="dotted" w:sz="4" w:space="0" w:color="auto"/>
            </w:tcBorders>
            <w:shd w:val="clear" w:color="auto" w:fill="FFFFFF" w:themeFill="background1"/>
          </w:tcPr>
          <w:p w14:paraId="044DFED2" w14:textId="77777777"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November 2021</w:t>
            </w:r>
          </w:p>
          <w:p w14:paraId="780C01D3"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FAEF33C" w14:textId="74EF8386" w:rsidR="0057667C" w:rsidRPr="00E60AD8"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75B6411A" w14:textId="239595C8" w:rsidR="0057667C" w:rsidRPr="007D00DA"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FECCOL collected 11/3/2021; laboratory results indicate sample was held beyond acceptable holding time and results based on colony counts were outside the acceptable range.</w:t>
            </w:r>
          </w:p>
        </w:tc>
      </w:tr>
      <w:tr w:rsidR="0057667C" w14:paraId="799C4B22" w14:textId="77777777" w:rsidTr="00E95D7D">
        <w:trPr>
          <w:trHeight w:val="73"/>
        </w:trPr>
        <w:tc>
          <w:tcPr>
            <w:tcW w:w="1705" w:type="dxa"/>
            <w:shd w:val="clear" w:color="auto" w:fill="E7E6E6" w:themeFill="background2"/>
          </w:tcPr>
          <w:p w14:paraId="2E73CA18"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2B1CD3E3" w14:textId="698DCB71" w:rsidR="0057667C" w:rsidRPr="00E60AD8"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GL2</w:t>
            </w:r>
          </w:p>
        </w:tc>
        <w:tc>
          <w:tcPr>
            <w:tcW w:w="6205" w:type="dxa"/>
            <w:shd w:val="clear" w:color="auto" w:fill="E7E6E6" w:themeFill="background2"/>
          </w:tcPr>
          <w:p w14:paraId="0BF964CA" w14:textId="7FC29FB7" w:rsidR="0057667C" w:rsidRPr="007D00DA" w:rsidRDefault="0057667C" w:rsidP="0057667C">
            <w:pPr>
              <w:pStyle w:val="NoSpacing"/>
              <w:rPr>
                <w:rFonts w:ascii="Times New Roman" w:hAnsi="Times New Roman" w:cs="Times New Roman"/>
                <w:color w:val="000000"/>
              </w:rPr>
            </w:pPr>
            <w:r w:rsidRPr="00447E81">
              <w:rPr>
                <w:rFonts w:ascii="Times New Roman" w:hAnsi="Times New Roman" w:cs="Times New Roman"/>
                <w:color w:val="000000"/>
              </w:rPr>
              <w:t>Suspect FECCOL collected 11/3/2021; laboratory results indicate sample was held beyond acceptable holding time and results based on colony counts were outside the acceptable range.</w:t>
            </w:r>
          </w:p>
        </w:tc>
      </w:tr>
      <w:tr w:rsidR="0057667C" w14:paraId="4B3182A8" w14:textId="77777777" w:rsidTr="00E95D7D">
        <w:trPr>
          <w:trHeight w:val="73"/>
        </w:trPr>
        <w:tc>
          <w:tcPr>
            <w:tcW w:w="1705" w:type="dxa"/>
            <w:tcBorders>
              <w:bottom w:val="dotted" w:sz="4" w:space="0" w:color="auto"/>
            </w:tcBorders>
            <w:shd w:val="clear" w:color="auto" w:fill="FFFFFF" w:themeFill="background1"/>
          </w:tcPr>
          <w:p w14:paraId="7BFB4891" w14:textId="2B2D128F"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721BCE32" w14:textId="6DF2A631" w:rsidR="0057667C" w:rsidRPr="00E60AD8"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2FC2472E" w14:textId="10DEA45C" w:rsidR="0057667C" w:rsidRPr="007D00DA"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FECCOL collected 11/3/2021; laboratory results indicate sample was held beyond acceptable holding time and results based on colony counts were outside the acceptable range.</w:t>
            </w:r>
          </w:p>
        </w:tc>
      </w:tr>
      <w:tr w:rsidR="0057667C" w14:paraId="406FEFDD" w14:textId="77777777" w:rsidTr="00E95D7D">
        <w:trPr>
          <w:trHeight w:val="73"/>
        </w:trPr>
        <w:tc>
          <w:tcPr>
            <w:tcW w:w="1705" w:type="dxa"/>
            <w:shd w:val="clear" w:color="auto" w:fill="E7E6E6" w:themeFill="background2"/>
          </w:tcPr>
          <w:p w14:paraId="456E43CB"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627391FC" w14:textId="77777777" w:rsidR="0057667C" w:rsidRPr="00B62C7E"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GR3</w:t>
            </w:r>
          </w:p>
          <w:p w14:paraId="322B97A4" w14:textId="5B7FC64A"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4D6540B3" w14:textId="06B45208" w:rsidR="0057667C" w:rsidRPr="007D00DA"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FECCOL collected 11/3/2021; laboratory results indicate sample was held beyond acceptable holding time and results based on colony counts were outside the acceptable range.</w:t>
            </w:r>
          </w:p>
        </w:tc>
      </w:tr>
      <w:tr w:rsidR="0057667C" w14:paraId="27E3A8B4" w14:textId="77777777" w:rsidTr="00E95D7D">
        <w:trPr>
          <w:trHeight w:val="73"/>
        </w:trPr>
        <w:tc>
          <w:tcPr>
            <w:tcW w:w="1705" w:type="dxa"/>
            <w:shd w:val="clear" w:color="auto" w:fill="E7E6E6" w:themeFill="background2"/>
          </w:tcPr>
          <w:p w14:paraId="2151CD26"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5A37F8CE" w14:textId="3AEB551B"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3050D40C" w14:textId="4EBBBC72" w:rsidR="0057667C" w:rsidRPr="007D00DA"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Alkalinity collected 11/3/2021; laboratory results indicate value reported in the mean of two or more determinations.</w:t>
            </w:r>
          </w:p>
        </w:tc>
      </w:tr>
      <w:tr w:rsidR="0057667C" w14:paraId="6C3EF478" w14:textId="77777777" w:rsidTr="00315824">
        <w:trPr>
          <w:trHeight w:val="73"/>
        </w:trPr>
        <w:tc>
          <w:tcPr>
            <w:tcW w:w="1705" w:type="dxa"/>
            <w:shd w:val="clear" w:color="auto" w:fill="FFFFFF" w:themeFill="background1"/>
          </w:tcPr>
          <w:p w14:paraId="5FDBC4E0" w14:textId="6FBAEFDB" w:rsidR="0057667C" w:rsidRPr="007D00DA"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 xml:space="preserve">Date </w:t>
            </w:r>
          </w:p>
        </w:tc>
        <w:tc>
          <w:tcPr>
            <w:tcW w:w="1440" w:type="dxa"/>
            <w:shd w:val="clear" w:color="auto" w:fill="FFFFFF" w:themeFill="background1"/>
          </w:tcPr>
          <w:p w14:paraId="0D1CB0C0" w14:textId="7190A0A3" w:rsidR="0057667C" w:rsidRPr="00B62C7E" w:rsidRDefault="0057667C" w:rsidP="0057667C">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FFFFFF" w:themeFill="background1"/>
          </w:tcPr>
          <w:p w14:paraId="20B57464" w14:textId="546F85A0" w:rsidR="0057667C" w:rsidRPr="00B62C7E"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57667C" w14:paraId="6DFBF3F4" w14:textId="77777777" w:rsidTr="00315824">
        <w:trPr>
          <w:trHeight w:val="73"/>
        </w:trPr>
        <w:tc>
          <w:tcPr>
            <w:tcW w:w="1705" w:type="dxa"/>
            <w:shd w:val="clear" w:color="auto" w:fill="FFFFFF" w:themeFill="background1"/>
          </w:tcPr>
          <w:p w14:paraId="130879C3" w14:textId="77777777"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November 2021</w:t>
            </w:r>
          </w:p>
          <w:p w14:paraId="63CBBAC9" w14:textId="71F45370"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FFFFFF" w:themeFill="background1"/>
          </w:tcPr>
          <w:p w14:paraId="19C9901B" w14:textId="28426E8C" w:rsidR="0057667C" w:rsidRPr="00E60AD8"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Guana River</w:t>
            </w:r>
          </w:p>
        </w:tc>
        <w:tc>
          <w:tcPr>
            <w:tcW w:w="6205" w:type="dxa"/>
            <w:shd w:val="clear" w:color="auto" w:fill="FFFFFF" w:themeFill="background1"/>
          </w:tcPr>
          <w:p w14:paraId="64AA228A" w14:textId="1797B592" w:rsidR="0057667C" w:rsidRPr="007D00DA"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 xml:space="preserve">Suspect </w:t>
            </w:r>
            <w:proofErr w:type="spellStart"/>
            <w:r w:rsidRPr="00B62C7E">
              <w:rPr>
                <w:rFonts w:ascii="Times New Roman" w:hAnsi="Times New Roman" w:cs="Times New Roman"/>
                <w:color w:val="000000"/>
              </w:rPr>
              <w:t>CHLa_UnC</w:t>
            </w:r>
            <w:proofErr w:type="spellEnd"/>
            <w:r w:rsidRPr="00B62C7E">
              <w:rPr>
                <w:rFonts w:ascii="Times New Roman" w:hAnsi="Times New Roman" w:cs="Times New Roman"/>
                <w:color w:val="000000"/>
              </w:rPr>
              <w:t xml:space="preserve"> collected on 11/3/2021; laboratory results indicate value reported is the mean of two or more determinations. </w:t>
            </w:r>
          </w:p>
        </w:tc>
      </w:tr>
      <w:tr w:rsidR="0057667C" w14:paraId="580CD63B" w14:textId="77777777" w:rsidTr="00E95D7D">
        <w:trPr>
          <w:trHeight w:val="73"/>
        </w:trPr>
        <w:tc>
          <w:tcPr>
            <w:tcW w:w="1705" w:type="dxa"/>
            <w:tcBorders>
              <w:bottom w:val="dotted" w:sz="4" w:space="0" w:color="auto"/>
            </w:tcBorders>
            <w:shd w:val="clear" w:color="auto" w:fill="FFFFFF" w:themeFill="background1"/>
          </w:tcPr>
          <w:p w14:paraId="29AB7E90"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323162E" w14:textId="776BF1CF" w:rsidR="0057667C" w:rsidRPr="00E60AD8" w:rsidRDefault="0057667C" w:rsidP="0057667C">
            <w:pPr>
              <w:pStyle w:val="NoSpacing"/>
              <w:outlineLvl w:val="0"/>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6416C191" w14:textId="321D6B2C" w:rsidR="0057667C" w:rsidRPr="007D00DA"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FECCOL collected 11/3/2021; laboratory results indicate sample was held beyond acceptable holding time and results based on colony counts were outside the acceptable range.</w:t>
            </w:r>
          </w:p>
        </w:tc>
      </w:tr>
      <w:tr w:rsidR="0057667C" w14:paraId="207C7238" w14:textId="77777777" w:rsidTr="00E95D7D">
        <w:trPr>
          <w:trHeight w:val="73"/>
        </w:trPr>
        <w:tc>
          <w:tcPr>
            <w:tcW w:w="1705" w:type="dxa"/>
            <w:shd w:val="clear" w:color="auto" w:fill="E7E6E6" w:themeFill="background2"/>
          </w:tcPr>
          <w:p w14:paraId="7F836740"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7CEE1852" w14:textId="77777777" w:rsidR="0057667C" w:rsidRPr="00B62C7E" w:rsidRDefault="0057667C" w:rsidP="0057667C">
            <w:pPr>
              <w:pStyle w:val="NoSpacing"/>
              <w:rPr>
                <w:rFonts w:ascii="Times New Roman" w:hAnsi="Times New Roman" w:cs="Times New Roman"/>
                <w:iCs/>
                <w:color w:val="000000"/>
              </w:rPr>
            </w:pPr>
            <w:proofErr w:type="spellStart"/>
            <w:r w:rsidRPr="00B62C7E">
              <w:rPr>
                <w:rFonts w:ascii="Times New Roman" w:hAnsi="Times New Roman" w:cs="Times New Roman"/>
                <w:iCs/>
                <w:color w:val="000000"/>
              </w:rPr>
              <w:t>Micklers</w:t>
            </w:r>
            <w:proofErr w:type="spellEnd"/>
          </w:p>
          <w:p w14:paraId="6F1D0FF0" w14:textId="77777777"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48F9569C" w14:textId="5527ED76" w:rsidR="0057667C" w:rsidRPr="007D00DA"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 xml:space="preserve">Rejected PHEA collected on 11/3/2021; laboratory results indicated analyte was detected in both the sample and the method blank. </w:t>
            </w:r>
          </w:p>
        </w:tc>
      </w:tr>
      <w:tr w:rsidR="0057667C" w14:paraId="2788BBA7" w14:textId="77777777" w:rsidTr="00E95D7D">
        <w:trPr>
          <w:trHeight w:val="73"/>
        </w:trPr>
        <w:tc>
          <w:tcPr>
            <w:tcW w:w="1705" w:type="dxa"/>
            <w:tcBorders>
              <w:bottom w:val="dotted" w:sz="4" w:space="0" w:color="auto"/>
            </w:tcBorders>
            <w:shd w:val="clear" w:color="auto" w:fill="FFFFFF" w:themeFill="background1"/>
          </w:tcPr>
          <w:p w14:paraId="5D5F091B" w14:textId="77777777"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December 2021</w:t>
            </w:r>
          </w:p>
          <w:p w14:paraId="61369620"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ACDE5BA" w14:textId="77777777" w:rsidR="0057667C" w:rsidRPr="00E60AD8" w:rsidRDefault="0057667C" w:rsidP="0057667C">
            <w:pPr>
              <w:pStyle w:val="NoSpacing"/>
              <w:rPr>
                <w:rFonts w:ascii="Times New Roman" w:hAnsi="Times New Roman" w:cs="Times New Roman"/>
                <w:iCs/>
                <w:color w:val="000000"/>
              </w:rPr>
            </w:pPr>
            <w:r w:rsidRPr="00E60AD8">
              <w:rPr>
                <w:rFonts w:ascii="Times New Roman" w:hAnsi="Times New Roman" w:cs="Times New Roman"/>
                <w:iCs/>
                <w:color w:val="000000"/>
              </w:rPr>
              <w:t>GL1</w:t>
            </w:r>
          </w:p>
          <w:p w14:paraId="062A23EB" w14:textId="77777777" w:rsidR="0057667C" w:rsidRPr="00E60AD8" w:rsidRDefault="0057667C" w:rsidP="0057667C">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37F2CA6A" w14:textId="77777777" w:rsidR="0057667C" w:rsidRPr="00447E81" w:rsidRDefault="0057667C" w:rsidP="0057667C">
            <w:pPr>
              <w:pStyle w:val="NoSpacing"/>
              <w:rPr>
                <w:rFonts w:ascii="Times New Roman" w:hAnsi="Times New Roman" w:cs="Times New Roman"/>
                <w:color w:val="000000"/>
              </w:rPr>
            </w:pPr>
            <w:r w:rsidRPr="00447E81">
              <w:rPr>
                <w:rFonts w:ascii="Times New Roman" w:hAnsi="Times New Roman" w:cs="Times New Roman"/>
                <w:color w:val="000000"/>
              </w:rPr>
              <w:t>Suspect FECCOL collected 12/1/2021; laboratory results indicate sample was held beyond acceptable holding time and results based on colony counts were outside the acceptable range.</w:t>
            </w:r>
          </w:p>
          <w:p w14:paraId="19B09D21" w14:textId="762C8EC5" w:rsidR="0057667C" w:rsidRPr="007D00DA" w:rsidRDefault="0057667C" w:rsidP="0057667C">
            <w:pPr>
              <w:pStyle w:val="NoSpacing"/>
              <w:rPr>
                <w:rFonts w:ascii="Times New Roman" w:hAnsi="Times New Roman" w:cs="Times New Roman"/>
                <w:color w:val="000000"/>
              </w:rPr>
            </w:pPr>
          </w:p>
        </w:tc>
      </w:tr>
      <w:tr w:rsidR="0057667C" w14:paraId="2610AFCC" w14:textId="77777777" w:rsidTr="00E95D7D">
        <w:trPr>
          <w:trHeight w:val="73"/>
        </w:trPr>
        <w:tc>
          <w:tcPr>
            <w:tcW w:w="1705" w:type="dxa"/>
            <w:shd w:val="clear" w:color="auto" w:fill="E7E6E6" w:themeFill="background2"/>
          </w:tcPr>
          <w:p w14:paraId="4393C624"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17253011" w14:textId="3380E2F7" w:rsidR="0057667C" w:rsidRPr="00E60AD8" w:rsidRDefault="0057667C" w:rsidP="0057667C">
            <w:pPr>
              <w:pStyle w:val="NoSpacing"/>
              <w:rPr>
                <w:rFonts w:ascii="Times New Roman" w:hAnsi="Times New Roman" w:cs="Times New Roman"/>
                <w:iCs/>
                <w:color w:val="000000"/>
              </w:rPr>
            </w:pPr>
            <w:r w:rsidRPr="00E60AD8">
              <w:rPr>
                <w:rFonts w:ascii="Times New Roman" w:hAnsi="Times New Roman" w:cs="Times New Roman"/>
                <w:iCs/>
                <w:color w:val="000000"/>
              </w:rPr>
              <w:t>GL2</w:t>
            </w:r>
          </w:p>
        </w:tc>
        <w:tc>
          <w:tcPr>
            <w:tcW w:w="6205" w:type="dxa"/>
            <w:shd w:val="clear" w:color="auto" w:fill="E7E6E6" w:themeFill="background2"/>
          </w:tcPr>
          <w:p w14:paraId="08B1BF9D" w14:textId="728FED60" w:rsidR="0057667C" w:rsidRPr="007D00DA" w:rsidRDefault="0057667C" w:rsidP="0057667C">
            <w:pPr>
              <w:pStyle w:val="NoSpacing"/>
              <w:rPr>
                <w:rFonts w:ascii="Times New Roman" w:hAnsi="Times New Roman" w:cs="Times New Roman"/>
                <w:color w:val="000000"/>
              </w:rPr>
            </w:pPr>
            <w:r w:rsidRPr="00447E81">
              <w:rPr>
                <w:rFonts w:ascii="Times New Roman" w:hAnsi="Times New Roman" w:cs="Times New Roman"/>
                <w:color w:val="000000"/>
              </w:rPr>
              <w:t>Suspect FECCOL collected 12/1/2021; laboratory results indicate sample was held beyond acceptable holding time and results based on colony counts were outside the acceptable range.</w:t>
            </w:r>
          </w:p>
        </w:tc>
      </w:tr>
      <w:tr w:rsidR="0057667C" w14:paraId="6E71E1AE" w14:textId="77777777" w:rsidTr="00E95D7D">
        <w:trPr>
          <w:trHeight w:val="73"/>
        </w:trPr>
        <w:tc>
          <w:tcPr>
            <w:tcW w:w="1705" w:type="dxa"/>
            <w:shd w:val="clear" w:color="auto" w:fill="E7E6E6" w:themeFill="background2"/>
          </w:tcPr>
          <w:p w14:paraId="6934DCB4"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2C03DD0D" w14:textId="509903C0"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2B4418A3" w14:textId="16927F4D" w:rsidR="0057667C" w:rsidRPr="007D00DA" w:rsidRDefault="0057667C" w:rsidP="0057667C">
            <w:pPr>
              <w:pStyle w:val="NoSpacing"/>
              <w:rPr>
                <w:rFonts w:ascii="Times New Roman" w:hAnsi="Times New Roman" w:cs="Times New Roman"/>
                <w:color w:val="000000"/>
              </w:rPr>
            </w:pPr>
            <w:r w:rsidRPr="00447E81">
              <w:rPr>
                <w:rFonts w:ascii="Times New Roman" w:hAnsi="Times New Roman" w:cs="Times New Roman"/>
                <w:color w:val="000000"/>
              </w:rPr>
              <w:t xml:space="preserve">Suspect TSS collected on 12/1/2021; laboratory results indicate reported value is between the lab MDL and PQL and value reported in the mean of two or more determinations. </w:t>
            </w:r>
          </w:p>
        </w:tc>
      </w:tr>
      <w:tr w:rsidR="0057667C" w14:paraId="1807366A" w14:textId="77777777" w:rsidTr="00E95D7D">
        <w:trPr>
          <w:trHeight w:val="73"/>
        </w:trPr>
        <w:tc>
          <w:tcPr>
            <w:tcW w:w="1705" w:type="dxa"/>
            <w:tcBorders>
              <w:bottom w:val="dotted" w:sz="4" w:space="0" w:color="auto"/>
            </w:tcBorders>
            <w:shd w:val="clear" w:color="auto" w:fill="FFFFFF" w:themeFill="background1"/>
          </w:tcPr>
          <w:p w14:paraId="21EBC075"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C42FFE0" w14:textId="0863353F" w:rsidR="0057667C" w:rsidRPr="00E60AD8" w:rsidRDefault="0057667C" w:rsidP="0057667C">
            <w:pPr>
              <w:pStyle w:val="NoSpacing"/>
              <w:rPr>
                <w:rFonts w:ascii="Times New Roman" w:hAnsi="Times New Roman" w:cs="Times New Roman"/>
                <w:iCs/>
                <w:color w:val="000000"/>
              </w:rPr>
            </w:pPr>
            <w:r w:rsidRPr="00E60AD8">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615F1721" w14:textId="60FE6775" w:rsidR="0057667C" w:rsidRPr="007D00DA" w:rsidRDefault="0057667C" w:rsidP="0057667C">
            <w:pPr>
              <w:pStyle w:val="NoSpacing"/>
              <w:rPr>
                <w:rFonts w:ascii="Times New Roman" w:hAnsi="Times New Roman" w:cs="Times New Roman"/>
                <w:color w:val="000000"/>
              </w:rPr>
            </w:pPr>
            <w:r w:rsidRPr="00447E81">
              <w:rPr>
                <w:rFonts w:ascii="Times New Roman" w:hAnsi="Times New Roman" w:cs="Times New Roman"/>
                <w:color w:val="000000"/>
              </w:rPr>
              <w:t>Suspect FECCOL collected 12/1/2021; laboratory results indicate sample was held beyond acceptable holding time and results based on colony counts were outside the acceptable range.</w:t>
            </w:r>
          </w:p>
        </w:tc>
      </w:tr>
      <w:tr w:rsidR="0057667C" w14:paraId="25F94A87" w14:textId="77777777" w:rsidTr="00E95D7D">
        <w:trPr>
          <w:trHeight w:val="73"/>
        </w:trPr>
        <w:tc>
          <w:tcPr>
            <w:tcW w:w="1705" w:type="dxa"/>
            <w:shd w:val="clear" w:color="auto" w:fill="E7E6E6" w:themeFill="background2"/>
          </w:tcPr>
          <w:p w14:paraId="67BF49C9"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307E9696" w14:textId="1AD3EED7" w:rsidR="0057667C" w:rsidRPr="00E60AD8" w:rsidRDefault="0057667C" w:rsidP="0057667C">
            <w:pPr>
              <w:pStyle w:val="NoSpacing"/>
              <w:rPr>
                <w:rFonts w:ascii="Times New Roman" w:hAnsi="Times New Roman" w:cs="Times New Roman"/>
                <w:iCs/>
                <w:color w:val="000000"/>
              </w:rPr>
            </w:pPr>
            <w:r w:rsidRPr="00E60AD8">
              <w:rPr>
                <w:rFonts w:ascii="Times New Roman" w:hAnsi="Times New Roman" w:cs="Times New Roman"/>
                <w:iCs/>
                <w:color w:val="000000"/>
              </w:rPr>
              <w:t>GR3</w:t>
            </w:r>
          </w:p>
        </w:tc>
        <w:tc>
          <w:tcPr>
            <w:tcW w:w="6205" w:type="dxa"/>
            <w:shd w:val="clear" w:color="auto" w:fill="E7E6E6" w:themeFill="background2"/>
          </w:tcPr>
          <w:p w14:paraId="0363C7EC" w14:textId="4F7E60D5" w:rsidR="0057667C" w:rsidRPr="007D00DA" w:rsidRDefault="0057667C" w:rsidP="0057667C">
            <w:pPr>
              <w:pStyle w:val="NoSpacing"/>
              <w:rPr>
                <w:rFonts w:ascii="Times New Roman" w:hAnsi="Times New Roman" w:cs="Times New Roman"/>
                <w:color w:val="000000"/>
              </w:rPr>
            </w:pPr>
            <w:r w:rsidRPr="00447E81">
              <w:rPr>
                <w:rFonts w:ascii="Times New Roman" w:hAnsi="Times New Roman" w:cs="Times New Roman"/>
                <w:color w:val="000000"/>
              </w:rPr>
              <w:t>Suspect FECCOL collected 12/1/2021; laboratory results indicate sample was held beyond acceptable holding time and results based on colony counts were outside the acceptable range.</w:t>
            </w:r>
          </w:p>
        </w:tc>
      </w:tr>
      <w:tr w:rsidR="0057667C" w14:paraId="66F9DB0E" w14:textId="77777777" w:rsidTr="00E95D7D">
        <w:trPr>
          <w:trHeight w:val="73"/>
        </w:trPr>
        <w:tc>
          <w:tcPr>
            <w:tcW w:w="1705" w:type="dxa"/>
            <w:shd w:val="clear" w:color="auto" w:fill="E7E6E6" w:themeFill="background2"/>
          </w:tcPr>
          <w:p w14:paraId="7C55B196"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7E8AC538" w14:textId="77777777"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2CBCEDC1" w14:textId="3E55A418" w:rsidR="0057667C" w:rsidRPr="00B62C7E" w:rsidRDefault="0057667C" w:rsidP="0057667C">
            <w:pPr>
              <w:pStyle w:val="NoSpacing"/>
              <w:rPr>
                <w:rFonts w:ascii="Times New Roman" w:hAnsi="Times New Roman" w:cs="Times New Roman"/>
                <w:color w:val="000000"/>
              </w:rPr>
            </w:pPr>
            <w:r w:rsidRPr="00447E81">
              <w:rPr>
                <w:rFonts w:ascii="Times New Roman" w:hAnsi="Times New Roman" w:cs="Times New Roman"/>
                <w:color w:val="000000"/>
              </w:rPr>
              <w:t xml:space="preserve">Suspect Turbidity collected on 12/1/2021; laboratory results indicate value reported is the mean of two or more determinations. </w:t>
            </w:r>
          </w:p>
        </w:tc>
      </w:tr>
      <w:tr w:rsidR="0057667C" w14:paraId="1ADBC0B7" w14:textId="77777777" w:rsidTr="00E95D7D">
        <w:trPr>
          <w:trHeight w:val="73"/>
        </w:trPr>
        <w:tc>
          <w:tcPr>
            <w:tcW w:w="1705" w:type="dxa"/>
            <w:tcBorders>
              <w:bottom w:val="dotted" w:sz="4" w:space="0" w:color="auto"/>
            </w:tcBorders>
            <w:shd w:val="clear" w:color="auto" w:fill="FFFFFF" w:themeFill="background1"/>
          </w:tcPr>
          <w:p w14:paraId="1A558F0A"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F5D3C23" w14:textId="768508F4" w:rsidR="0057667C" w:rsidRPr="00E60AD8" w:rsidRDefault="0057667C" w:rsidP="0057667C">
            <w:pPr>
              <w:pStyle w:val="NoSpacing"/>
              <w:rPr>
                <w:rFonts w:ascii="Times New Roman" w:hAnsi="Times New Roman" w:cs="Times New Roman"/>
                <w:iCs/>
                <w:color w:val="000000"/>
              </w:rPr>
            </w:pPr>
            <w:r w:rsidRPr="00E60AD8">
              <w:rPr>
                <w:rFonts w:ascii="Times New Roman" w:hAnsi="Times New Roman" w:cs="Times New Roman"/>
                <w:iCs/>
                <w:color w:val="000000"/>
              </w:rPr>
              <w:t>Guana River</w:t>
            </w:r>
          </w:p>
        </w:tc>
        <w:tc>
          <w:tcPr>
            <w:tcW w:w="6205" w:type="dxa"/>
            <w:tcBorders>
              <w:bottom w:val="dotted" w:sz="4" w:space="0" w:color="auto"/>
            </w:tcBorders>
            <w:shd w:val="clear" w:color="auto" w:fill="FFFFFF" w:themeFill="background1"/>
          </w:tcPr>
          <w:p w14:paraId="16D8EBD3" w14:textId="68B5697B" w:rsidR="0057667C" w:rsidRPr="00B62C7E" w:rsidRDefault="0057667C" w:rsidP="0057667C">
            <w:pPr>
              <w:pStyle w:val="NoSpacing"/>
              <w:rPr>
                <w:rFonts w:ascii="Times New Roman" w:hAnsi="Times New Roman" w:cs="Times New Roman"/>
                <w:color w:val="000000"/>
              </w:rPr>
            </w:pPr>
            <w:r w:rsidRPr="00447E81">
              <w:rPr>
                <w:rFonts w:ascii="Times New Roman" w:hAnsi="Times New Roman" w:cs="Times New Roman"/>
                <w:color w:val="000000"/>
              </w:rPr>
              <w:t>Suspect FECCOL collected 12/1/2021; laboratory results indicate sample was held beyond acceptable holding time and results based on colony counts were outside the acceptable range.</w:t>
            </w:r>
          </w:p>
        </w:tc>
      </w:tr>
      <w:tr w:rsidR="0057667C" w14:paraId="4BC6DCFA" w14:textId="77777777" w:rsidTr="00B22B1F">
        <w:trPr>
          <w:trHeight w:val="73"/>
        </w:trPr>
        <w:tc>
          <w:tcPr>
            <w:tcW w:w="1705" w:type="dxa"/>
            <w:tcBorders>
              <w:bottom w:val="dotted" w:sz="4" w:space="0" w:color="auto"/>
            </w:tcBorders>
            <w:shd w:val="clear" w:color="auto" w:fill="E7E6E6" w:themeFill="background2"/>
          </w:tcPr>
          <w:p w14:paraId="76181A72" w14:textId="3F7623C4"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January 2022</w:t>
            </w:r>
          </w:p>
        </w:tc>
        <w:tc>
          <w:tcPr>
            <w:tcW w:w="1440" w:type="dxa"/>
            <w:tcBorders>
              <w:bottom w:val="dotted" w:sz="4" w:space="0" w:color="auto"/>
            </w:tcBorders>
            <w:shd w:val="clear" w:color="auto" w:fill="E7E6E6" w:themeFill="background2"/>
          </w:tcPr>
          <w:p w14:paraId="15BB77BC" w14:textId="2D6C3AA6" w:rsidR="0057667C" w:rsidRPr="00E60AD8"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GL1</w:t>
            </w:r>
          </w:p>
        </w:tc>
        <w:tc>
          <w:tcPr>
            <w:tcW w:w="6205" w:type="dxa"/>
            <w:tcBorders>
              <w:bottom w:val="dotted" w:sz="4" w:space="0" w:color="auto"/>
            </w:tcBorders>
            <w:shd w:val="clear" w:color="auto" w:fill="E7E6E6" w:themeFill="background2"/>
          </w:tcPr>
          <w:p w14:paraId="53ED2590" w14:textId="2116B22C" w:rsidR="0057667C" w:rsidRPr="00447E81" w:rsidRDefault="0057667C" w:rsidP="0057667C">
            <w:pPr>
              <w:pStyle w:val="NoSpacing"/>
              <w:rPr>
                <w:rFonts w:ascii="Times New Roman" w:hAnsi="Times New Roman" w:cs="Times New Roman"/>
                <w:color w:val="000000"/>
              </w:rPr>
            </w:pPr>
            <w:r>
              <w:rPr>
                <w:rFonts w:ascii="Times New Roman" w:hAnsi="Times New Roman" w:cs="Times New Roman"/>
                <w:color w:val="000000"/>
              </w:rPr>
              <w:t>Missing data on 01/13/2022. Site not sampled</w:t>
            </w:r>
          </w:p>
        </w:tc>
      </w:tr>
      <w:tr w:rsidR="0057667C" w14:paraId="09889B40" w14:textId="77777777" w:rsidTr="00E95D7D">
        <w:trPr>
          <w:trHeight w:val="73"/>
        </w:trPr>
        <w:tc>
          <w:tcPr>
            <w:tcW w:w="1705" w:type="dxa"/>
            <w:tcBorders>
              <w:bottom w:val="dotted" w:sz="4" w:space="0" w:color="auto"/>
            </w:tcBorders>
            <w:shd w:val="clear" w:color="auto" w:fill="FFFFFF" w:themeFill="background1"/>
          </w:tcPr>
          <w:p w14:paraId="0A96C60F" w14:textId="77777777" w:rsidR="0057667C"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5538F1DC" w14:textId="145A6C79"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GL2</w:t>
            </w:r>
          </w:p>
        </w:tc>
        <w:tc>
          <w:tcPr>
            <w:tcW w:w="6205" w:type="dxa"/>
            <w:tcBorders>
              <w:bottom w:val="dotted" w:sz="4" w:space="0" w:color="auto"/>
            </w:tcBorders>
            <w:shd w:val="clear" w:color="auto" w:fill="FFFFFF" w:themeFill="background1"/>
          </w:tcPr>
          <w:p w14:paraId="04A3588C" w14:textId="4621E27C"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 xml:space="preserve">Missing SECCHI data. </w:t>
            </w:r>
          </w:p>
        </w:tc>
      </w:tr>
      <w:tr w:rsidR="0057667C" w14:paraId="21460E43" w14:textId="77777777" w:rsidTr="00E95D7D">
        <w:trPr>
          <w:trHeight w:val="73"/>
        </w:trPr>
        <w:tc>
          <w:tcPr>
            <w:tcW w:w="1705" w:type="dxa"/>
            <w:shd w:val="clear" w:color="auto" w:fill="E7E6E6" w:themeFill="background2"/>
          </w:tcPr>
          <w:p w14:paraId="7B7CF5C2" w14:textId="7379A447" w:rsidR="0057667C" w:rsidRPr="007D00DA"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February 2022</w:t>
            </w:r>
          </w:p>
        </w:tc>
        <w:tc>
          <w:tcPr>
            <w:tcW w:w="1440" w:type="dxa"/>
            <w:shd w:val="clear" w:color="auto" w:fill="E7E6E6" w:themeFill="background2"/>
          </w:tcPr>
          <w:p w14:paraId="03ED060C" w14:textId="65E1773F" w:rsidR="0057667C" w:rsidRPr="00E60AD8"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GL1</w:t>
            </w:r>
          </w:p>
        </w:tc>
        <w:tc>
          <w:tcPr>
            <w:tcW w:w="6205" w:type="dxa"/>
            <w:shd w:val="clear" w:color="auto" w:fill="E7E6E6" w:themeFill="background2"/>
          </w:tcPr>
          <w:p w14:paraId="370DA37F" w14:textId="20AC9848" w:rsidR="0057667C" w:rsidRPr="00B62C7E" w:rsidRDefault="0057667C" w:rsidP="0057667C">
            <w:pPr>
              <w:pStyle w:val="NoSpacing"/>
              <w:rPr>
                <w:rFonts w:ascii="Times New Roman" w:hAnsi="Times New Roman" w:cs="Times New Roman"/>
                <w:color w:val="000000"/>
              </w:rPr>
            </w:pPr>
            <w:r>
              <w:rPr>
                <w:rFonts w:ascii="Times New Roman" w:hAnsi="Times New Roman" w:cs="Times New Roman"/>
                <w:color w:val="000000"/>
              </w:rPr>
              <w:t>Missing data on 02/14/2022. Site not sampled</w:t>
            </w:r>
          </w:p>
        </w:tc>
      </w:tr>
      <w:tr w:rsidR="0057667C" w14:paraId="47A918BB" w14:textId="77777777" w:rsidTr="00B22B1F">
        <w:trPr>
          <w:trHeight w:val="73"/>
        </w:trPr>
        <w:tc>
          <w:tcPr>
            <w:tcW w:w="1705" w:type="dxa"/>
            <w:shd w:val="clear" w:color="auto" w:fill="auto"/>
          </w:tcPr>
          <w:p w14:paraId="4A94F313" w14:textId="77777777" w:rsidR="0057667C" w:rsidRPr="00B62C7E" w:rsidRDefault="0057667C" w:rsidP="0057667C">
            <w:pPr>
              <w:pStyle w:val="NoSpacing"/>
              <w:rPr>
                <w:rFonts w:ascii="Times New Roman" w:hAnsi="Times New Roman" w:cs="Times New Roman"/>
                <w:color w:val="000000"/>
              </w:rPr>
            </w:pPr>
          </w:p>
        </w:tc>
        <w:tc>
          <w:tcPr>
            <w:tcW w:w="1440" w:type="dxa"/>
            <w:shd w:val="clear" w:color="auto" w:fill="auto"/>
          </w:tcPr>
          <w:p w14:paraId="4F3E038E" w14:textId="59AD1487" w:rsidR="0057667C" w:rsidRPr="00E60AD8" w:rsidRDefault="0057667C" w:rsidP="0057667C">
            <w:pPr>
              <w:pStyle w:val="NoSpacing"/>
              <w:rPr>
                <w:rFonts w:ascii="Times New Roman" w:hAnsi="Times New Roman" w:cs="Times New Roman"/>
                <w:iCs/>
                <w:color w:val="000000"/>
              </w:rPr>
            </w:pPr>
            <w:r w:rsidRPr="00E60AD8">
              <w:rPr>
                <w:rFonts w:ascii="Times New Roman" w:hAnsi="Times New Roman" w:cs="Times New Roman"/>
                <w:iCs/>
                <w:color w:val="000000"/>
              </w:rPr>
              <w:t>GL2</w:t>
            </w:r>
          </w:p>
        </w:tc>
        <w:tc>
          <w:tcPr>
            <w:tcW w:w="6205" w:type="dxa"/>
            <w:shd w:val="clear" w:color="auto" w:fill="auto"/>
          </w:tcPr>
          <w:p w14:paraId="191B4EC2" w14:textId="469BEEA6"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NO23 collected 2/14/2022; laboratory results indicate value reported is the mean of two or more determinations.</w:t>
            </w:r>
          </w:p>
        </w:tc>
      </w:tr>
      <w:tr w:rsidR="0057667C" w14:paraId="5702FB08" w14:textId="77777777" w:rsidTr="00B22B1F">
        <w:trPr>
          <w:trHeight w:val="73"/>
        </w:trPr>
        <w:tc>
          <w:tcPr>
            <w:tcW w:w="1705" w:type="dxa"/>
            <w:shd w:val="clear" w:color="auto" w:fill="auto"/>
          </w:tcPr>
          <w:p w14:paraId="179DF2FD"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auto"/>
          </w:tcPr>
          <w:p w14:paraId="217F94CD" w14:textId="77777777" w:rsidR="0057667C" w:rsidRPr="00E60AD8" w:rsidRDefault="0057667C" w:rsidP="0057667C">
            <w:pPr>
              <w:pStyle w:val="NoSpacing"/>
              <w:rPr>
                <w:rFonts w:ascii="Times New Roman" w:hAnsi="Times New Roman" w:cs="Times New Roman"/>
                <w:iCs/>
                <w:color w:val="000000"/>
              </w:rPr>
            </w:pPr>
          </w:p>
        </w:tc>
        <w:tc>
          <w:tcPr>
            <w:tcW w:w="6205" w:type="dxa"/>
            <w:shd w:val="clear" w:color="auto" w:fill="auto"/>
          </w:tcPr>
          <w:p w14:paraId="367C3B7D" w14:textId="4A02E24A"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 xml:space="preserve">Suspect PO4 collected on 2/14/2022; laboratory results indicate sample was held beyond acceptable holding time and results based on colony counts are outside the acceptable range </w:t>
            </w:r>
          </w:p>
        </w:tc>
      </w:tr>
      <w:tr w:rsidR="0057667C" w14:paraId="59390C8F" w14:textId="77777777" w:rsidTr="00B22B1F">
        <w:trPr>
          <w:trHeight w:val="73"/>
        </w:trPr>
        <w:tc>
          <w:tcPr>
            <w:tcW w:w="1705" w:type="dxa"/>
            <w:shd w:val="clear" w:color="auto" w:fill="auto"/>
          </w:tcPr>
          <w:p w14:paraId="28654CD5"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auto"/>
          </w:tcPr>
          <w:p w14:paraId="51414292" w14:textId="5498FF20" w:rsidR="0057667C" w:rsidRPr="00E60AD8" w:rsidRDefault="0057667C" w:rsidP="0057667C">
            <w:pPr>
              <w:pStyle w:val="NoSpacing"/>
              <w:outlineLvl w:val="0"/>
              <w:rPr>
                <w:rFonts w:ascii="Times New Roman" w:hAnsi="Times New Roman" w:cs="Times New Roman"/>
                <w:iCs/>
                <w:color w:val="000000"/>
              </w:rPr>
            </w:pPr>
          </w:p>
        </w:tc>
        <w:tc>
          <w:tcPr>
            <w:tcW w:w="6205" w:type="dxa"/>
            <w:shd w:val="clear" w:color="auto" w:fill="auto"/>
          </w:tcPr>
          <w:p w14:paraId="4FA3C7E9" w14:textId="6BAFFD88"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 xml:space="preserve">Suspect PO4 collected on 2/14/2022; laboratory results indicate sample was held beyond acceptable holding time and results based on colony counts are outside the acceptable range </w:t>
            </w:r>
          </w:p>
        </w:tc>
      </w:tr>
      <w:tr w:rsidR="0057667C" w14:paraId="1E2649C8" w14:textId="77777777" w:rsidTr="00B22B1F">
        <w:trPr>
          <w:trHeight w:val="73"/>
        </w:trPr>
        <w:tc>
          <w:tcPr>
            <w:tcW w:w="1705" w:type="dxa"/>
            <w:shd w:val="clear" w:color="auto" w:fill="auto"/>
          </w:tcPr>
          <w:p w14:paraId="518797D1"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auto"/>
          </w:tcPr>
          <w:p w14:paraId="59D80770" w14:textId="77777777" w:rsidR="0057667C" w:rsidRPr="00E60AD8" w:rsidRDefault="0057667C" w:rsidP="0057667C">
            <w:pPr>
              <w:pStyle w:val="NoSpacing"/>
              <w:outlineLvl w:val="0"/>
              <w:rPr>
                <w:rFonts w:ascii="Times New Roman" w:hAnsi="Times New Roman" w:cs="Times New Roman"/>
                <w:iCs/>
                <w:color w:val="000000"/>
              </w:rPr>
            </w:pPr>
          </w:p>
        </w:tc>
        <w:tc>
          <w:tcPr>
            <w:tcW w:w="6205" w:type="dxa"/>
            <w:shd w:val="clear" w:color="auto" w:fill="auto"/>
          </w:tcPr>
          <w:p w14:paraId="4FA23DB6" w14:textId="599E43A4" w:rsidR="0057667C" w:rsidRPr="00447E81"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 xml:space="preserve">Suspect TKNF collected on 2/14/2022; laboratory results indicate value reported is the mean of two or more determinations. </w:t>
            </w:r>
          </w:p>
        </w:tc>
      </w:tr>
      <w:tr w:rsidR="0057667C" w14:paraId="7EF9B2C6" w14:textId="77777777" w:rsidTr="00E95D7D">
        <w:trPr>
          <w:trHeight w:val="73"/>
        </w:trPr>
        <w:tc>
          <w:tcPr>
            <w:tcW w:w="1705" w:type="dxa"/>
            <w:tcBorders>
              <w:bottom w:val="dotted" w:sz="4" w:space="0" w:color="auto"/>
            </w:tcBorders>
            <w:shd w:val="clear" w:color="auto" w:fill="FFFFFF" w:themeFill="background1"/>
          </w:tcPr>
          <w:p w14:paraId="3DE94F41"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3A924309" w14:textId="2795C086" w:rsidR="0057667C" w:rsidRPr="00E60AD8" w:rsidRDefault="0057667C" w:rsidP="0057667C">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GR1</w:t>
            </w:r>
          </w:p>
        </w:tc>
        <w:tc>
          <w:tcPr>
            <w:tcW w:w="6205" w:type="dxa"/>
            <w:tcBorders>
              <w:bottom w:val="dotted" w:sz="4" w:space="0" w:color="auto"/>
            </w:tcBorders>
            <w:shd w:val="clear" w:color="auto" w:fill="FFFFFF" w:themeFill="background1"/>
          </w:tcPr>
          <w:p w14:paraId="1822829E" w14:textId="37079545" w:rsidR="0057667C" w:rsidRPr="00447E81"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FECCOL collected 2/14/2022; laboratory results indicate sample was held beyond acceptable holding time and results based on colony counts were outside the acceptable range.</w:t>
            </w:r>
          </w:p>
        </w:tc>
      </w:tr>
      <w:tr w:rsidR="0057667C" w14:paraId="7809A9D3" w14:textId="77777777" w:rsidTr="00E95D7D">
        <w:trPr>
          <w:trHeight w:val="73"/>
        </w:trPr>
        <w:tc>
          <w:tcPr>
            <w:tcW w:w="1705" w:type="dxa"/>
            <w:shd w:val="clear" w:color="auto" w:fill="E7E6E6" w:themeFill="background2"/>
          </w:tcPr>
          <w:p w14:paraId="69B963FF" w14:textId="0D42A925"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083E17D0" w14:textId="6AF32797" w:rsidR="0057667C" w:rsidRPr="00B62C7E" w:rsidRDefault="0057667C" w:rsidP="0057667C">
            <w:pPr>
              <w:pStyle w:val="NoSpacing"/>
              <w:outlineLvl w:val="0"/>
              <w:rPr>
                <w:rFonts w:ascii="Times New Roman" w:hAnsi="Times New Roman" w:cs="Times New Roman"/>
                <w:iCs/>
                <w:color w:val="000000"/>
              </w:rPr>
            </w:pPr>
          </w:p>
        </w:tc>
        <w:tc>
          <w:tcPr>
            <w:tcW w:w="6205" w:type="dxa"/>
            <w:shd w:val="clear" w:color="auto" w:fill="E7E6E6" w:themeFill="background2"/>
          </w:tcPr>
          <w:p w14:paraId="512448CC" w14:textId="28AC0972" w:rsidR="0057667C" w:rsidRPr="00B62C7E" w:rsidRDefault="0057667C" w:rsidP="0057667C">
            <w:pPr>
              <w:pStyle w:val="NoSpacing"/>
              <w:rPr>
                <w:rFonts w:ascii="Times New Roman" w:hAnsi="Times New Roman" w:cs="Times New Roman"/>
                <w:color w:val="000000"/>
              </w:rPr>
            </w:pPr>
          </w:p>
        </w:tc>
      </w:tr>
      <w:tr w:rsidR="0057667C" w14:paraId="341EA82D" w14:textId="77777777" w:rsidTr="00E95D7D">
        <w:trPr>
          <w:trHeight w:val="73"/>
        </w:trPr>
        <w:tc>
          <w:tcPr>
            <w:tcW w:w="1705" w:type="dxa"/>
            <w:shd w:val="clear" w:color="auto" w:fill="E7E6E6" w:themeFill="background2"/>
          </w:tcPr>
          <w:p w14:paraId="4C4C4BCB" w14:textId="04D526C4"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260479F2" w14:textId="38F64192" w:rsidR="0057667C" w:rsidRPr="00E60AD8" w:rsidRDefault="0057667C" w:rsidP="0057667C">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Guana River</w:t>
            </w:r>
          </w:p>
        </w:tc>
        <w:tc>
          <w:tcPr>
            <w:tcW w:w="6205" w:type="dxa"/>
            <w:shd w:val="clear" w:color="auto" w:fill="E7E6E6" w:themeFill="background2"/>
          </w:tcPr>
          <w:p w14:paraId="14C71288" w14:textId="5A3E5F25" w:rsidR="0057667C" w:rsidRPr="00447E81"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FECCOL collected 2/14/2022; laboratory results indicate sample was held beyond acceptable holding time and results based on colony counts were outside the acceptable range.</w:t>
            </w:r>
          </w:p>
        </w:tc>
      </w:tr>
      <w:tr w:rsidR="0057667C" w14:paraId="363E8C2F" w14:textId="77777777" w:rsidTr="001879FD">
        <w:trPr>
          <w:trHeight w:val="73"/>
        </w:trPr>
        <w:tc>
          <w:tcPr>
            <w:tcW w:w="1705" w:type="dxa"/>
            <w:shd w:val="clear" w:color="auto" w:fill="auto"/>
          </w:tcPr>
          <w:p w14:paraId="72A46382" w14:textId="090FE2B5"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March 2022</w:t>
            </w:r>
          </w:p>
        </w:tc>
        <w:tc>
          <w:tcPr>
            <w:tcW w:w="1440" w:type="dxa"/>
            <w:shd w:val="clear" w:color="auto" w:fill="auto"/>
          </w:tcPr>
          <w:p w14:paraId="278A5D3A" w14:textId="4A76A62F" w:rsidR="0057667C" w:rsidRPr="00B62C7E" w:rsidRDefault="0057667C" w:rsidP="0057667C">
            <w:pPr>
              <w:pStyle w:val="NoSpacing"/>
              <w:outlineLvl w:val="0"/>
              <w:rPr>
                <w:rFonts w:ascii="Times New Roman" w:hAnsi="Times New Roman" w:cs="Times New Roman"/>
                <w:iCs/>
                <w:color w:val="000000"/>
              </w:rPr>
            </w:pPr>
            <w:r>
              <w:rPr>
                <w:rFonts w:ascii="Times New Roman" w:hAnsi="Times New Roman" w:cs="Times New Roman"/>
                <w:iCs/>
                <w:color w:val="000000"/>
              </w:rPr>
              <w:t>GL1</w:t>
            </w:r>
          </w:p>
        </w:tc>
        <w:tc>
          <w:tcPr>
            <w:tcW w:w="6205" w:type="dxa"/>
            <w:shd w:val="clear" w:color="auto" w:fill="auto"/>
          </w:tcPr>
          <w:p w14:paraId="02273C3C" w14:textId="4B7C0214" w:rsidR="0057667C" w:rsidRPr="00B62C7E" w:rsidRDefault="0057667C" w:rsidP="0057667C">
            <w:pPr>
              <w:pStyle w:val="NoSpacing"/>
              <w:rPr>
                <w:rFonts w:ascii="Times New Roman" w:hAnsi="Times New Roman" w:cs="Times New Roman"/>
                <w:color w:val="000000"/>
              </w:rPr>
            </w:pPr>
            <w:r>
              <w:rPr>
                <w:rFonts w:ascii="Times New Roman" w:hAnsi="Times New Roman" w:cs="Times New Roman"/>
                <w:color w:val="000000"/>
              </w:rPr>
              <w:t>Missing bottom read data on 03/01/2022. Water depth too shallow</w:t>
            </w:r>
          </w:p>
        </w:tc>
      </w:tr>
      <w:tr w:rsidR="0057667C" w14:paraId="0720A639" w14:textId="77777777" w:rsidTr="00E95D7D">
        <w:trPr>
          <w:trHeight w:val="73"/>
        </w:trPr>
        <w:tc>
          <w:tcPr>
            <w:tcW w:w="1705" w:type="dxa"/>
            <w:shd w:val="clear" w:color="auto" w:fill="E7E6E6" w:themeFill="background2"/>
          </w:tcPr>
          <w:p w14:paraId="048145DE" w14:textId="511B1EE3" w:rsidR="0057667C"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 xml:space="preserve">Date </w:t>
            </w:r>
          </w:p>
        </w:tc>
        <w:tc>
          <w:tcPr>
            <w:tcW w:w="1440" w:type="dxa"/>
            <w:shd w:val="clear" w:color="auto" w:fill="E7E6E6" w:themeFill="background2"/>
          </w:tcPr>
          <w:p w14:paraId="6E621A35" w14:textId="187CC954" w:rsidR="0057667C" w:rsidRDefault="0057667C" w:rsidP="0057667C">
            <w:pPr>
              <w:pStyle w:val="NoSpacing"/>
              <w:outlineLvl w:val="0"/>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E7E6E6" w:themeFill="background2"/>
          </w:tcPr>
          <w:p w14:paraId="449444D0" w14:textId="06444D59" w:rsidR="0057667C"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57667C" w14:paraId="0C287DDC" w14:textId="77777777" w:rsidTr="00E95D7D">
        <w:trPr>
          <w:trHeight w:val="73"/>
        </w:trPr>
        <w:tc>
          <w:tcPr>
            <w:tcW w:w="1705" w:type="dxa"/>
            <w:shd w:val="clear" w:color="auto" w:fill="E7E6E6" w:themeFill="background2"/>
          </w:tcPr>
          <w:p w14:paraId="308F5FF4" w14:textId="77777777"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March 2022</w:t>
            </w:r>
          </w:p>
          <w:p w14:paraId="02C36809" w14:textId="078ECF84"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E7E6E6" w:themeFill="background2"/>
          </w:tcPr>
          <w:p w14:paraId="1D7ACA8F" w14:textId="2850C1DD" w:rsidR="0057667C" w:rsidRDefault="0057667C" w:rsidP="0057667C">
            <w:pPr>
              <w:pStyle w:val="NoSpacing"/>
              <w:outlineLvl w:val="0"/>
              <w:rPr>
                <w:rFonts w:ascii="Times New Roman" w:hAnsi="Times New Roman" w:cs="Times New Roman"/>
                <w:iCs/>
                <w:color w:val="000000"/>
              </w:rPr>
            </w:pPr>
            <w:r>
              <w:rPr>
                <w:rFonts w:ascii="Times New Roman" w:hAnsi="Times New Roman" w:cs="Times New Roman"/>
                <w:iCs/>
                <w:color w:val="000000"/>
              </w:rPr>
              <w:t xml:space="preserve">GL2 </w:t>
            </w:r>
          </w:p>
        </w:tc>
        <w:tc>
          <w:tcPr>
            <w:tcW w:w="6205" w:type="dxa"/>
            <w:shd w:val="clear" w:color="auto" w:fill="E7E6E6" w:themeFill="background2"/>
          </w:tcPr>
          <w:p w14:paraId="0AB99226" w14:textId="7A7545F1"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Missing bottom read data on 03/01/2022. Water depth too shallow</w:t>
            </w:r>
          </w:p>
        </w:tc>
      </w:tr>
      <w:tr w:rsidR="0057667C" w14:paraId="7CE4E9AE" w14:textId="77777777" w:rsidTr="001879FD">
        <w:trPr>
          <w:trHeight w:val="73"/>
        </w:trPr>
        <w:tc>
          <w:tcPr>
            <w:tcW w:w="1705" w:type="dxa"/>
            <w:shd w:val="clear" w:color="auto" w:fill="auto"/>
          </w:tcPr>
          <w:p w14:paraId="3EF15B1F" w14:textId="35BF1CC3"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April 2022</w:t>
            </w:r>
          </w:p>
        </w:tc>
        <w:tc>
          <w:tcPr>
            <w:tcW w:w="1440" w:type="dxa"/>
            <w:shd w:val="clear" w:color="auto" w:fill="auto"/>
          </w:tcPr>
          <w:p w14:paraId="4C419A2A" w14:textId="7A29319F" w:rsidR="0057667C" w:rsidRDefault="0057667C" w:rsidP="0057667C">
            <w:pPr>
              <w:pStyle w:val="NoSpacing"/>
              <w:outlineLvl w:val="0"/>
              <w:rPr>
                <w:rFonts w:ascii="Times New Roman" w:hAnsi="Times New Roman" w:cs="Times New Roman"/>
                <w:iCs/>
                <w:color w:val="000000"/>
              </w:rPr>
            </w:pPr>
            <w:r>
              <w:rPr>
                <w:rFonts w:ascii="Times New Roman" w:hAnsi="Times New Roman" w:cs="Times New Roman"/>
                <w:iCs/>
                <w:color w:val="000000"/>
              </w:rPr>
              <w:t>GL1</w:t>
            </w:r>
          </w:p>
        </w:tc>
        <w:tc>
          <w:tcPr>
            <w:tcW w:w="6205" w:type="dxa"/>
            <w:shd w:val="clear" w:color="auto" w:fill="auto"/>
          </w:tcPr>
          <w:p w14:paraId="0BC4184D" w14:textId="52432726"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Missing bottom read data on 04/12/2022. Water depth too shallow</w:t>
            </w:r>
          </w:p>
        </w:tc>
      </w:tr>
      <w:tr w:rsidR="0057667C" w14:paraId="2428129A" w14:textId="77777777" w:rsidTr="00E95D7D">
        <w:trPr>
          <w:trHeight w:val="73"/>
        </w:trPr>
        <w:tc>
          <w:tcPr>
            <w:tcW w:w="1705" w:type="dxa"/>
            <w:shd w:val="clear" w:color="auto" w:fill="E7E6E6" w:themeFill="background2"/>
          </w:tcPr>
          <w:p w14:paraId="18DC2ECB" w14:textId="77777777" w:rsidR="0057667C"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51FBD8AB" w14:textId="356FEA36" w:rsidR="0057667C" w:rsidRDefault="0057667C" w:rsidP="0057667C">
            <w:pPr>
              <w:pStyle w:val="NoSpacing"/>
              <w:outlineLvl w:val="0"/>
              <w:rPr>
                <w:rFonts w:ascii="Times New Roman" w:hAnsi="Times New Roman" w:cs="Times New Roman"/>
                <w:iCs/>
                <w:color w:val="000000"/>
              </w:rPr>
            </w:pPr>
            <w:r>
              <w:rPr>
                <w:rFonts w:ascii="Times New Roman" w:hAnsi="Times New Roman" w:cs="Times New Roman"/>
                <w:iCs/>
                <w:color w:val="000000"/>
              </w:rPr>
              <w:t>GL2</w:t>
            </w:r>
          </w:p>
        </w:tc>
        <w:tc>
          <w:tcPr>
            <w:tcW w:w="6205" w:type="dxa"/>
            <w:shd w:val="clear" w:color="auto" w:fill="E7E6E6" w:themeFill="background2"/>
          </w:tcPr>
          <w:p w14:paraId="45B3F76E" w14:textId="7541BCA3"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Missing bottom read data on 04/12/2022. Water depth too shallow</w:t>
            </w:r>
          </w:p>
        </w:tc>
      </w:tr>
      <w:tr w:rsidR="0057667C" w14:paraId="2F232A89" w14:textId="77777777" w:rsidTr="001879FD">
        <w:trPr>
          <w:trHeight w:val="73"/>
        </w:trPr>
        <w:tc>
          <w:tcPr>
            <w:tcW w:w="1705" w:type="dxa"/>
            <w:shd w:val="clear" w:color="auto" w:fill="auto"/>
          </w:tcPr>
          <w:p w14:paraId="6FE8B48E" w14:textId="77777777" w:rsidR="0057667C" w:rsidRDefault="0057667C" w:rsidP="0057667C">
            <w:pPr>
              <w:pStyle w:val="NoSpacing"/>
              <w:rPr>
                <w:rFonts w:ascii="Times New Roman" w:hAnsi="Times New Roman" w:cs="Times New Roman"/>
                <w:color w:val="000000"/>
              </w:rPr>
            </w:pPr>
          </w:p>
        </w:tc>
        <w:tc>
          <w:tcPr>
            <w:tcW w:w="1440" w:type="dxa"/>
            <w:shd w:val="clear" w:color="auto" w:fill="auto"/>
          </w:tcPr>
          <w:p w14:paraId="4D63AA4A" w14:textId="3110916E" w:rsidR="0057667C" w:rsidRDefault="0057667C" w:rsidP="0057667C">
            <w:pPr>
              <w:pStyle w:val="NoSpacing"/>
              <w:outlineLvl w:val="0"/>
              <w:rPr>
                <w:rFonts w:ascii="Times New Roman" w:hAnsi="Times New Roman" w:cs="Times New Roman"/>
                <w:iCs/>
                <w:color w:val="000000"/>
              </w:rPr>
            </w:pPr>
            <w:r>
              <w:rPr>
                <w:rFonts w:ascii="Times New Roman" w:hAnsi="Times New Roman" w:cs="Times New Roman"/>
                <w:iCs/>
                <w:color w:val="000000"/>
              </w:rPr>
              <w:t>GL2.5</w:t>
            </w:r>
          </w:p>
        </w:tc>
        <w:tc>
          <w:tcPr>
            <w:tcW w:w="6205" w:type="dxa"/>
            <w:shd w:val="clear" w:color="auto" w:fill="auto"/>
          </w:tcPr>
          <w:p w14:paraId="0388B8B8" w14:textId="63A808B8"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Missing bottom read data on 04/12/2022. Water depth too shallow</w:t>
            </w:r>
          </w:p>
        </w:tc>
      </w:tr>
      <w:tr w:rsidR="0057667C" w14:paraId="1E17A7B0" w14:textId="77777777" w:rsidTr="001879FD">
        <w:trPr>
          <w:trHeight w:val="73"/>
        </w:trPr>
        <w:tc>
          <w:tcPr>
            <w:tcW w:w="1705" w:type="dxa"/>
            <w:shd w:val="clear" w:color="auto" w:fill="E7E6E6" w:themeFill="background2"/>
          </w:tcPr>
          <w:p w14:paraId="00F54845" w14:textId="77777777" w:rsidR="0057667C"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5CE22401" w14:textId="77777777" w:rsidR="0057667C" w:rsidRDefault="0057667C" w:rsidP="0057667C">
            <w:pPr>
              <w:pStyle w:val="NoSpacing"/>
              <w:outlineLvl w:val="0"/>
              <w:rPr>
                <w:rFonts w:ascii="Times New Roman" w:hAnsi="Times New Roman" w:cs="Times New Roman"/>
                <w:iCs/>
                <w:color w:val="000000"/>
              </w:rPr>
            </w:pPr>
          </w:p>
        </w:tc>
        <w:tc>
          <w:tcPr>
            <w:tcW w:w="6205" w:type="dxa"/>
            <w:shd w:val="clear" w:color="auto" w:fill="E7E6E6" w:themeFill="background2"/>
          </w:tcPr>
          <w:p w14:paraId="6A8C2942" w14:textId="77777777" w:rsidR="0057667C" w:rsidRDefault="0057667C" w:rsidP="0057667C">
            <w:pPr>
              <w:pStyle w:val="NoSpacing"/>
              <w:rPr>
                <w:rFonts w:ascii="Times New Roman" w:hAnsi="Times New Roman" w:cs="Times New Roman"/>
                <w:color w:val="000000"/>
              </w:rPr>
            </w:pPr>
          </w:p>
        </w:tc>
      </w:tr>
      <w:tr w:rsidR="0057667C" w14:paraId="326944F6" w14:textId="77777777" w:rsidTr="00315824">
        <w:trPr>
          <w:trHeight w:val="73"/>
        </w:trPr>
        <w:tc>
          <w:tcPr>
            <w:tcW w:w="1705" w:type="dxa"/>
            <w:shd w:val="clear" w:color="auto" w:fill="FFFFFF" w:themeFill="background1"/>
          </w:tcPr>
          <w:p w14:paraId="172685BD" w14:textId="086A1EAB" w:rsidR="0057667C" w:rsidRPr="00A73ECA" w:rsidRDefault="0057667C" w:rsidP="0057667C">
            <w:pPr>
              <w:pStyle w:val="NoSpacing"/>
              <w:rPr>
                <w:rFonts w:ascii="Times New Roman" w:hAnsi="Times New Roman" w:cs="Times New Roman"/>
                <w:iCs/>
                <w:color w:val="000000"/>
              </w:rPr>
            </w:pPr>
            <w:r w:rsidRPr="00A73ECA">
              <w:rPr>
                <w:rFonts w:ascii="Times New Roman" w:hAnsi="Times New Roman" w:cs="Times New Roman"/>
                <w:iCs/>
                <w:color w:val="000000"/>
              </w:rPr>
              <w:t>May 2022</w:t>
            </w:r>
          </w:p>
        </w:tc>
        <w:tc>
          <w:tcPr>
            <w:tcW w:w="1440" w:type="dxa"/>
            <w:shd w:val="clear" w:color="auto" w:fill="FFFFFF" w:themeFill="background1"/>
          </w:tcPr>
          <w:p w14:paraId="3BE570C3" w14:textId="2A9E98C3" w:rsidR="0057667C" w:rsidRPr="00E60AD8" w:rsidRDefault="0057667C" w:rsidP="0057667C">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GL1</w:t>
            </w:r>
          </w:p>
        </w:tc>
        <w:tc>
          <w:tcPr>
            <w:tcW w:w="6205" w:type="dxa"/>
            <w:shd w:val="clear" w:color="auto" w:fill="FFFFFF" w:themeFill="background1"/>
          </w:tcPr>
          <w:p w14:paraId="6C23BF28" w14:textId="5FC60727" w:rsidR="0057667C" w:rsidRPr="00447E81" w:rsidRDefault="0057667C" w:rsidP="0057667C">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w:t>
            </w:r>
            <w:proofErr w:type="spellStart"/>
            <w:r>
              <w:rPr>
                <w:rFonts w:ascii="Times New Roman" w:hAnsi="Times New Roman" w:cs="Times New Roman"/>
                <w:color w:val="000000"/>
              </w:rPr>
              <w:t>CHLa_C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CHLa_UnC</w:t>
            </w:r>
            <w:proofErr w:type="spellEnd"/>
            <w:r>
              <w:rPr>
                <w:rFonts w:ascii="Times New Roman" w:hAnsi="Times New Roman" w:cs="Times New Roman"/>
                <w:color w:val="000000"/>
              </w:rPr>
              <w:t>, ENTERO, NH4F, PHEA, PO4, TKN, TKNF, and TP). To keep consistent, DEP lab data should be used in analyses and visuals. AEL data has been marked as optional &lt;-1&gt; to and can be filtered out</w:t>
            </w:r>
          </w:p>
        </w:tc>
      </w:tr>
      <w:tr w:rsidR="0057667C" w14:paraId="19936C89" w14:textId="77777777" w:rsidTr="00315824">
        <w:trPr>
          <w:trHeight w:val="73"/>
        </w:trPr>
        <w:tc>
          <w:tcPr>
            <w:tcW w:w="1705" w:type="dxa"/>
            <w:shd w:val="clear" w:color="auto" w:fill="FFFFFF" w:themeFill="background1"/>
          </w:tcPr>
          <w:p w14:paraId="679B0F7B" w14:textId="77777777" w:rsidR="0057667C" w:rsidRPr="00A73ECA" w:rsidRDefault="0057667C" w:rsidP="0057667C">
            <w:pPr>
              <w:pStyle w:val="NoSpacing"/>
              <w:rPr>
                <w:rFonts w:ascii="Times New Roman" w:hAnsi="Times New Roman" w:cs="Times New Roman"/>
                <w:iCs/>
                <w:color w:val="000000"/>
              </w:rPr>
            </w:pPr>
          </w:p>
        </w:tc>
        <w:tc>
          <w:tcPr>
            <w:tcW w:w="1440" w:type="dxa"/>
            <w:shd w:val="clear" w:color="auto" w:fill="FFFFFF" w:themeFill="background1"/>
          </w:tcPr>
          <w:p w14:paraId="42ADD333" w14:textId="77777777" w:rsidR="0057667C" w:rsidRPr="00B62C7E" w:rsidRDefault="0057667C" w:rsidP="0057667C">
            <w:pPr>
              <w:pStyle w:val="NoSpacing"/>
              <w:outlineLvl w:val="0"/>
              <w:rPr>
                <w:rFonts w:ascii="Times New Roman" w:hAnsi="Times New Roman" w:cs="Times New Roman"/>
                <w:iCs/>
                <w:color w:val="000000"/>
              </w:rPr>
            </w:pPr>
          </w:p>
        </w:tc>
        <w:tc>
          <w:tcPr>
            <w:tcW w:w="6205" w:type="dxa"/>
            <w:shd w:val="clear" w:color="auto" w:fill="FFFFFF" w:themeFill="background1"/>
          </w:tcPr>
          <w:p w14:paraId="218C2C7D" w14:textId="147A9FB8"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FECCOL collected on 5/12/2022; laboratory results indicate sample was held beyond acceptable holding time and results based on colony counts are outside the acceptable range</w:t>
            </w:r>
          </w:p>
        </w:tc>
      </w:tr>
      <w:tr w:rsidR="0057667C" w14:paraId="7638FFB0" w14:textId="77777777" w:rsidTr="00E95D7D">
        <w:trPr>
          <w:trHeight w:val="73"/>
        </w:trPr>
        <w:tc>
          <w:tcPr>
            <w:tcW w:w="1705" w:type="dxa"/>
            <w:tcBorders>
              <w:bottom w:val="dotted" w:sz="4" w:space="0" w:color="auto"/>
            </w:tcBorders>
            <w:shd w:val="clear" w:color="auto" w:fill="FFFFFF" w:themeFill="background1"/>
          </w:tcPr>
          <w:p w14:paraId="0B876CB5"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5621F56" w14:textId="2BCCD31B" w:rsidR="0057667C" w:rsidRPr="00E60AD8" w:rsidRDefault="0057667C" w:rsidP="0057667C">
            <w:pPr>
              <w:pStyle w:val="NoSpacing"/>
              <w:outlineLvl w:val="0"/>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0059204E" w14:textId="2C9C699A" w:rsidR="0057667C" w:rsidRPr="00447E81"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 xml:space="preserve">Suspect TSS collected on 5/12/2022; laboratory results indicate reported value is between the lab MDL and the lab PQL and the value reported is the mean of two or more determinations </w:t>
            </w:r>
          </w:p>
        </w:tc>
      </w:tr>
      <w:tr w:rsidR="0057667C" w14:paraId="0C8339D4" w14:textId="77777777" w:rsidTr="00E95D7D">
        <w:trPr>
          <w:trHeight w:val="73"/>
        </w:trPr>
        <w:tc>
          <w:tcPr>
            <w:tcW w:w="1705" w:type="dxa"/>
            <w:tcBorders>
              <w:bottom w:val="dotted" w:sz="4" w:space="0" w:color="auto"/>
            </w:tcBorders>
            <w:shd w:val="clear" w:color="auto" w:fill="FFFFFF" w:themeFill="background1"/>
          </w:tcPr>
          <w:p w14:paraId="682ED4FD"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67ADDE3A" w14:textId="77777777" w:rsidR="0057667C" w:rsidRPr="00E60AD8" w:rsidRDefault="0057667C" w:rsidP="0057667C">
            <w:pPr>
              <w:pStyle w:val="NoSpacing"/>
              <w:outlineLvl w:val="0"/>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14333BA1" w14:textId="4D0F0525" w:rsidR="0057667C" w:rsidRPr="00B62C7E" w:rsidRDefault="0057667C" w:rsidP="0057667C">
            <w:pPr>
              <w:pStyle w:val="NoSpacing"/>
              <w:rPr>
                <w:rFonts w:ascii="Times New Roman" w:hAnsi="Times New Roman" w:cs="Times New Roman"/>
                <w:color w:val="000000"/>
              </w:rPr>
            </w:pPr>
            <w:r>
              <w:rPr>
                <w:rFonts w:ascii="Times New Roman" w:hAnsi="Times New Roman" w:cs="Times New Roman"/>
                <w:color w:val="000000"/>
              </w:rPr>
              <w:t xml:space="preserve">DG3 </w:t>
            </w:r>
            <w:r w:rsidRPr="00D24F3B">
              <w:rPr>
                <w:rFonts w:ascii="Times New Roman" w:hAnsi="Times New Roman" w:cs="Times New Roman"/>
                <w:color w:val="000000"/>
              </w:rPr>
              <w:t>Estimated</w:t>
            </w:r>
            <w:r>
              <w:rPr>
                <w:rFonts w:ascii="Times New Roman" w:hAnsi="Times New Roman" w:cs="Times New Roman"/>
                <w:color w:val="000000"/>
              </w:rPr>
              <w:t xml:space="preserve"> </w:t>
            </w:r>
            <w:r w:rsidRPr="00D24F3B">
              <w:rPr>
                <w:rFonts w:ascii="Times New Roman" w:hAnsi="Times New Roman" w:cs="Times New Roman"/>
                <w:color w:val="000000"/>
              </w:rPr>
              <w:t>value and/or value did not meet established quality control procedures</w:t>
            </w:r>
          </w:p>
        </w:tc>
      </w:tr>
      <w:tr w:rsidR="0057667C" w14:paraId="0B847AFA" w14:textId="77777777" w:rsidTr="00E95D7D">
        <w:trPr>
          <w:trHeight w:val="73"/>
        </w:trPr>
        <w:tc>
          <w:tcPr>
            <w:tcW w:w="1705" w:type="dxa"/>
            <w:tcBorders>
              <w:bottom w:val="dotted" w:sz="4" w:space="0" w:color="auto"/>
            </w:tcBorders>
            <w:shd w:val="clear" w:color="auto" w:fill="FFFFFF" w:themeFill="background1"/>
          </w:tcPr>
          <w:p w14:paraId="5969CF93"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B4D2A92" w14:textId="77777777" w:rsidR="0057667C" w:rsidRPr="00E60AD8" w:rsidRDefault="0057667C" w:rsidP="0057667C">
            <w:pPr>
              <w:pStyle w:val="NoSpacing"/>
              <w:outlineLvl w:val="0"/>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6A66F9A7" w14:textId="1AF516D4"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Missing bottom read data on 05/12/2022. Water depth too shallow</w:t>
            </w:r>
          </w:p>
        </w:tc>
      </w:tr>
      <w:tr w:rsidR="0057667C" w14:paraId="2DF0AB44" w14:textId="77777777" w:rsidTr="00E95D7D">
        <w:trPr>
          <w:trHeight w:val="73"/>
        </w:trPr>
        <w:tc>
          <w:tcPr>
            <w:tcW w:w="1705" w:type="dxa"/>
            <w:shd w:val="clear" w:color="auto" w:fill="E7E6E6" w:themeFill="background2"/>
          </w:tcPr>
          <w:p w14:paraId="03B5FB5A" w14:textId="1EE708CE"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777869A8" w14:textId="3F2FE80A" w:rsidR="0057667C" w:rsidRPr="00E60AD8"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GL2</w:t>
            </w:r>
          </w:p>
        </w:tc>
        <w:tc>
          <w:tcPr>
            <w:tcW w:w="6205" w:type="dxa"/>
            <w:shd w:val="clear" w:color="auto" w:fill="E7E6E6" w:themeFill="background2"/>
          </w:tcPr>
          <w:p w14:paraId="617A5A8D" w14:textId="32729D0F" w:rsidR="0057667C" w:rsidRPr="00447E81" w:rsidRDefault="0057667C" w:rsidP="0057667C">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w:t>
            </w:r>
            <w:proofErr w:type="spellStart"/>
            <w:r>
              <w:rPr>
                <w:rFonts w:ascii="Times New Roman" w:hAnsi="Times New Roman" w:cs="Times New Roman"/>
                <w:color w:val="000000"/>
              </w:rPr>
              <w:t>CHLa_C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CHLa_UnC</w:t>
            </w:r>
            <w:proofErr w:type="spellEnd"/>
            <w:r>
              <w:rPr>
                <w:rFonts w:ascii="Times New Roman" w:hAnsi="Times New Roman" w:cs="Times New Roman"/>
                <w:color w:val="000000"/>
              </w:rPr>
              <w:t>, ENTERO, NH4F, PHEA, PO4, TKN, TKNF, and TP). To keep consistent, DEP lab data should be used in analyses and visuals. AEL data has been marked as optional &lt;-1&gt; to and can be filtered out</w:t>
            </w:r>
          </w:p>
        </w:tc>
      </w:tr>
      <w:tr w:rsidR="0057667C" w14:paraId="78016A40" w14:textId="77777777" w:rsidTr="00E95D7D">
        <w:trPr>
          <w:trHeight w:val="73"/>
        </w:trPr>
        <w:tc>
          <w:tcPr>
            <w:tcW w:w="1705" w:type="dxa"/>
            <w:shd w:val="clear" w:color="auto" w:fill="E7E6E6" w:themeFill="background2"/>
          </w:tcPr>
          <w:p w14:paraId="6F5B7441"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2287D30F" w14:textId="77777777" w:rsidR="0057667C" w:rsidRPr="00B62C7E"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4FB89A39" w14:textId="7592831C"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FECCOL collected on 5/12/2022; laboratory results indicate sample was held beyond acceptable holding time and results based on colony counts are outside the acceptable range</w:t>
            </w:r>
          </w:p>
        </w:tc>
      </w:tr>
      <w:tr w:rsidR="0057667C" w14:paraId="007FF6FF" w14:textId="77777777" w:rsidTr="00E95D7D">
        <w:trPr>
          <w:trHeight w:val="73"/>
        </w:trPr>
        <w:tc>
          <w:tcPr>
            <w:tcW w:w="1705" w:type="dxa"/>
            <w:shd w:val="clear" w:color="auto" w:fill="E7E6E6" w:themeFill="background2"/>
          </w:tcPr>
          <w:p w14:paraId="4B37B519"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332B4DB5" w14:textId="77777777" w:rsidR="0057667C" w:rsidRPr="00B62C7E"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1F50F97D" w14:textId="0D257B79" w:rsidR="0057667C" w:rsidRPr="00B62C7E" w:rsidRDefault="0057667C" w:rsidP="0057667C">
            <w:pPr>
              <w:pStyle w:val="NoSpacing"/>
              <w:rPr>
                <w:rFonts w:ascii="Times New Roman" w:hAnsi="Times New Roman" w:cs="Times New Roman"/>
                <w:color w:val="000000"/>
              </w:rPr>
            </w:pPr>
            <w:r>
              <w:rPr>
                <w:rFonts w:ascii="Times New Roman" w:hAnsi="Times New Roman" w:cs="Times New Roman"/>
                <w:color w:val="000000"/>
              </w:rPr>
              <w:t xml:space="preserve">DG3, </w:t>
            </w:r>
            <w:proofErr w:type="spellStart"/>
            <w:r>
              <w:rPr>
                <w:rFonts w:ascii="Times New Roman" w:hAnsi="Times New Roman" w:cs="Times New Roman"/>
                <w:color w:val="000000"/>
              </w:rPr>
              <w:t>BacR</w:t>
            </w:r>
            <w:proofErr w:type="spellEnd"/>
            <w:r>
              <w:rPr>
                <w:rFonts w:ascii="Times New Roman" w:hAnsi="Times New Roman" w:cs="Times New Roman"/>
                <w:color w:val="000000"/>
              </w:rPr>
              <w:t>, GULL2, &amp; HF183 e</w:t>
            </w:r>
            <w:r w:rsidRPr="00D24F3B">
              <w:rPr>
                <w:rFonts w:ascii="Times New Roman" w:hAnsi="Times New Roman" w:cs="Times New Roman"/>
                <w:color w:val="000000"/>
              </w:rPr>
              <w:t>stimated</w:t>
            </w:r>
            <w:r>
              <w:rPr>
                <w:rFonts w:ascii="Times New Roman" w:hAnsi="Times New Roman" w:cs="Times New Roman"/>
                <w:color w:val="000000"/>
              </w:rPr>
              <w:t xml:space="preserve"> </w:t>
            </w:r>
            <w:r w:rsidRPr="00D24F3B">
              <w:rPr>
                <w:rFonts w:ascii="Times New Roman" w:hAnsi="Times New Roman" w:cs="Times New Roman"/>
                <w:color w:val="000000"/>
              </w:rPr>
              <w:t>value</w:t>
            </w:r>
            <w:r>
              <w:rPr>
                <w:rFonts w:ascii="Times New Roman" w:hAnsi="Times New Roman" w:cs="Times New Roman"/>
                <w:color w:val="000000"/>
              </w:rPr>
              <w:t>s</w:t>
            </w:r>
            <w:r w:rsidRPr="00D24F3B">
              <w:rPr>
                <w:rFonts w:ascii="Times New Roman" w:hAnsi="Times New Roman" w:cs="Times New Roman"/>
                <w:color w:val="000000"/>
              </w:rPr>
              <w:t xml:space="preserve"> and/or value</w:t>
            </w:r>
            <w:r>
              <w:rPr>
                <w:rFonts w:ascii="Times New Roman" w:hAnsi="Times New Roman" w:cs="Times New Roman"/>
                <w:color w:val="000000"/>
              </w:rPr>
              <w:t>s</w:t>
            </w:r>
            <w:r w:rsidRPr="00D24F3B">
              <w:rPr>
                <w:rFonts w:ascii="Times New Roman" w:hAnsi="Times New Roman" w:cs="Times New Roman"/>
                <w:color w:val="000000"/>
              </w:rPr>
              <w:t xml:space="preserve"> did not meet established quality control procedures</w:t>
            </w:r>
          </w:p>
        </w:tc>
      </w:tr>
      <w:tr w:rsidR="0057667C" w14:paraId="025ED7E9" w14:textId="77777777" w:rsidTr="00E95D7D">
        <w:trPr>
          <w:trHeight w:val="73"/>
        </w:trPr>
        <w:tc>
          <w:tcPr>
            <w:tcW w:w="1705" w:type="dxa"/>
            <w:tcBorders>
              <w:bottom w:val="dotted" w:sz="4" w:space="0" w:color="auto"/>
            </w:tcBorders>
            <w:shd w:val="clear" w:color="auto" w:fill="FFFFFF" w:themeFill="background1"/>
          </w:tcPr>
          <w:p w14:paraId="04E71398"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2FE75110" w14:textId="2203610E" w:rsidR="0057667C" w:rsidRPr="00E60AD8" w:rsidRDefault="0057667C" w:rsidP="0057667C">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GL4</w:t>
            </w:r>
          </w:p>
        </w:tc>
        <w:tc>
          <w:tcPr>
            <w:tcW w:w="6205" w:type="dxa"/>
            <w:tcBorders>
              <w:bottom w:val="dotted" w:sz="4" w:space="0" w:color="auto"/>
            </w:tcBorders>
            <w:shd w:val="clear" w:color="auto" w:fill="FFFFFF" w:themeFill="background1"/>
          </w:tcPr>
          <w:p w14:paraId="581D980C" w14:textId="173386C5" w:rsidR="0057667C" w:rsidRPr="00447E81" w:rsidRDefault="0057667C" w:rsidP="0057667C">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w:t>
            </w:r>
            <w:proofErr w:type="spellStart"/>
            <w:r>
              <w:rPr>
                <w:rFonts w:ascii="Times New Roman" w:hAnsi="Times New Roman" w:cs="Times New Roman"/>
                <w:color w:val="000000"/>
              </w:rPr>
              <w:t>CHLa_C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CHLa_UnC</w:t>
            </w:r>
            <w:proofErr w:type="spellEnd"/>
            <w:r>
              <w:rPr>
                <w:rFonts w:ascii="Times New Roman" w:hAnsi="Times New Roman" w:cs="Times New Roman"/>
                <w:color w:val="000000"/>
              </w:rPr>
              <w:t>, ENTERO, NH4F, PHEA, PO4, TKN, TKNF, and TP). To keep consistent, DEP lab data should be used in analyses and visuals. AEL data has been marked as optional &lt;-1&gt; to and can be filtered out</w:t>
            </w:r>
          </w:p>
        </w:tc>
      </w:tr>
      <w:tr w:rsidR="0057667C" w14:paraId="37FEDC0D" w14:textId="77777777" w:rsidTr="00E95D7D">
        <w:trPr>
          <w:trHeight w:val="73"/>
        </w:trPr>
        <w:tc>
          <w:tcPr>
            <w:tcW w:w="1705" w:type="dxa"/>
            <w:tcBorders>
              <w:bottom w:val="dotted" w:sz="4" w:space="0" w:color="auto"/>
            </w:tcBorders>
            <w:shd w:val="clear" w:color="auto" w:fill="FFFFFF" w:themeFill="background1"/>
          </w:tcPr>
          <w:p w14:paraId="68102AD0"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4F475902" w14:textId="77777777" w:rsidR="0057667C" w:rsidRPr="00B62C7E" w:rsidRDefault="0057667C" w:rsidP="0057667C">
            <w:pPr>
              <w:pStyle w:val="NoSpacing"/>
              <w:outlineLvl w:val="0"/>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7F2E8DB2" w14:textId="3FAA1E60"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FECCOL collected on 5/12/2022; laboratory results indicate sample was held beyond acceptable holding time and results based on colony counts are outside the acceptable range</w:t>
            </w:r>
          </w:p>
        </w:tc>
      </w:tr>
      <w:tr w:rsidR="0057667C" w14:paraId="2804E61E" w14:textId="77777777" w:rsidTr="00D24F3B">
        <w:trPr>
          <w:trHeight w:val="73"/>
        </w:trPr>
        <w:tc>
          <w:tcPr>
            <w:tcW w:w="1705" w:type="dxa"/>
            <w:tcBorders>
              <w:bottom w:val="dotted" w:sz="4" w:space="0" w:color="auto"/>
            </w:tcBorders>
            <w:shd w:val="clear" w:color="auto" w:fill="E7E6E6" w:themeFill="background2"/>
          </w:tcPr>
          <w:p w14:paraId="70D7E8BB"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26084406" w14:textId="69650178" w:rsidR="0057667C" w:rsidRPr="00B62C7E" w:rsidRDefault="0057667C" w:rsidP="0057667C">
            <w:pPr>
              <w:pStyle w:val="NoSpacing"/>
              <w:outlineLvl w:val="0"/>
              <w:rPr>
                <w:rFonts w:ascii="Times New Roman" w:hAnsi="Times New Roman" w:cs="Times New Roman"/>
                <w:iCs/>
                <w:color w:val="000000"/>
              </w:rPr>
            </w:pPr>
            <w:r>
              <w:rPr>
                <w:rFonts w:ascii="Times New Roman" w:hAnsi="Times New Roman" w:cs="Times New Roman"/>
                <w:iCs/>
                <w:color w:val="000000"/>
              </w:rPr>
              <w:t>GR1</w:t>
            </w:r>
          </w:p>
        </w:tc>
        <w:tc>
          <w:tcPr>
            <w:tcW w:w="6205" w:type="dxa"/>
            <w:tcBorders>
              <w:bottom w:val="dotted" w:sz="4" w:space="0" w:color="auto"/>
            </w:tcBorders>
            <w:shd w:val="clear" w:color="auto" w:fill="E7E6E6" w:themeFill="background2"/>
          </w:tcPr>
          <w:p w14:paraId="262657D9" w14:textId="365CC4D0" w:rsidR="0057667C" w:rsidRPr="00B62C7E" w:rsidRDefault="0057667C" w:rsidP="0057667C">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w:t>
            </w:r>
            <w:proofErr w:type="spellStart"/>
            <w:r>
              <w:rPr>
                <w:rFonts w:ascii="Times New Roman" w:hAnsi="Times New Roman" w:cs="Times New Roman"/>
                <w:color w:val="000000"/>
              </w:rPr>
              <w:t>CHLa_C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CHLa_UnC</w:t>
            </w:r>
            <w:proofErr w:type="spellEnd"/>
            <w:r>
              <w:rPr>
                <w:rFonts w:ascii="Times New Roman" w:hAnsi="Times New Roman" w:cs="Times New Roman"/>
                <w:color w:val="000000"/>
              </w:rPr>
              <w:t>, ENTERO, NH4F, PHEA, PO4, TKN, TKNF, and TP). To keep consistent, DEP lab data should be used in analyses and visuals. AEL data has been marked as optional &lt;-1&gt; to and can be filtered out</w:t>
            </w:r>
          </w:p>
        </w:tc>
      </w:tr>
      <w:tr w:rsidR="0057667C" w14:paraId="39B9ACA0" w14:textId="77777777" w:rsidTr="00D24F3B">
        <w:trPr>
          <w:trHeight w:val="73"/>
        </w:trPr>
        <w:tc>
          <w:tcPr>
            <w:tcW w:w="1705" w:type="dxa"/>
            <w:shd w:val="clear" w:color="auto" w:fill="auto"/>
          </w:tcPr>
          <w:p w14:paraId="0B8DA711"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auto"/>
          </w:tcPr>
          <w:p w14:paraId="544EEB1A" w14:textId="77B47501" w:rsidR="0057667C" w:rsidRPr="00E60AD8" w:rsidRDefault="0057667C" w:rsidP="0057667C">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GR3</w:t>
            </w:r>
          </w:p>
        </w:tc>
        <w:tc>
          <w:tcPr>
            <w:tcW w:w="6205" w:type="dxa"/>
            <w:shd w:val="clear" w:color="auto" w:fill="auto"/>
          </w:tcPr>
          <w:p w14:paraId="729E308E" w14:textId="60F99EF2" w:rsidR="0057667C" w:rsidRPr="00447E81"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 xml:space="preserve">Suspect Turbidity collected on 5/12/2022; laboratory results indicate value reported is the mean of two or more determinations </w:t>
            </w:r>
          </w:p>
        </w:tc>
      </w:tr>
      <w:tr w:rsidR="0057667C" w14:paraId="0B619BC7" w14:textId="77777777" w:rsidTr="00D24F3B">
        <w:trPr>
          <w:trHeight w:val="73"/>
        </w:trPr>
        <w:tc>
          <w:tcPr>
            <w:tcW w:w="1705" w:type="dxa"/>
            <w:shd w:val="clear" w:color="auto" w:fill="auto"/>
          </w:tcPr>
          <w:p w14:paraId="4B3EBD98"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auto"/>
          </w:tcPr>
          <w:p w14:paraId="40FC45DD" w14:textId="77777777" w:rsidR="0057667C" w:rsidRPr="00B62C7E" w:rsidRDefault="0057667C" w:rsidP="0057667C">
            <w:pPr>
              <w:pStyle w:val="NoSpacing"/>
              <w:outlineLvl w:val="0"/>
              <w:rPr>
                <w:rFonts w:ascii="Times New Roman" w:hAnsi="Times New Roman" w:cs="Times New Roman"/>
                <w:iCs/>
                <w:color w:val="000000"/>
              </w:rPr>
            </w:pPr>
          </w:p>
        </w:tc>
        <w:tc>
          <w:tcPr>
            <w:tcW w:w="6205" w:type="dxa"/>
            <w:shd w:val="clear" w:color="auto" w:fill="auto"/>
          </w:tcPr>
          <w:p w14:paraId="2910FA5D" w14:textId="0CE64A01" w:rsidR="0057667C" w:rsidRPr="00B62C7E" w:rsidRDefault="0057667C" w:rsidP="0057667C">
            <w:pPr>
              <w:pStyle w:val="NoSpacing"/>
              <w:rPr>
                <w:rFonts w:ascii="Times New Roman" w:hAnsi="Times New Roman" w:cs="Times New Roman"/>
                <w:color w:val="000000"/>
              </w:rPr>
            </w:pPr>
          </w:p>
        </w:tc>
      </w:tr>
      <w:tr w:rsidR="0057667C" w14:paraId="4245604E" w14:textId="77777777" w:rsidTr="007B3672">
        <w:trPr>
          <w:trHeight w:val="73"/>
        </w:trPr>
        <w:tc>
          <w:tcPr>
            <w:tcW w:w="1705" w:type="dxa"/>
            <w:shd w:val="clear" w:color="auto" w:fill="auto"/>
          </w:tcPr>
          <w:p w14:paraId="3E95BDDA" w14:textId="77777777" w:rsidR="0057667C" w:rsidRPr="00151421" w:rsidRDefault="0057667C" w:rsidP="0057667C">
            <w:pPr>
              <w:pStyle w:val="NoSpacing"/>
              <w:rPr>
                <w:rFonts w:ascii="Times New Roman" w:hAnsi="Times New Roman" w:cs="Times New Roman"/>
                <w:b/>
                <w:bCs/>
                <w:color w:val="000000"/>
              </w:rPr>
            </w:pPr>
          </w:p>
        </w:tc>
        <w:tc>
          <w:tcPr>
            <w:tcW w:w="1440" w:type="dxa"/>
            <w:shd w:val="clear" w:color="auto" w:fill="auto"/>
          </w:tcPr>
          <w:p w14:paraId="11A11CA7" w14:textId="77777777" w:rsidR="0057667C" w:rsidRPr="00151421" w:rsidRDefault="0057667C" w:rsidP="0057667C">
            <w:pPr>
              <w:pStyle w:val="NoSpacing"/>
              <w:outlineLvl w:val="0"/>
              <w:rPr>
                <w:rFonts w:ascii="Times New Roman" w:hAnsi="Times New Roman" w:cs="Times New Roman"/>
                <w:b/>
                <w:bCs/>
                <w:iCs/>
                <w:color w:val="000000"/>
              </w:rPr>
            </w:pPr>
          </w:p>
        </w:tc>
        <w:tc>
          <w:tcPr>
            <w:tcW w:w="6205" w:type="dxa"/>
            <w:shd w:val="clear" w:color="auto" w:fill="auto"/>
          </w:tcPr>
          <w:p w14:paraId="6CD4FEF1" w14:textId="7219F6EE" w:rsidR="0057667C" w:rsidRPr="00151421" w:rsidRDefault="0057667C" w:rsidP="0057667C">
            <w:pPr>
              <w:pStyle w:val="NoSpacing"/>
              <w:rPr>
                <w:rFonts w:ascii="Times New Roman" w:hAnsi="Times New Roman" w:cs="Times New Roman"/>
                <w:b/>
                <w:bCs/>
                <w:color w:val="000000"/>
              </w:rPr>
            </w:pPr>
            <w:r>
              <w:rPr>
                <w:rFonts w:ascii="Times New Roman" w:hAnsi="Times New Roman" w:cs="Times New Roman"/>
                <w:color w:val="000000"/>
              </w:rPr>
              <w:t>should be used in analyses and visuals. AEL data has been marked as optional &lt;-1&gt; to and can be filtered out</w:t>
            </w:r>
          </w:p>
        </w:tc>
      </w:tr>
      <w:tr w:rsidR="0057667C" w14:paraId="2B922DEF" w14:textId="77777777" w:rsidTr="007B3672">
        <w:trPr>
          <w:trHeight w:val="73"/>
        </w:trPr>
        <w:tc>
          <w:tcPr>
            <w:tcW w:w="1705" w:type="dxa"/>
            <w:shd w:val="clear" w:color="auto" w:fill="auto"/>
          </w:tcPr>
          <w:p w14:paraId="56CE7BF2" w14:textId="4E292D2B" w:rsidR="0057667C" w:rsidRPr="007D00DA" w:rsidRDefault="0057667C" w:rsidP="0057667C">
            <w:pPr>
              <w:pStyle w:val="NoSpacing"/>
              <w:rPr>
                <w:rFonts w:ascii="Times New Roman" w:hAnsi="Times New Roman" w:cs="Times New Roman"/>
                <w:color w:val="000000"/>
              </w:rPr>
            </w:pPr>
          </w:p>
        </w:tc>
        <w:tc>
          <w:tcPr>
            <w:tcW w:w="1440" w:type="dxa"/>
            <w:shd w:val="clear" w:color="auto" w:fill="auto"/>
          </w:tcPr>
          <w:p w14:paraId="4A75DE36" w14:textId="4A440A04" w:rsidR="0057667C" w:rsidRDefault="0057667C" w:rsidP="0057667C">
            <w:pPr>
              <w:pStyle w:val="NoSpacing"/>
              <w:outlineLvl w:val="0"/>
              <w:rPr>
                <w:rFonts w:ascii="Times New Roman" w:hAnsi="Times New Roman" w:cs="Times New Roman"/>
                <w:iCs/>
                <w:color w:val="000000"/>
              </w:rPr>
            </w:pPr>
          </w:p>
        </w:tc>
        <w:tc>
          <w:tcPr>
            <w:tcW w:w="6205" w:type="dxa"/>
            <w:shd w:val="clear" w:color="auto" w:fill="auto"/>
          </w:tcPr>
          <w:p w14:paraId="26DA9BA7" w14:textId="2F4109C1" w:rsidR="0057667C" w:rsidRDefault="0057667C" w:rsidP="0057667C">
            <w:pPr>
              <w:pStyle w:val="NoSpacing"/>
              <w:rPr>
                <w:rFonts w:ascii="Times New Roman" w:hAnsi="Times New Roman" w:cs="Times New Roman"/>
                <w:color w:val="000000"/>
              </w:rPr>
            </w:pPr>
          </w:p>
        </w:tc>
      </w:tr>
      <w:tr w:rsidR="0057667C" w14:paraId="009D4D7C" w14:textId="77777777" w:rsidTr="007B3672">
        <w:trPr>
          <w:trHeight w:val="73"/>
        </w:trPr>
        <w:tc>
          <w:tcPr>
            <w:tcW w:w="1705" w:type="dxa"/>
            <w:shd w:val="clear" w:color="auto" w:fill="auto"/>
          </w:tcPr>
          <w:p w14:paraId="4A9191C8" w14:textId="342FA970" w:rsidR="0057667C" w:rsidRPr="00151421" w:rsidRDefault="0057667C" w:rsidP="0057667C">
            <w:pPr>
              <w:pStyle w:val="NoSpacing"/>
              <w:rPr>
                <w:rFonts w:ascii="Times New Roman" w:hAnsi="Times New Roman" w:cs="Times New Roman"/>
                <w:b/>
                <w:bCs/>
                <w:color w:val="000000"/>
              </w:rPr>
            </w:pPr>
            <w:r w:rsidRPr="00151421">
              <w:rPr>
                <w:rFonts w:ascii="Times New Roman" w:hAnsi="Times New Roman" w:cs="Times New Roman"/>
                <w:b/>
                <w:bCs/>
                <w:color w:val="000000"/>
              </w:rPr>
              <w:t xml:space="preserve">Date </w:t>
            </w:r>
          </w:p>
        </w:tc>
        <w:tc>
          <w:tcPr>
            <w:tcW w:w="1440" w:type="dxa"/>
            <w:shd w:val="clear" w:color="auto" w:fill="auto"/>
          </w:tcPr>
          <w:p w14:paraId="4D92845D" w14:textId="23840402" w:rsidR="0057667C" w:rsidRPr="00151421" w:rsidRDefault="0057667C" w:rsidP="0057667C">
            <w:pPr>
              <w:pStyle w:val="NoSpacing"/>
              <w:outlineLvl w:val="0"/>
              <w:rPr>
                <w:rFonts w:ascii="Times New Roman" w:hAnsi="Times New Roman" w:cs="Times New Roman"/>
                <w:b/>
                <w:bCs/>
                <w:iCs/>
                <w:color w:val="000000"/>
              </w:rPr>
            </w:pPr>
            <w:r w:rsidRPr="00151421">
              <w:rPr>
                <w:rFonts w:ascii="Times New Roman" w:hAnsi="Times New Roman" w:cs="Times New Roman"/>
                <w:b/>
                <w:bCs/>
                <w:iCs/>
                <w:color w:val="000000"/>
              </w:rPr>
              <w:t>Location</w:t>
            </w:r>
          </w:p>
        </w:tc>
        <w:tc>
          <w:tcPr>
            <w:tcW w:w="6205" w:type="dxa"/>
            <w:shd w:val="clear" w:color="auto" w:fill="auto"/>
          </w:tcPr>
          <w:p w14:paraId="08ECD468" w14:textId="1A9A7DCC" w:rsidR="0057667C" w:rsidRPr="00151421" w:rsidRDefault="0057667C" w:rsidP="0057667C">
            <w:pPr>
              <w:pStyle w:val="NoSpacing"/>
              <w:rPr>
                <w:rFonts w:ascii="Times New Roman" w:hAnsi="Times New Roman" w:cs="Times New Roman"/>
                <w:b/>
                <w:bCs/>
                <w:color w:val="000000"/>
              </w:rPr>
            </w:pPr>
            <w:r w:rsidRPr="00151421">
              <w:rPr>
                <w:rFonts w:ascii="Times New Roman" w:hAnsi="Times New Roman" w:cs="Times New Roman"/>
                <w:b/>
                <w:bCs/>
                <w:color w:val="000000"/>
              </w:rPr>
              <w:t>Remarks</w:t>
            </w:r>
          </w:p>
        </w:tc>
      </w:tr>
      <w:tr w:rsidR="0057667C" w14:paraId="4BB11AAA" w14:textId="77777777" w:rsidTr="007B3672">
        <w:trPr>
          <w:trHeight w:val="73"/>
        </w:trPr>
        <w:tc>
          <w:tcPr>
            <w:tcW w:w="1705" w:type="dxa"/>
            <w:shd w:val="clear" w:color="auto" w:fill="auto"/>
          </w:tcPr>
          <w:p w14:paraId="207F5ECF" w14:textId="77777777"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May 2022</w:t>
            </w:r>
          </w:p>
          <w:p w14:paraId="1F952413" w14:textId="10F0CBA4" w:rsidR="0057667C" w:rsidRPr="007B3672" w:rsidRDefault="0057667C" w:rsidP="0057667C">
            <w:pPr>
              <w:pStyle w:val="NoSpacing"/>
              <w:rPr>
                <w:rFonts w:ascii="Times New Roman" w:hAnsi="Times New Roman" w:cs="Times New Roman"/>
                <w:color w:val="000000"/>
              </w:rPr>
            </w:pPr>
            <w:r>
              <w:rPr>
                <w:rFonts w:ascii="Times New Roman" w:hAnsi="Times New Roman" w:cs="Times New Roman"/>
                <w:color w:val="000000"/>
              </w:rPr>
              <w:t>(continued)</w:t>
            </w:r>
          </w:p>
        </w:tc>
        <w:tc>
          <w:tcPr>
            <w:tcW w:w="1440" w:type="dxa"/>
            <w:shd w:val="clear" w:color="auto" w:fill="auto"/>
          </w:tcPr>
          <w:p w14:paraId="4C720A3F" w14:textId="77777777" w:rsidR="0057667C" w:rsidRDefault="0057667C" w:rsidP="0057667C">
            <w:pPr>
              <w:pStyle w:val="NoSpacing"/>
              <w:outlineLvl w:val="0"/>
              <w:rPr>
                <w:rFonts w:ascii="Times New Roman" w:hAnsi="Times New Roman" w:cs="Times New Roman"/>
                <w:iCs/>
                <w:color w:val="000000"/>
              </w:rPr>
            </w:pPr>
            <w:r>
              <w:rPr>
                <w:rFonts w:ascii="Times New Roman" w:hAnsi="Times New Roman" w:cs="Times New Roman"/>
                <w:iCs/>
                <w:color w:val="000000"/>
              </w:rPr>
              <w:t>GR3</w:t>
            </w:r>
          </w:p>
          <w:p w14:paraId="3795A82C" w14:textId="3ED2E780" w:rsidR="0057667C" w:rsidRPr="00B613D4" w:rsidRDefault="0057667C" w:rsidP="0057667C">
            <w:pPr>
              <w:pStyle w:val="NoSpacing"/>
              <w:outlineLvl w:val="0"/>
              <w:rPr>
                <w:rFonts w:ascii="Times New Roman" w:hAnsi="Times New Roman" w:cs="Times New Roman"/>
                <w:iCs/>
                <w:color w:val="000000"/>
              </w:rPr>
            </w:pPr>
            <w:r>
              <w:rPr>
                <w:rFonts w:ascii="Times New Roman" w:hAnsi="Times New Roman" w:cs="Times New Roman"/>
                <w:iCs/>
                <w:color w:val="000000"/>
              </w:rPr>
              <w:t>(continued)</w:t>
            </w:r>
          </w:p>
        </w:tc>
        <w:tc>
          <w:tcPr>
            <w:tcW w:w="6205" w:type="dxa"/>
            <w:shd w:val="clear" w:color="auto" w:fill="auto"/>
          </w:tcPr>
          <w:p w14:paraId="03616D77" w14:textId="79B1B1D5" w:rsidR="0057667C" w:rsidRPr="00151421" w:rsidRDefault="0057667C" w:rsidP="0057667C">
            <w:pPr>
              <w:pStyle w:val="NoSpacing"/>
              <w:rPr>
                <w:rFonts w:ascii="Times New Roman" w:hAnsi="Times New Roman" w:cs="Times New Roman"/>
                <w:b/>
                <w:bCs/>
                <w:color w:val="000000"/>
              </w:rPr>
            </w:pPr>
            <w:r>
              <w:rPr>
                <w:rFonts w:ascii="Times New Roman" w:hAnsi="Times New Roman" w:cs="Times New Roman"/>
                <w:color w:val="000000"/>
              </w:rPr>
              <w:t>Optional data on 05/12/2022. AEL and DEP both ran tests on the same parameters (</w:t>
            </w:r>
            <w:proofErr w:type="spellStart"/>
            <w:r>
              <w:rPr>
                <w:rFonts w:ascii="Times New Roman" w:hAnsi="Times New Roman" w:cs="Times New Roman"/>
                <w:color w:val="000000"/>
              </w:rPr>
              <w:t>CHLa_C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CHLa_UnC</w:t>
            </w:r>
            <w:proofErr w:type="spellEnd"/>
            <w:r>
              <w:rPr>
                <w:rFonts w:ascii="Times New Roman" w:hAnsi="Times New Roman" w:cs="Times New Roman"/>
                <w:color w:val="000000"/>
              </w:rPr>
              <w:t>, ENTERO, NH4F, PHEA, PO4, TKN, TKNF, and TP). To keep consistent, DEP lab data</w:t>
            </w:r>
          </w:p>
        </w:tc>
      </w:tr>
      <w:tr w:rsidR="0057667C" w14:paraId="2DCA3AAB" w14:textId="77777777" w:rsidTr="00E95D7D">
        <w:trPr>
          <w:trHeight w:val="73"/>
        </w:trPr>
        <w:tc>
          <w:tcPr>
            <w:tcW w:w="1705" w:type="dxa"/>
            <w:shd w:val="clear" w:color="auto" w:fill="E7E6E6" w:themeFill="background2"/>
          </w:tcPr>
          <w:p w14:paraId="0C94CDB0"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43A38EF7" w14:textId="628E77A4" w:rsidR="0057667C" w:rsidRPr="00B62C7E" w:rsidRDefault="0057667C" w:rsidP="0057667C">
            <w:pPr>
              <w:pStyle w:val="NoSpacing"/>
              <w:outlineLvl w:val="0"/>
              <w:rPr>
                <w:rFonts w:ascii="Times New Roman" w:hAnsi="Times New Roman" w:cs="Times New Roman"/>
                <w:iCs/>
                <w:color w:val="000000"/>
              </w:rPr>
            </w:pPr>
            <w:r>
              <w:rPr>
                <w:rFonts w:ascii="Times New Roman" w:hAnsi="Times New Roman" w:cs="Times New Roman"/>
                <w:iCs/>
                <w:color w:val="000000"/>
              </w:rPr>
              <w:t>Guana River</w:t>
            </w:r>
          </w:p>
        </w:tc>
        <w:tc>
          <w:tcPr>
            <w:tcW w:w="6205" w:type="dxa"/>
            <w:shd w:val="clear" w:color="auto" w:fill="E7E6E6" w:themeFill="background2"/>
          </w:tcPr>
          <w:p w14:paraId="74B062C6" w14:textId="0E90B037"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w:t>
            </w:r>
            <w:proofErr w:type="spellStart"/>
            <w:r>
              <w:rPr>
                <w:rFonts w:ascii="Times New Roman" w:hAnsi="Times New Roman" w:cs="Times New Roman"/>
                <w:color w:val="000000"/>
              </w:rPr>
              <w:t>CHLa_C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CHLa_UnC</w:t>
            </w:r>
            <w:proofErr w:type="spellEnd"/>
            <w:r>
              <w:rPr>
                <w:rFonts w:ascii="Times New Roman" w:hAnsi="Times New Roman" w:cs="Times New Roman"/>
                <w:color w:val="000000"/>
              </w:rPr>
              <w:t>, ENTERO, NH4F, PHEA, PO4, TKN, TKNF, and TP). To keep consistent, DEP lab data should be used in analyses and visuals. AEL data has been marked as optional &lt;-1&gt; to and can be filtered out</w:t>
            </w:r>
          </w:p>
        </w:tc>
      </w:tr>
      <w:tr w:rsidR="0057667C" w14:paraId="06A54331" w14:textId="77777777" w:rsidTr="00D24F3B">
        <w:trPr>
          <w:trHeight w:val="73"/>
        </w:trPr>
        <w:tc>
          <w:tcPr>
            <w:tcW w:w="1705" w:type="dxa"/>
            <w:shd w:val="clear" w:color="auto" w:fill="auto"/>
          </w:tcPr>
          <w:p w14:paraId="3468596E"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auto"/>
          </w:tcPr>
          <w:p w14:paraId="223BA256" w14:textId="13ABADAF" w:rsidR="0057667C" w:rsidRDefault="0057667C" w:rsidP="0057667C">
            <w:pPr>
              <w:pStyle w:val="NoSpacing"/>
              <w:outlineLvl w:val="0"/>
              <w:rPr>
                <w:rFonts w:ascii="Times New Roman" w:hAnsi="Times New Roman" w:cs="Times New Roman"/>
                <w:iCs/>
                <w:color w:val="000000"/>
              </w:rPr>
            </w:pPr>
            <w:r>
              <w:rPr>
                <w:rFonts w:ascii="Times New Roman" w:hAnsi="Times New Roman" w:cs="Times New Roman"/>
                <w:iCs/>
                <w:color w:val="000000"/>
              </w:rPr>
              <w:t>Lake Middle</w:t>
            </w:r>
          </w:p>
        </w:tc>
        <w:tc>
          <w:tcPr>
            <w:tcW w:w="6205" w:type="dxa"/>
            <w:shd w:val="clear" w:color="auto" w:fill="auto"/>
          </w:tcPr>
          <w:p w14:paraId="64CF7AC2" w14:textId="3C32CA9F"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Optional data on 05/12/2022. AEL and DEP both ran tests on the same parameters (</w:t>
            </w:r>
            <w:proofErr w:type="spellStart"/>
            <w:r>
              <w:rPr>
                <w:rFonts w:ascii="Times New Roman" w:hAnsi="Times New Roman" w:cs="Times New Roman"/>
                <w:color w:val="000000"/>
              </w:rPr>
              <w:t>CHLa_C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CHLa_UnC</w:t>
            </w:r>
            <w:proofErr w:type="spellEnd"/>
            <w:r>
              <w:rPr>
                <w:rFonts w:ascii="Times New Roman" w:hAnsi="Times New Roman" w:cs="Times New Roman"/>
                <w:color w:val="000000"/>
              </w:rPr>
              <w:t>, ENTERO, NH4F, PHEA, PO4, TKN, TKNF, and TP). To keep consistent, DEP lab data should be used in analyses and visuals. AEL data has been marked as optional &lt;-1&gt; to and can be filtered out</w:t>
            </w:r>
          </w:p>
        </w:tc>
      </w:tr>
      <w:tr w:rsidR="0057667C" w14:paraId="0FC5DC9F" w14:textId="77777777" w:rsidTr="00E95D7D">
        <w:trPr>
          <w:trHeight w:val="73"/>
        </w:trPr>
        <w:tc>
          <w:tcPr>
            <w:tcW w:w="1705" w:type="dxa"/>
            <w:shd w:val="clear" w:color="auto" w:fill="E7E6E6" w:themeFill="background2"/>
          </w:tcPr>
          <w:p w14:paraId="543D126E"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45F8EE56" w14:textId="3173BC0F" w:rsidR="0057667C" w:rsidRDefault="0057667C" w:rsidP="0057667C">
            <w:pPr>
              <w:pStyle w:val="NoSpacing"/>
              <w:outlineLvl w:val="0"/>
              <w:rPr>
                <w:rFonts w:ascii="Times New Roman" w:hAnsi="Times New Roman" w:cs="Times New Roman"/>
                <w:iCs/>
                <w:color w:val="000000"/>
              </w:rPr>
            </w:pPr>
            <w:proofErr w:type="spellStart"/>
            <w:r>
              <w:rPr>
                <w:rFonts w:ascii="Times New Roman" w:hAnsi="Times New Roman" w:cs="Times New Roman"/>
                <w:iCs/>
                <w:color w:val="000000"/>
              </w:rPr>
              <w:t>Micklers</w:t>
            </w:r>
            <w:proofErr w:type="spellEnd"/>
          </w:p>
        </w:tc>
        <w:tc>
          <w:tcPr>
            <w:tcW w:w="6205" w:type="dxa"/>
            <w:shd w:val="clear" w:color="auto" w:fill="E7E6E6" w:themeFill="background2"/>
          </w:tcPr>
          <w:p w14:paraId="79DC340D" w14:textId="7BBA5F7D"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Missing PO4 data. Parameter not collected for this site.</w:t>
            </w:r>
          </w:p>
        </w:tc>
      </w:tr>
      <w:tr w:rsidR="0057667C" w14:paraId="29EFFA7A" w14:textId="77777777" w:rsidTr="00D5568A">
        <w:trPr>
          <w:trHeight w:val="73"/>
        </w:trPr>
        <w:tc>
          <w:tcPr>
            <w:tcW w:w="1705" w:type="dxa"/>
            <w:tcBorders>
              <w:bottom w:val="dotted" w:sz="4" w:space="0" w:color="auto"/>
            </w:tcBorders>
            <w:shd w:val="clear" w:color="auto" w:fill="FFFFFF" w:themeFill="background1"/>
          </w:tcPr>
          <w:p w14:paraId="7830E2CE" w14:textId="51BDEA70" w:rsidR="0057667C" w:rsidRPr="007D00DA" w:rsidRDefault="0057667C" w:rsidP="0057667C">
            <w:pPr>
              <w:pStyle w:val="NoSpacing"/>
              <w:rPr>
                <w:rFonts w:ascii="Times New Roman" w:hAnsi="Times New Roman" w:cs="Times New Roman"/>
                <w:color w:val="000000"/>
              </w:rPr>
            </w:pPr>
            <w:r w:rsidRPr="00A73ECA">
              <w:rPr>
                <w:rFonts w:ascii="Times New Roman" w:hAnsi="Times New Roman" w:cs="Times New Roman"/>
                <w:iCs/>
                <w:color w:val="000000"/>
              </w:rPr>
              <w:t>June 2022</w:t>
            </w:r>
          </w:p>
        </w:tc>
        <w:tc>
          <w:tcPr>
            <w:tcW w:w="1440" w:type="dxa"/>
            <w:tcBorders>
              <w:bottom w:val="dotted" w:sz="4" w:space="0" w:color="auto"/>
            </w:tcBorders>
            <w:shd w:val="clear" w:color="auto" w:fill="FFFFFF" w:themeFill="background1"/>
          </w:tcPr>
          <w:p w14:paraId="067A0209" w14:textId="5470C4FB" w:rsidR="0057667C" w:rsidRPr="00B62C7E" w:rsidRDefault="0057667C" w:rsidP="0057667C">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GL1</w:t>
            </w:r>
          </w:p>
        </w:tc>
        <w:tc>
          <w:tcPr>
            <w:tcW w:w="6205" w:type="dxa"/>
            <w:tcBorders>
              <w:bottom w:val="dotted" w:sz="4" w:space="0" w:color="auto"/>
            </w:tcBorders>
            <w:shd w:val="clear" w:color="auto" w:fill="FFFFFF" w:themeFill="background1"/>
          </w:tcPr>
          <w:p w14:paraId="11ACB6DD" w14:textId="465E736B"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57667C" w14:paraId="118475AD" w14:textId="77777777" w:rsidTr="004E5802">
        <w:trPr>
          <w:trHeight w:val="73"/>
        </w:trPr>
        <w:tc>
          <w:tcPr>
            <w:tcW w:w="1705" w:type="dxa"/>
            <w:tcBorders>
              <w:bottom w:val="dotted" w:sz="4" w:space="0" w:color="auto"/>
            </w:tcBorders>
            <w:shd w:val="clear" w:color="auto" w:fill="E7E6E6" w:themeFill="background2"/>
          </w:tcPr>
          <w:p w14:paraId="22B2FA16" w14:textId="77777777" w:rsidR="0057667C" w:rsidRPr="00A73ECA" w:rsidRDefault="0057667C" w:rsidP="0057667C">
            <w:pPr>
              <w:pStyle w:val="NoSpacing"/>
              <w:rPr>
                <w:rFonts w:ascii="Times New Roman" w:hAnsi="Times New Roman" w:cs="Times New Roman"/>
                <w:iCs/>
                <w:color w:val="000000"/>
              </w:rPr>
            </w:pPr>
          </w:p>
        </w:tc>
        <w:tc>
          <w:tcPr>
            <w:tcW w:w="1440" w:type="dxa"/>
            <w:tcBorders>
              <w:bottom w:val="dotted" w:sz="4" w:space="0" w:color="auto"/>
            </w:tcBorders>
            <w:shd w:val="clear" w:color="auto" w:fill="E7E6E6" w:themeFill="background2"/>
          </w:tcPr>
          <w:p w14:paraId="4730D73D" w14:textId="494C6754" w:rsidR="0057667C" w:rsidRPr="00B62C7E" w:rsidRDefault="0057667C" w:rsidP="0057667C">
            <w:pPr>
              <w:pStyle w:val="NoSpacing"/>
              <w:outlineLvl w:val="0"/>
              <w:rPr>
                <w:rFonts w:ascii="Times New Roman" w:hAnsi="Times New Roman" w:cs="Times New Roman"/>
                <w:iCs/>
                <w:color w:val="000000"/>
              </w:rPr>
            </w:pPr>
            <w:r>
              <w:rPr>
                <w:rFonts w:ascii="Times New Roman" w:hAnsi="Times New Roman" w:cs="Times New Roman"/>
                <w:iCs/>
                <w:color w:val="000000"/>
              </w:rPr>
              <w:t>GL1.5</w:t>
            </w:r>
          </w:p>
        </w:tc>
        <w:tc>
          <w:tcPr>
            <w:tcW w:w="6205" w:type="dxa"/>
            <w:tcBorders>
              <w:bottom w:val="dotted" w:sz="4" w:space="0" w:color="auto"/>
            </w:tcBorders>
            <w:shd w:val="clear" w:color="auto" w:fill="E7E6E6" w:themeFill="background2"/>
          </w:tcPr>
          <w:p w14:paraId="37BE104F" w14:textId="5E786C19" w:rsidR="0057667C" w:rsidRPr="00B62C7E" w:rsidRDefault="0057667C" w:rsidP="0057667C">
            <w:pPr>
              <w:pStyle w:val="NoSpacing"/>
              <w:rPr>
                <w:rFonts w:ascii="Times New Roman" w:hAnsi="Times New Roman" w:cs="Times New Roman"/>
                <w:color w:val="000000"/>
              </w:rPr>
            </w:pPr>
            <w:r>
              <w:rPr>
                <w:rFonts w:ascii="Times New Roman" w:hAnsi="Times New Roman" w:cs="Times New Roman"/>
                <w:color w:val="000000"/>
              </w:rPr>
              <w:t xml:space="preserve">Data missing on 05/12/2022. </w:t>
            </w:r>
            <w:proofErr w:type="spellStart"/>
            <w:r>
              <w:rPr>
                <w:rFonts w:ascii="Times New Roman" w:hAnsi="Times New Roman" w:cs="Times New Roman"/>
                <w:color w:val="000000"/>
              </w:rPr>
              <w:t>CHLa_C</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CHLa_UnC</w:t>
            </w:r>
            <w:proofErr w:type="spellEnd"/>
            <w:r>
              <w:rPr>
                <w:rFonts w:ascii="Times New Roman" w:hAnsi="Times New Roman" w:cs="Times New Roman"/>
                <w:color w:val="000000"/>
              </w:rPr>
              <w:t>, &amp; PHEA not collected for this site.</w:t>
            </w:r>
          </w:p>
        </w:tc>
      </w:tr>
      <w:tr w:rsidR="0057667C" w14:paraId="05F456C4" w14:textId="77777777" w:rsidTr="004E5802">
        <w:trPr>
          <w:trHeight w:val="73"/>
        </w:trPr>
        <w:tc>
          <w:tcPr>
            <w:tcW w:w="1705" w:type="dxa"/>
            <w:shd w:val="clear" w:color="auto" w:fill="auto"/>
          </w:tcPr>
          <w:p w14:paraId="024D9DD6" w14:textId="307E98A1" w:rsidR="0057667C" w:rsidRPr="00A73ECA" w:rsidRDefault="0057667C" w:rsidP="0057667C">
            <w:pPr>
              <w:pStyle w:val="NoSpacing"/>
              <w:rPr>
                <w:rFonts w:ascii="Times New Roman" w:hAnsi="Times New Roman" w:cs="Times New Roman"/>
                <w:iCs/>
                <w:color w:val="000000"/>
              </w:rPr>
            </w:pPr>
          </w:p>
        </w:tc>
        <w:tc>
          <w:tcPr>
            <w:tcW w:w="1440" w:type="dxa"/>
            <w:shd w:val="clear" w:color="auto" w:fill="auto"/>
          </w:tcPr>
          <w:p w14:paraId="76ACC141" w14:textId="62A6DBB3" w:rsidR="0057667C" w:rsidRPr="00E60AD8" w:rsidRDefault="0057667C" w:rsidP="0057667C">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GL2</w:t>
            </w:r>
          </w:p>
        </w:tc>
        <w:tc>
          <w:tcPr>
            <w:tcW w:w="6205" w:type="dxa"/>
            <w:shd w:val="clear" w:color="auto" w:fill="auto"/>
          </w:tcPr>
          <w:p w14:paraId="5C7EC264" w14:textId="68854627"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sample was held beyond accepted holding time and reported value is between the lab MDL and lab PQL</w:t>
            </w:r>
          </w:p>
        </w:tc>
      </w:tr>
      <w:tr w:rsidR="0057667C" w14:paraId="33351747" w14:textId="77777777" w:rsidTr="004E5802">
        <w:trPr>
          <w:trHeight w:val="73"/>
        </w:trPr>
        <w:tc>
          <w:tcPr>
            <w:tcW w:w="1705" w:type="dxa"/>
            <w:shd w:val="clear" w:color="auto" w:fill="auto"/>
          </w:tcPr>
          <w:p w14:paraId="09B147EA"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auto"/>
          </w:tcPr>
          <w:p w14:paraId="7120A403" w14:textId="5BE123D4" w:rsidR="0057667C" w:rsidRPr="00E60AD8" w:rsidRDefault="0057667C" w:rsidP="0057667C">
            <w:pPr>
              <w:pStyle w:val="NoSpacing"/>
              <w:rPr>
                <w:rFonts w:ascii="Times New Roman" w:hAnsi="Times New Roman" w:cs="Times New Roman"/>
                <w:iCs/>
                <w:color w:val="000000"/>
              </w:rPr>
            </w:pPr>
          </w:p>
        </w:tc>
        <w:tc>
          <w:tcPr>
            <w:tcW w:w="6205" w:type="dxa"/>
            <w:shd w:val="clear" w:color="auto" w:fill="auto"/>
          </w:tcPr>
          <w:p w14:paraId="0C40F649" w14:textId="11BD40DF"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 xml:space="preserve">Suspect TKNF collected on 6/10/2022; laboratory results indicate reported value failed to meet established quality control for precision and accuracy </w:t>
            </w:r>
          </w:p>
        </w:tc>
      </w:tr>
      <w:tr w:rsidR="0057667C" w14:paraId="443775AD" w14:textId="77777777" w:rsidTr="004E5802">
        <w:trPr>
          <w:trHeight w:val="73"/>
        </w:trPr>
        <w:tc>
          <w:tcPr>
            <w:tcW w:w="1705" w:type="dxa"/>
            <w:tcBorders>
              <w:bottom w:val="dotted" w:sz="4" w:space="0" w:color="auto"/>
            </w:tcBorders>
            <w:shd w:val="clear" w:color="auto" w:fill="E7E6E6" w:themeFill="background2"/>
          </w:tcPr>
          <w:p w14:paraId="16CAC095"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7B4ADA09" w14:textId="246E65FB" w:rsidR="0057667C" w:rsidRPr="00E60AD8"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GL2.5</w:t>
            </w:r>
          </w:p>
        </w:tc>
        <w:tc>
          <w:tcPr>
            <w:tcW w:w="6205" w:type="dxa"/>
            <w:tcBorders>
              <w:bottom w:val="dotted" w:sz="4" w:space="0" w:color="auto"/>
            </w:tcBorders>
            <w:shd w:val="clear" w:color="auto" w:fill="E7E6E6" w:themeFill="background2"/>
          </w:tcPr>
          <w:p w14:paraId="019B772C" w14:textId="70036315"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57667C" w14:paraId="5DDB65A6" w14:textId="77777777" w:rsidTr="004E5802">
        <w:trPr>
          <w:trHeight w:val="73"/>
        </w:trPr>
        <w:tc>
          <w:tcPr>
            <w:tcW w:w="1705" w:type="dxa"/>
            <w:shd w:val="clear" w:color="auto" w:fill="auto"/>
          </w:tcPr>
          <w:p w14:paraId="1EAA4B83" w14:textId="7635C8ED" w:rsidR="0057667C" w:rsidRPr="00B62C7E" w:rsidRDefault="0057667C" w:rsidP="0057667C">
            <w:pPr>
              <w:pStyle w:val="NoSpacing"/>
              <w:rPr>
                <w:rFonts w:ascii="Times New Roman" w:hAnsi="Times New Roman" w:cs="Times New Roman"/>
                <w:i/>
                <w:color w:val="000000"/>
              </w:rPr>
            </w:pPr>
          </w:p>
        </w:tc>
        <w:tc>
          <w:tcPr>
            <w:tcW w:w="1440" w:type="dxa"/>
            <w:shd w:val="clear" w:color="auto" w:fill="auto"/>
          </w:tcPr>
          <w:p w14:paraId="061FA17B" w14:textId="2367DEA6" w:rsidR="0057667C" w:rsidRPr="00E60AD8" w:rsidRDefault="0057667C" w:rsidP="0057667C">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GL3.5</w:t>
            </w:r>
          </w:p>
        </w:tc>
        <w:tc>
          <w:tcPr>
            <w:tcW w:w="6205" w:type="dxa"/>
            <w:shd w:val="clear" w:color="auto" w:fill="auto"/>
          </w:tcPr>
          <w:p w14:paraId="0682AAB4" w14:textId="2E6BE1E6"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57667C" w14:paraId="758DA98D" w14:textId="77777777" w:rsidTr="004E5802">
        <w:trPr>
          <w:trHeight w:val="73"/>
        </w:trPr>
        <w:tc>
          <w:tcPr>
            <w:tcW w:w="1705" w:type="dxa"/>
            <w:tcBorders>
              <w:bottom w:val="dotted" w:sz="4" w:space="0" w:color="auto"/>
            </w:tcBorders>
            <w:shd w:val="clear" w:color="auto" w:fill="E7E6E6" w:themeFill="background2"/>
          </w:tcPr>
          <w:p w14:paraId="44D77C3A"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19C59EA1" w14:textId="77EC6CD1" w:rsidR="0057667C" w:rsidRPr="00E60AD8" w:rsidRDefault="0057667C" w:rsidP="0057667C">
            <w:pPr>
              <w:pStyle w:val="NoSpacing"/>
              <w:outlineLvl w:val="0"/>
              <w:rPr>
                <w:rFonts w:ascii="Times New Roman" w:hAnsi="Times New Roman" w:cs="Times New Roman"/>
                <w:iCs/>
                <w:color w:val="000000"/>
              </w:rPr>
            </w:pPr>
            <w:r w:rsidRPr="00B62C7E">
              <w:rPr>
                <w:rFonts w:ascii="Times New Roman" w:hAnsi="Times New Roman" w:cs="Times New Roman"/>
                <w:iCs/>
                <w:color w:val="000000"/>
              </w:rPr>
              <w:t>GL4</w:t>
            </w:r>
          </w:p>
        </w:tc>
        <w:tc>
          <w:tcPr>
            <w:tcW w:w="6205" w:type="dxa"/>
            <w:tcBorders>
              <w:bottom w:val="dotted" w:sz="4" w:space="0" w:color="auto"/>
            </w:tcBorders>
            <w:shd w:val="clear" w:color="auto" w:fill="E7E6E6" w:themeFill="background2"/>
          </w:tcPr>
          <w:p w14:paraId="4D634CFF" w14:textId="56E257AA"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sample was held beyond accepted holding time and reported value is between the lab MDL and lab PQL</w:t>
            </w:r>
          </w:p>
        </w:tc>
      </w:tr>
      <w:tr w:rsidR="0057667C" w14:paraId="4168CEF3" w14:textId="77777777" w:rsidTr="004E5802">
        <w:trPr>
          <w:trHeight w:val="73"/>
        </w:trPr>
        <w:tc>
          <w:tcPr>
            <w:tcW w:w="1705" w:type="dxa"/>
            <w:shd w:val="clear" w:color="auto" w:fill="auto"/>
          </w:tcPr>
          <w:p w14:paraId="56AE7B09"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auto"/>
          </w:tcPr>
          <w:p w14:paraId="7EB2E900" w14:textId="65EB3761" w:rsidR="0057667C" w:rsidRPr="00E60AD8"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GR1</w:t>
            </w:r>
          </w:p>
        </w:tc>
        <w:tc>
          <w:tcPr>
            <w:tcW w:w="6205" w:type="dxa"/>
            <w:shd w:val="clear" w:color="auto" w:fill="auto"/>
          </w:tcPr>
          <w:p w14:paraId="30A191F2" w14:textId="3BFDCB6E"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57667C" w14:paraId="4AEC03B6" w14:textId="77777777" w:rsidTr="004E5802">
        <w:trPr>
          <w:trHeight w:val="73"/>
        </w:trPr>
        <w:tc>
          <w:tcPr>
            <w:tcW w:w="1705" w:type="dxa"/>
            <w:tcBorders>
              <w:bottom w:val="dotted" w:sz="4" w:space="0" w:color="auto"/>
            </w:tcBorders>
            <w:shd w:val="clear" w:color="auto" w:fill="E7E6E6" w:themeFill="background2"/>
          </w:tcPr>
          <w:p w14:paraId="62164081"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E7E6E6" w:themeFill="background2"/>
          </w:tcPr>
          <w:p w14:paraId="0AB57F7D" w14:textId="3A4A940A" w:rsidR="0057667C" w:rsidRPr="00E60AD8"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GR3</w:t>
            </w:r>
          </w:p>
        </w:tc>
        <w:tc>
          <w:tcPr>
            <w:tcW w:w="6205" w:type="dxa"/>
            <w:tcBorders>
              <w:bottom w:val="dotted" w:sz="4" w:space="0" w:color="auto"/>
            </w:tcBorders>
            <w:shd w:val="clear" w:color="auto" w:fill="E7E6E6" w:themeFill="background2"/>
          </w:tcPr>
          <w:p w14:paraId="6FE8A417" w14:textId="4D470031"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57667C" w14:paraId="4A758AA0" w14:textId="77777777" w:rsidTr="004E5802">
        <w:trPr>
          <w:trHeight w:val="73"/>
        </w:trPr>
        <w:tc>
          <w:tcPr>
            <w:tcW w:w="1705" w:type="dxa"/>
            <w:shd w:val="clear" w:color="auto" w:fill="auto"/>
          </w:tcPr>
          <w:p w14:paraId="5B57329C"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auto"/>
          </w:tcPr>
          <w:p w14:paraId="3B3D6E2D" w14:textId="0B8B2F35" w:rsidR="0057667C" w:rsidRPr="00E60AD8"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Guana River</w:t>
            </w:r>
          </w:p>
        </w:tc>
        <w:tc>
          <w:tcPr>
            <w:tcW w:w="6205" w:type="dxa"/>
            <w:shd w:val="clear" w:color="auto" w:fill="auto"/>
          </w:tcPr>
          <w:p w14:paraId="3EB89694" w14:textId="64463AC0"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57667C" w14:paraId="78001CF6" w14:textId="77777777" w:rsidTr="004E5802">
        <w:trPr>
          <w:trHeight w:val="73"/>
        </w:trPr>
        <w:tc>
          <w:tcPr>
            <w:tcW w:w="1705" w:type="dxa"/>
            <w:tcBorders>
              <w:bottom w:val="dotted" w:sz="4" w:space="0" w:color="auto"/>
            </w:tcBorders>
            <w:shd w:val="clear" w:color="auto" w:fill="E7E6E6" w:themeFill="background2"/>
          </w:tcPr>
          <w:p w14:paraId="1A53F451" w14:textId="1B1C994C" w:rsidR="0057667C" w:rsidRPr="00B62C7E" w:rsidRDefault="0057667C" w:rsidP="0057667C">
            <w:pPr>
              <w:pStyle w:val="NoSpacing"/>
              <w:rPr>
                <w:rFonts w:ascii="Times New Roman" w:hAnsi="Times New Roman" w:cs="Times New Roman"/>
                <w:i/>
                <w:color w:val="000000"/>
              </w:rPr>
            </w:pPr>
          </w:p>
        </w:tc>
        <w:tc>
          <w:tcPr>
            <w:tcW w:w="1440" w:type="dxa"/>
            <w:tcBorders>
              <w:bottom w:val="dotted" w:sz="4" w:space="0" w:color="auto"/>
            </w:tcBorders>
            <w:shd w:val="clear" w:color="auto" w:fill="E7E6E6" w:themeFill="background2"/>
          </w:tcPr>
          <w:p w14:paraId="21D09940" w14:textId="052D0D5A" w:rsidR="0057667C" w:rsidRPr="00E60AD8"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Lake Middle</w:t>
            </w:r>
          </w:p>
        </w:tc>
        <w:tc>
          <w:tcPr>
            <w:tcW w:w="6205" w:type="dxa"/>
            <w:tcBorders>
              <w:bottom w:val="dotted" w:sz="4" w:space="0" w:color="auto"/>
            </w:tcBorders>
            <w:shd w:val="clear" w:color="auto" w:fill="E7E6E6" w:themeFill="background2"/>
          </w:tcPr>
          <w:p w14:paraId="5A93ED36" w14:textId="5E7AF9F6"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57667C" w14:paraId="7128213F" w14:textId="77777777" w:rsidTr="00B613D4">
        <w:trPr>
          <w:trHeight w:val="73"/>
        </w:trPr>
        <w:tc>
          <w:tcPr>
            <w:tcW w:w="1705" w:type="dxa"/>
            <w:shd w:val="clear" w:color="auto" w:fill="E7E6E6" w:themeFill="background2"/>
          </w:tcPr>
          <w:p w14:paraId="3763FC3C" w14:textId="16F779F6"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11D04ECF" w14:textId="2BA93F8B" w:rsidR="0057667C" w:rsidRPr="00E60AD8" w:rsidRDefault="0057667C" w:rsidP="0057667C">
            <w:pPr>
              <w:pStyle w:val="NoSpacing"/>
              <w:rPr>
                <w:rFonts w:ascii="Times New Roman" w:hAnsi="Times New Roman" w:cs="Times New Roman"/>
                <w:iCs/>
                <w:color w:val="000000"/>
              </w:rPr>
            </w:pPr>
          </w:p>
        </w:tc>
        <w:tc>
          <w:tcPr>
            <w:tcW w:w="6205" w:type="dxa"/>
            <w:shd w:val="clear" w:color="auto" w:fill="E7E6E6" w:themeFill="background2"/>
          </w:tcPr>
          <w:p w14:paraId="7F6C19D6" w14:textId="466BABC3" w:rsidR="0057667C" w:rsidRPr="00B62C7E" w:rsidRDefault="0057667C" w:rsidP="0057667C">
            <w:pPr>
              <w:pStyle w:val="NoSpacing"/>
              <w:rPr>
                <w:rFonts w:ascii="Times New Roman" w:hAnsi="Times New Roman" w:cs="Times New Roman"/>
                <w:color w:val="000000"/>
              </w:rPr>
            </w:pPr>
          </w:p>
        </w:tc>
      </w:tr>
      <w:tr w:rsidR="0057667C" w14:paraId="49B8F682" w14:textId="77777777" w:rsidTr="004E5802">
        <w:trPr>
          <w:trHeight w:val="73"/>
        </w:trPr>
        <w:tc>
          <w:tcPr>
            <w:tcW w:w="1705" w:type="dxa"/>
            <w:shd w:val="clear" w:color="auto" w:fill="auto"/>
          </w:tcPr>
          <w:p w14:paraId="50089C18" w14:textId="53BFEF73" w:rsidR="0057667C"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 xml:space="preserve">Date </w:t>
            </w:r>
          </w:p>
        </w:tc>
        <w:tc>
          <w:tcPr>
            <w:tcW w:w="1440" w:type="dxa"/>
            <w:shd w:val="clear" w:color="auto" w:fill="auto"/>
          </w:tcPr>
          <w:p w14:paraId="755936FB" w14:textId="05520372" w:rsidR="0057667C" w:rsidRDefault="0057667C" w:rsidP="0057667C">
            <w:pPr>
              <w:pStyle w:val="NoSpacing"/>
              <w:rPr>
                <w:rFonts w:ascii="Times New Roman" w:hAnsi="Times New Roman" w:cs="Times New Roman"/>
                <w:iCs/>
                <w:color w:val="000000"/>
              </w:rPr>
            </w:pPr>
            <w:r w:rsidRPr="00151421">
              <w:rPr>
                <w:rFonts w:ascii="Times New Roman" w:hAnsi="Times New Roman" w:cs="Times New Roman"/>
                <w:b/>
                <w:bCs/>
                <w:iCs/>
                <w:color w:val="000000"/>
              </w:rPr>
              <w:t>Location</w:t>
            </w:r>
          </w:p>
        </w:tc>
        <w:tc>
          <w:tcPr>
            <w:tcW w:w="6205" w:type="dxa"/>
            <w:shd w:val="clear" w:color="auto" w:fill="auto"/>
          </w:tcPr>
          <w:p w14:paraId="7A9F3B75" w14:textId="365AD8C6" w:rsidR="0057667C" w:rsidRDefault="0057667C" w:rsidP="0057667C">
            <w:pPr>
              <w:pStyle w:val="NoSpacing"/>
              <w:rPr>
                <w:rFonts w:ascii="Times New Roman" w:hAnsi="Times New Roman" w:cs="Times New Roman"/>
                <w:color w:val="000000"/>
              </w:rPr>
            </w:pPr>
            <w:r w:rsidRPr="00151421">
              <w:rPr>
                <w:rFonts w:ascii="Times New Roman" w:hAnsi="Times New Roman" w:cs="Times New Roman"/>
                <w:b/>
                <w:bCs/>
                <w:color w:val="000000"/>
              </w:rPr>
              <w:t>Remarks</w:t>
            </w:r>
          </w:p>
        </w:tc>
      </w:tr>
      <w:tr w:rsidR="0057667C" w14:paraId="0B5AECDD" w14:textId="77777777" w:rsidTr="004E5802">
        <w:trPr>
          <w:trHeight w:val="73"/>
        </w:trPr>
        <w:tc>
          <w:tcPr>
            <w:tcW w:w="1705" w:type="dxa"/>
            <w:shd w:val="clear" w:color="auto" w:fill="auto"/>
          </w:tcPr>
          <w:p w14:paraId="633DDCE6" w14:textId="753B28BF" w:rsidR="0057667C" w:rsidRPr="007D00DA" w:rsidRDefault="0057667C" w:rsidP="0057667C">
            <w:pPr>
              <w:pStyle w:val="NoSpacing"/>
              <w:rPr>
                <w:rFonts w:ascii="Times New Roman" w:hAnsi="Times New Roman" w:cs="Times New Roman"/>
                <w:color w:val="000000"/>
              </w:rPr>
            </w:pPr>
            <w:r>
              <w:rPr>
                <w:rFonts w:ascii="Times New Roman" w:hAnsi="Times New Roman" w:cs="Times New Roman"/>
                <w:color w:val="000000"/>
              </w:rPr>
              <w:t xml:space="preserve">June 2022 (continued) </w:t>
            </w:r>
          </w:p>
        </w:tc>
        <w:tc>
          <w:tcPr>
            <w:tcW w:w="1440" w:type="dxa"/>
            <w:shd w:val="clear" w:color="auto" w:fill="auto"/>
          </w:tcPr>
          <w:p w14:paraId="57505598" w14:textId="1DBF7A45" w:rsidR="0057667C" w:rsidRPr="00B62C7E"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auto"/>
          </w:tcPr>
          <w:p w14:paraId="3FF09397" w14:textId="12D0D51D" w:rsidR="0057667C" w:rsidRPr="00B62C7E" w:rsidRDefault="0057667C" w:rsidP="0057667C">
            <w:pPr>
              <w:pStyle w:val="NoSpacing"/>
              <w:rPr>
                <w:rFonts w:ascii="Times New Roman" w:hAnsi="Times New Roman" w:cs="Times New Roman"/>
                <w:color w:val="000000"/>
              </w:rPr>
            </w:pPr>
            <w:r>
              <w:rPr>
                <w:rFonts w:ascii="Times New Roman" w:hAnsi="Times New Roman" w:cs="Times New Roman"/>
                <w:color w:val="000000"/>
              </w:rPr>
              <w:t>CHL and PE data missing 07/11/2022. No total algae sensor attached.</w:t>
            </w:r>
          </w:p>
        </w:tc>
      </w:tr>
      <w:tr w:rsidR="0057667C" w14:paraId="7A71612D" w14:textId="77777777" w:rsidTr="00E95D7D">
        <w:trPr>
          <w:trHeight w:val="73"/>
        </w:trPr>
        <w:tc>
          <w:tcPr>
            <w:tcW w:w="1705" w:type="dxa"/>
            <w:shd w:val="clear" w:color="auto" w:fill="E7E6E6" w:themeFill="background2"/>
          </w:tcPr>
          <w:p w14:paraId="6C28B217" w14:textId="77777777" w:rsidR="0057667C"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70451A88" w14:textId="40AF40C7" w:rsidR="0057667C" w:rsidRPr="00B62C7E"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Lake South</w:t>
            </w:r>
          </w:p>
        </w:tc>
        <w:tc>
          <w:tcPr>
            <w:tcW w:w="6205" w:type="dxa"/>
            <w:shd w:val="clear" w:color="auto" w:fill="E7E6E6" w:themeFill="background2"/>
          </w:tcPr>
          <w:p w14:paraId="2617CF1D" w14:textId="1E54F726"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57667C" w14:paraId="2ADA4252" w14:textId="77777777" w:rsidTr="00D5568A">
        <w:trPr>
          <w:trHeight w:val="73"/>
        </w:trPr>
        <w:tc>
          <w:tcPr>
            <w:tcW w:w="1705" w:type="dxa"/>
            <w:shd w:val="clear" w:color="auto" w:fill="FFFFFF" w:themeFill="background1"/>
          </w:tcPr>
          <w:p w14:paraId="2B906D7E" w14:textId="4E92238E" w:rsidR="0057667C" w:rsidRPr="007D00DA" w:rsidRDefault="0057667C" w:rsidP="0057667C">
            <w:pPr>
              <w:pStyle w:val="NoSpacing"/>
              <w:rPr>
                <w:rFonts w:ascii="Times New Roman" w:hAnsi="Times New Roman" w:cs="Times New Roman"/>
                <w:color w:val="000000"/>
              </w:rPr>
            </w:pPr>
          </w:p>
        </w:tc>
        <w:tc>
          <w:tcPr>
            <w:tcW w:w="1440" w:type="dxa"/>
            <w:shd w:val="clear" w:color="auto" w:fill="FFFFFF" w:themeFill="background1"/>
          </w:tcPr>
          <w:p w14:paraId="5EC53B23" w14:textId="36EF96F0" w:rsidR="0057667C" w:rsidRPr="00E60AD8" w:rsidRDefault="0057667C" w:rsidP="0057667C">
            <w:pPr>
              <w:pStyle w:val="NoSpacing"/>
              <w:rPr>
                <w:rFonts w:ascii="Times New Roman" w:hAnsi="Times New Roman" w:cs="Times New Roman"/>
                <w:iCs/>
                <w:color w:val="000000"/>
              </w:rPr>
            </w:pPr>
            <w:proofErr w:type="spellStart"/>
            <w:r w:rsidRPr="00B62C7E">
              <w:rPr>
                <w:rFonts w:ascii="Times New Roman" w:hAnsi="Times New Roman" w:cs="Times New Roman"/>
                <w:iCs/>
                <w:color w:val="000000"/>
              </w:rPr>
              <w:t>Micklers</w:t>
            </w:r>
            <w:proofErr w:type="spellEnd"/>
          </w:p>
        </w:tc>
        <w:tc>
          <w:tcPr>
            <w:tcW w:w="6205" w:type="dxa"/>
            <w:shd w:val="clear" w:color="auto" w:fill="FFFFFF" w:themeFill="background1"/>
          </w:tcPr>
          <w:p w14:paraId="4F7A88AD" w14:textId="26A248A0"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57667C" w14:paraId="72E9D024" w14:textId="77777777" w:rsidTr="00D5568A">
        <w:trPr>
          <w:trHeight w:val="73"/>
        </w:trPr>
        <w:tc>
          <w:tcPr>
            <w:tcW w:w="1705" w:type="dxa"/>
            <w:tcBorders>
              <w:bottom w:val="dotted" w:sz="4" w:space="0" w:color="auto"/>
            </w:tcBorders>
            <w:shd w:val="clear" w:color="auto" w:fill="FFFFFF" w:themeFill="background1"/>
          </w:tcPr>
          <w:p w14:paraId="47EAE76E" w14:textId="77777777" w:rsidR="0057667C" w:rsidRPr="007D00DA" w:rsidRDefault="0057667C" w:rsidP="0057667C">
            <w:pPr>
              <w:pStyle w:val="NoSpacing"/>
              <w:rPr>
                <w:rFonts w:ascii="Times New Roman" w:hAnsi="Times New Roman" w:cs="Times New Roman"/>
                <w:color w:val="000000"/>
              </w:rPr>
            </w:pPr>
          </w:p>
        </w:tc>
        <w:tc>
          <w:tcPr>
            <w:tcW w:w="1440" w:type="dxa"/>
            <w:tcBorders>
              <w:bottom w:val="dotted" w:sz="4" w:space="0" w:color="auto"/>
            </w:tcBorders>
            <w:shd w:val="clear" w:color="auto" w:fill="FFFFFF" w:themeFill="background1"/>
          </w:tcPr>
          <w:p w14:paraId="19BD3FE7" w14:textId="3AC8E629" w:rsidR="0057667C" w:rsidRPr="00E60AD8" w:rsidRDefault="0057667C" w:rsidP="0057667C">
            <w:pPr>
              <w:pStyle w:val="NoSpacing"/>
              <w:rPr>
                <w:rFonts w:ascii="Times New Roman" w:hAnsi="Times New Roman" w:cs="Times New Roman"/>
                <w:iCs/>
                <w:color w:val="000000"/>
              </w:rPr>
            </w:pPr>
          </w:p>
        </w:tc>
        <w:tc>
          <w:tcPr>
            <w:tcW w:w="6205" w:type="dxa"/>
            <w:tcBorders>
              <w:bottom w:val="dotted" w:sz="4" w:space="0" w:color="auto"/>
            </w:tcBorders>
            <w:shd w:val="clear" w:color="auto" w:fill="FFFFFF" w:themeFill="background1"/>
          </w:tcPr>
          <w:p w14:paraId="0C494BB3" w14:textId="55E65EA0"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 xml:space="preserve">Suspect TKNF collected on 6/10/2022; laboratory results indicate reported value failed to meet established quality control for precision and accuracy </w:t>
            </w:r>
          </w:p>
        </w:tc>
      </w:tr>
      <w:tr w:rsidR="0057667C" w14:paraId="357CEA6A" w14:textId="77777777" w:rsidTr="00D5568A">
        <w:trPr>
          <w:trHeight w:val="73"/>
        </w:trPr>
        <w:tc>
          <w:tcPr>
            <w:tcW w:w="1705" w:type="dxa"/>
            <w:shd w:val="clear" w:color="auto" w:fill="E7E6E6" w:themeFill="background2"/>
          </w:tcPr>
          <w:p w14:paraId="0EE2E52D" w14:textId="77777777" w:rsidR="0057667C" w:rsidRPr="007D00DA"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317E98A2" w14:textId="01C8F46C" w:rsidR="0057667C" w:rsidRPr="00E60AD8" w:rsidRDefault="0057667C" w:rsidP="0057667C">
            <w:pPr>
              <w:pStyle w:val="NoSpacing"/>
              <w:rPr>
                <w:rFonts w:ascii="Times New Roman" w:hAnsi="Times New Roman" w:cs="Times New Roman"/>
                <w:iCs/>
                <w:color w:val="000000"/>
              </w:rPr>
            </w:pPr>
            <w:r w:rsidRPr="00B62C7E">
              <w:rPr>
                <w:rFonts w:ascii="Times New Roman" w:hAnsi="Times New Roman" w:cs="Times New Roman"/>
                <w:iCs/>
                <w:color w:val="000000"/>
              </w:rPr>
              <w:t>River North</w:t>
            </w:r>
          </w:p>
        </w:tc>
        <w:tc>
          <w:tcPr>
            <w:tcW w:w="6205" w:type="dxa"/>
            <w:shd w:val="clear" w:color="auto" w:fill="E7E6E6" w:themeFill="background2"/>
          </w:tcPr>
          <w:p w14:paraId="60B25BE9" w14:textId="0F1A8EE7" w:rsidR="0057667C" w:rsidRPr="00B62C7E" w:rsidRDefault="0057667C" w:rsidP="0057667C">
            <w:pPr>
              <w:pStyle w:val="NoSpacing"/>
              <w:rPr>
                <w:rFonts w:ascii="Times New Roman" w:hAnsi="Times New Roman" w:cs="Times New Roman"/>
                <w:color w:val="000000"/>
              </w:rPr>
            </w:pPr>
            <w:r w:rsidRPr="00B62C7E">
              <w:rPr>
                <w:rFonts w:ascii="Times New Roman" w:hAnsi="Times New Roman" w:cs="Times New Roman"/>
                <w:color w:val="000000"/>
              </w:rPr>
              <w:t>Suspect PO4 collected on 6/10/2022; laboratory results indicate analyte was detected in both the sample and the method blank and sample was held beyond accepted holding time</w:t>
            </w:r>
          </w:p>
        </w:tc>
      </w:tr>
      <w:tr w:rsidR="0057667C" w14:paraId="3E1549D9" w14:textId="77777777" w:rsidTr="00D5568A">
        <w:trPr>
          <w:trHeight w:val="73"/>
        </w:trPr>
        <w:tc>
          <w:tcPr>
            <w:tcW w:w="1705" w:type="dxa"/>
            <w:shd w:val="clear" w:color="auto" w:fill="auto"/>
          </w:tcPr>
          <w:p w14:paraId="1439A626" w14:textId="08E8FD6D" w:rsidR="0057667C" w:rsidRPr="007D00DA" w:rsidRDefault="0057667C" w:rsidP="0057667C">
            <w:pPr>
              <w:pStyle w:val="NoSpacing"/>
              <w:rPr>
                <w:rFonts w:ascii="Times New Roman" w:hAnsi="Times New Roman" w:cs="Times New Roman"/>
                <w:color w:val="000000"/>
              </w:rPr>
            </w:pPr>
            <w:r w:rsidRPr="00493A55">
              <w:rPr>
                <w:rFonts w:ascii="Times New Roman" w:hAnsi="Times New Roman" w:cs="Times New Roman"/>
                <w:color w:val="000000"/>
              </w:rPr>
              <w:t>August 2022</w:t>
            </w:r>
          </w:p>
        </w:tc>
        <w:tc>
          <w:tcPr>
            <w:tcW w:w="1440" w:type="dxa"/>
            <w:shd w:val="clear" w:color="auto" w:fill="auto"/>
          </w:tcPr>
          <w:p w14:paraId="02A7B7C8" w14:textId="147D8483" w:rsidR="0057667C" w:rsidRPr="00E60AD8"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auto"/>
          </w:tcPr>
          <w:p w14:paraId="77421B11" w14:textId="4551218A" w:rsidR="0057667C" w:rsidRPr="00B62C7E" w:rsidRDefault="0057667C" w:rsidP="0057667C">
            <w:pPr>
              <w:pStyle w:val="NoSpacing"/>
              <w:rPr>
                <w:rFonts w:ascii="Times New Roman" w:hAnsi="Times New Roman" w:cs="Times New Roman"/>
                <w:color w:val="000000"/>
              </w:rPr>
            </w:pPr>
            <w:r>
              <w:rPr>
                <w:rFonts w:ascii="Times New Roman" w:hAnsi="Times New Roman" w:cs="Times New Roman"/>
                <w:color w:val="000000"/>
              </w:rPr>
              <w:t>CHL and PE data missing 08/09/2022. No total algae sensor attached.</w:t>
            </w:r>
          </w:p>
        </w:tc>
      </w:tr>
      <w:tr w:rsidR="0057667C" w14:paraId="0AC37F84" w14:textId="77777777" w:rsidTr="00E77293">
        <w:trPr>
          <w:trHeight w:val="73"/>
        </w:trPr>
        <w:tc>
          <w:tcPr>
            <w:tcW w:w="1705" w:type="dxa"/>
            <w:shd w:val="clear" w:color="auto" w:fill="E7E6E6" w:themeFill="background2"/>
          </w:tcPr>
          <w:p w14:paraId="1BF21F11" w14:textId="4F6D1182" w:rsidR="0057667C" w:rsidRPr="00493A55" w:rsidRDefault="0057667C" w:rsidP="0057667C">
            <w:pPr>
              <w:pStyle w:val="NoSpacing"/>
              <w:rPr>
                <w:rFonts w:ascii="Times New Roman" w:hAnsi="Times New Roman" w:cs="Times New Roman"/>
                <w:color w:val="000000"/>
              </w:rPr>
            </w:pPr>
            <w:r>
              <w:rPr>
                <w:rFonts w:ascii="Times New Roman" w:hAnsi="Times New Roman" w:cs="Times New Roman"/>
                <w:color w:val="000000"/>
              </w:rPr>
              <w:t>September 2022</w:t>
            </w:r>
          </w:p>
        </w:tc>
        <w:tc>
          <w:tcPr>
            <w:tcW w:w="1440" w:type="dxa"/>
            <w:shd w:val="clear" w:color="auto" w:fill="E7E6E6" w:themeFill="background2"/>
          </w:tcPr>
          <w:p w14:paraId="329EA1D3" w14:textId="7487FA55" w:rsidR="0057667C" w:rsidRPr="00493A55"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E7E6E6" w:themeFill="background2"/>
          </w:tcPr>
          <w:p w14:paraId="0AB2DC8B" w14:textId="097686F1" w:rsidR="0057667C" w:rsidRPr="00493A55" w:rsidRDefault="0057667C" w:rsidP="0057667C">
            <w:pPr>
              <w:pStyle w:val="NoSpacing"/>
              <w:rPr>
                <w:rFonts w:ascii="Times New Roman" w:hAnsi="Times New Roman" w:cs="Times New Roman"/>
                <w:color w:val="000000"/>
              </w:rPr>
            </w:pPr>
            <w:r>
              <w:rPr>
                <w:rFonts w:ascii="Times New Roman" w:hAnsi="Times New Roman" w:cs="Times New Roman"/>
                <w:color w:val="000000"/>
              </w:rPr>
              <w:t>CHL and PE data missing on 09/07/2022. No total algae sensor attached.</w:t>
            </w:r>
          </w:p>
        </w:tc>
      </w:tr>
      <w:tr w:rsidR="0057667C" w14:paraId="17CE0A62" w14:textId="77777777" w:rsidTr="00493A55">
        <w:trPr>
          <w:trHeight w:val="73"/>
        </w:trPr>
        <w:tc>
          <w:tcPr>
            <w:tcW w:w="1705" w:type="dxa"/>
            <w:shd w:val="clear" w:color="auto" w:fill="auto"/>
          </w:tcPr>
          <w:p w14:paraId="18342D3E" w14:textId="572DAEB9" w:rsidR="0057667C" w:rsidRPr="00493A55" w:rsidRDefault="0057667C" w:rsidP="0057667C">
            <w:pPr>
              <w:pStyle w:val="NoSpacing"/>
              <w:rPr>
                <w:rFonts w:ascii="Times New Roman" w:hAnsi="Times New Roman" w:cs="Times New Roman"/>
                <w:color w:val="000000"/>
              </w:rPr>
            </w:pPr>
            <w:r>
              <w:rPr>
                <w:rFonts w:ascii="Times New Roman" w:hAnsi="Times New Roman" w:cs="Times New Roman"/>
                <w:color w:val="000000"/>
              </w:rPr>
              <w:t>October 2022</w:t>
            </w:r>
          </w:p>
        </w:tc>
        <w:tc>
          <w:tcPr>
            <w:tcW w:w="1440" w:type="dxa"/>
            <w:shd w:val="clear" w:color="auto" w:fill="auto"/>
          </w:tcPr>
          <w:p w14:paraId="24B862FD" w14:textId="68AC1A0A" w:rsidR="0057667C" w:rsidRPr="00493A55"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auto"/>
          </w:tcPr>
          <w:p w14:paraId="50BA57FB" w14:textId="2E2E34C0" w:rsidR="0057667C" w:rsidRPr="00493A55" w:rsidRDefault="0057667C" w:rsidP="0057667C">
            <w:pPr>
              <w:pStyle w:val="NoSpacing"/>
              <w:rPr>
                <w:rFonts w:ascii="Times New Roman" w:hAnsi="Times New Roman" w:cs="Times New Roman"/>
                <w:color w:val="000000"/>
              </w:rPr>
            </w:pPr>
            <w:r>
              <w:rPr>
                <w:rFonts w:ascii="Times New Roman" w:hAnsi="Times New Roman" w:cs="Times New Roman"/>
                <w:color w:val="000000"/>
              </w:rPr>
              <w:t>CHL and PE data missing on 10/06/2022. No total algae sensor attached.</w:t>
            </w:r>
          </w:p>
        </w:tc>
      </w:tr>
      <w:tr w:rsidR="0057667C" w14:paraId="5EF21B37" w14:textId="77777777" w:rsidTr="00E77293">
        <w:trPr>
          <w:trHeight w:val="73"/>
        </w:trPr>
        <w:tc>
          <w:tcPr>
            <w:tcW w:w="1705" w:type="dxa"/>
            <w:shd w:val="clear" w:color="auto" w:fill="E7E6E6" w:themeFill="background2"/>
          </w:tcPr>
          <w:p w14:paraId="34A403C0" w14:textId="7BF4AE69" w:rsidR="0057667C" w:rsidRPr="00493A55" w:rsidRDefault="0057667C" w:rsidP="0057667C">
            <w:pPr>
              <w:pStyle w:val="NoSpacing"/>
              <w:rPr>
                <w:rFonts w:ascii="Times New Roman" w:hAnsi="Times New Roman" w:cs="Times New Roman"/>
                <w:color w:val="000000"/>
              </w:rPr>
            </w:pPr>
            <w:r>
              <w:rPr>
                <w:rFonts w:ascii="Times New Roman" w:hAnsi="Times New Roman" w:cs="Times New Roman"/>
                <w:color w:val="000000"/>
              </w:rPr>
              <w:t>November 2022</w:t>
            </w:r>
          </w:p>
        </w:tc>
        <w:tc>
          <w:tcPr>
            <w:tcW w:w="1440" w:type="dxa"/>
            <w:shd w:val="clear" w:color="auto" w:fill="E7E6E6" w:themeFill="background2"/>
          </w:tcPr>
          <w:p w14:paraId="13309AA5" w14:textId="27372D77" w:rsidR="0057667C" w:rsidRPr="00493A55"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E7E6E6" w:themeFill="background2"/>
          </w:tcPr>
          <w:p w14:paraId="4AA960C4" w14:textId="53452412" w:rsidR="0057667C" w:rsidRPr="00493A55" w:rsidRDefault="0057667C" w:rsidP="0057667C">
            <w:pPr>
              <w:pStyle w:val="NoSpacing"/>
              <w:rPr>
                <w:rFonts w:ascii="Times New Roman" w:hAnsi="Times New Roman" w:cs="Times New Roman"/>
                <w:color w:val="000000"/>
              </w:rPr>
            </w:pPr>
            <w:r>
              <w:rPr>
                <w:rFonts w:ascii="Times New Roman" w:hAnsi="Times New Roman" w:cs="Times New Roman"/>
                <w:color w:val="000000"/>
              </w:rPr>
              <w:t>CHL and PE data missing on 11/07/2022. No total algae sensor attached.</w:t>
            </w:r>
          </w:p>
        </w:tc>
      </w:tr>
      <w:tr w:rsidR="0057667C" w14:paraId="32683BA2" w14:textId="77777777" w:rsidTr="00493A55">
        <w:trPr>
          <w:trHeight w:val="73"/>
        </w:trPr>
        <w:tc>
          <w:tcPr>
            <w:tcW w:w="1705" w:type="dxa"/>
            <w:shd w:val="clear" w:color="auto" w:fill="auto"/>
          </w:tcPr>
          <w:p w14:paraId="5F47D3FF" w14:textId="77777777" w:rsidR="0057667C" w:rsidRDefault="0057667C" w:rsidP="0057667C">
            <w:pPr>
              <w:pStyle w:val="NoSpacing"/>
              <w:rPr>
                <w:rFonts w:ascii="Times New Roman" w:hAnsi="Times New Roman" w:cs="Times New Roman"/>
                <w:color w:val="000000"/>
              </w:rPr>
            </w:pPr>
          </w:p>
        </w:tc>
        <w:tc>
          <w:tcPr>
            <w:tcW w:w="1440" w:type="dxa"/>
            <w:shd w:val="clear" w:color="auto" w:fill="auto"/>
          </w:tcPr>
          <w:p w14:paraId="619CB620" w14:textId="72DAEB48"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GL1</w:t>
            </w:r>
          </w:p>
        </w:tc>
        <w:tc>
          <w:tcPr>
            <w:tcW w:w="6205" w:type="dxa"/>
            <w:shd w:val="clear" w:color="auto" w:fill="auto"/>
          </w:tcPr>
          <w:p w14:paraId="5403D752" w14:textId="53812B02"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ENTERO on 11/07/2022</w:t>
            </w:r>
            <w:r w:rsidRPr="00F43642">
              <w:rPr>
                <w:rFonts w:ascii="Times New Roman" w:hAnsi="Times New Roman" w:cs="Times New Roman"/>
                <w:color w:val="000000"/>
              </w:rPr>
              <w:t>; laboratory results indicate sample was held beyond acceptable holding time and value reported is the mean of two or more determinations.</w:t>
            </w:r>
          </w:p>
        </w:tc>
      </w:tr>
      <w:tr w:rsidR="0057667C" w14:paraId="76289BBD" w14:textId="77777777" w:rsidTr="00493A55">
        <w:trPr>
          <w:trHeight w:val="73"/>
        </w:trPr>
        <w:tc>
          <w:tcPr>
            <w:tcW w:w="1705" w:type="dxa"/>
            <w:shd w:val="clear" w:color="auto" w:fill="auto"/>
          </w:tcPr>
          <w:p w14:paraId="287B9FF6" w14:textId="64E91CF7" w:rsidR="0057667C" w:rsidRPr="00493A55" w:rsidRDefault="0057667C" w:rsidP="0057667C">
            <w:pPr>
              <w:pStyle w:val="NoSpacing"/>
              <w:rPr>
                <w:rFonts w:ascii="Times New Roman" w:hAnsi="Times New Roman" w:cs="Times New Roman"/>
                <w:color w:val="000000"/>
              </w:rPr>
            </w:pPr>
          </w:p>
        </w:tc>
        <w:tc>
          <w:tcPr>
            <w:tcW w:w="1440" w:type="dxa"/>
            <w:shd w:val="clear" w:color="auto" w:fill="auto"/>
          </w:tcPr>
          <w:p w14:paraId="29B4641B" w14:textId="5E092F2F" w:rsidR="0057667C" w:rsidRPr="00493A55" w:rsidRDefault="0057667C" w:rsidP="0057667C">
            <w:pPr>
              <w:pStyle w:val="NoSpacing"/>
              <w:rPr>
                <w:rFonts w:ascii="Times New Roman" w:hAnsi="Times New Roman" w:cs="Times New Roman"/>
                <w:iCs/>
                <w:color w:val="000000"/>
              </w:rPr>
            </w:pPr>
          </w:p>
        </w:tc>
        <w:tc>
          <w:tcPr>
            <w:tcW w:w="6205" w:type="dxa"/>
            <w:shd w:val="clear" w:color="auto" w:fill="auto"/>
          </w:tcPr>
          <w:p w14:paraId="08711B15" w14:textId="12FF7F9F" w:rsidR="0057667C" w:rsidRPr="00493A55"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FECCOL on 11/07/2022; lab results based on colony counts outside acceptable range, and sample was held beyond acceptable holding time.</w:t>
            </w:r>
          </w:p>
        </w:tc>
      </w:tr>
      <w:tr w:rsidR="0057667C" w14:paraId="60029859" w14:textId="77777777" w:rsidTr="00E77293">
        <w:trPr>
          <w:trHeight w:val="73"/>
        </w:trPr>
        <w:tc>
          <w:tcPr>
            <w:tcW w:w="1705" w:type="dxa"/>
            <w:shd w:val="clear" w:color="auto" w:fill="E7E6E6" w:themeFill="background2"/>
          </w:tcPr>
          <w:p w14:paraId="6BEF9A63" w14:textId="77777777" w:rsidR="0057667C"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6202B44F" w14:textId="6ECFC13D"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GL2</w:t>
            </w:r>
          </w:p>
        </w:tc>
        <w:tc>
          <w:tcPr>
            <w:tcW w:w="6205" w:type="dxa"/>
            <w:shd w:val="clear" w:color="auto" w:fill="E7E6E6" w:themeFill="background2"/>
          </w:tcPr>
          <w:p w14:paraId="1CCC2DB7" w14:textId="1A843C48"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FECCOL on 11/07/2022; lab results based on colony counts outside acceptable range, and sample was held beyond acceptable holding time.</w:t>
            </w:r>
          </w:p>
        </w:tc>
      </w:tr>
      <w:tr w:rsidR="0057667C" w14:paraId="10AA81AF" w14:textId="77777777" w:rsidTr="00493A55">
        <w:trPr>
          <w:trHeight w:val="73"/>
        </w:trPr>
        <w:tc>
          <w:tcPr>
            <w:tcW w:w="1705" w:type="dxa"/>
            <w:shd w:val="clear" w:color="auto" w:fill="auto"/>
          </w:tcPr>
          <w:p w14:paraId="40B3A121" w14:textId="77777777" w:rsidR="0057667C" w:rsidRDefault="0057667C" w:rsidP="0057667C">
            <w:pPr>
              <w:pStyle w:val="NoSpacing"/>
              <w:rPr>
                <w:rFonts w:ascii="Times New Roman" w:hAnsi="Times New Roman" w:cs="Times New Roman"/>
                <w:color w:val="000000"/>
              </w:rPr>
            </w:pPr>
          </w:p>
        </w:tc>
        <w:tc>
          <w:tcPr>
            <w:tcW w:w="1440" w:type="dxa"/>
            <w:shd w:val="clear" w:color="auto" w:fill="auto"/>
          </w:tcPr>
          <w:p w14:paraId="4639405C" w14:textId="24A585AC"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GL4</w:t>
            </w:r>
          </w:p>
        </w:tc>
        <w:tc>
          <w:tcPr>
            <w:tcW w:w="6205" w:type="dxa"/>
            <w:shd w:val="clear" w:color="auto" w:fill="auto"/>
          </w:tcPr>
          <w:p w14:paraId="1D66ED4E" w14:textId="66A07EFD"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 xml:space="preserve">Suspect </w:t>
            </w:r>
            <w:proofErr w:type="spellStart"/>
            <w:r>
              <w:rPr>
                <w:rFonts w:ascii="Times New Roman" w:hAnsi="Times New Roman" w:cs="Times New Roman"/>
                <w:color w:val="000000"/>
              </w:rPr>
              <w:t>CHLa_C</w:t>
            </w:r>
            <w:proofErr w:type="spellEnd"/>
            <w:r>
              <w:rPr>
                <w:rFonts w:ascii="Times New Roman" w:hAnsi="Times New Roman" w:cs="Times New Roman"/>
                <w:color w:val="000000"/>
              </w:rPr>
              <w:t xml:space="preserve"> and </w:t>
            </w:r>
            <w:proofErr w:type="spellStart"/>
            <w:r>
              <w:rPr>
                <w:rFonts w:ascii="Times New Roman" w:hAnsi="Times New Roman" w:cs="Times New Roman"/>
                <w:color w:val="000000"/>
              </w:rPr>
              <w:t>CHLa_UnC</w:t>
            </w:r>
            <w:proofErr w:type="spellEnd"/>
            <w:r>
              <w:rPr>
                <w:rFonts w:ascii="Times New Roman" w:hAnsi="Times New Roman" w:cs="Times New Roman"/>
                <w:color w:val="000000"/>
              </w:rPr>
              <w:t xml:space="preserve"> on 11/07/2022; laboratory results indicate result is the mean of 2 or more determinations</w:t>
            </w:r>
          </w:p>
        </w:tc>
      </w:tr>
      <w:tr w:rsidR="0057667C" w14:paraId="3ABF4CE6" w14:textId="77777777" w:rsidTr="00E77293">
        <w:trPr>
          <w:trHeight w:val="73"/>
        </w:trPr>
        <w:tc>
          <w:tcPr>
            <w:tcW w:w="1705" w:type="dxa"/>
            <w:shd w:val="clear" w:color="auto" w:fill="E7E6E6" w:themeFill="background2"/>
          </w:tcPr>
          <w:p w14:paraId="72E68438" w14:textId="77777777" w:rsidR="0057667C"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106B5E05" w14:textId="1AFC80C0"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GR1</w:t>
            </w:r>
          </w:p>
        </w:tc>
        <w:tc>
          <w:tcPr>
            <w:tcW w:w="6205" w:type="dxa"/>
            <w:shd w:val="clear" w:color="auto" w:fill="E7E6E6" w:themeFill="background2"/>
          </w:tcPr>
          <w:p w14:paraId="0202A6A2" w14:textId="3BDCF7BE"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FECCOL on 11/07/2022; lab results based on colony counts outside acceptable range, and sample was held beyond acceptable holding time.</w:t>
            </w:r>
          </w:p>
        </w:tc>
      </w:tr>
      <w:tr w:rsidR="0057667C" w14:paraId="6C023D6D" w14:textId="77777777" w:rsidTr="00493A55">
        <w:trPr>
          <w:trHeight w:val="73"/>
        </w:trPr>
        <w:tc>
          <w:tcPr>
            <w:tcW w:w="1705" w:type="dxa"/>
            <w:shd w:val="clear" w:color="auto" w:fill="auto"/>
          </w:tcPr>
          <w:p w14:paraId="2DC7745B" w14:textId="77777777" w:rsidR="0057667C" w:rsidRDefault="0057667C" w:rsidP="0057667C">
            <w:pPr>
              <w:pStyle w:val="NoSpacing"/>
              <w:rPr>
                <w:rFonts w:ascii="Times New Roman" w:hAnsi="Times New Roman" w:cs="Times New Roman"/>
                <w:color w:val="000000"/>
              </w:rPr>
            </w:pPr>
          </w:p>
        </w:tc>
        <w:tc>
          <w:tcPr>
            <w:tcW w:w="1440" w:type="dxa"/>
            <w:shd w:val="clear" w:color="auto" w:fill="auto"/>
          </w:tcPr>
          <w:p w14:paraId="57C79F8C" w14:textId="072469BD"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GR3</w:t>
            </w:r>
          </w:p>
        </w:tc>
        <w:tc>
          <w:tcPr>
            <w:tcW w:w="6205" w:type="dxa"/>
            <w:shd w:val="clear" w:color="auto" w:fill="auto"/>
          </w:tcPr>
          <w:p w14:paraId="2040AB8F" w14:textId="61DC47B3"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FECCOL on 11/07/2022; lab results based on colony counts outside acceptable range, and sample was held beyond acceptable holding time.</w:t>
            </w:r>
          </w:p>
        </w:tc>
      </w:tr>
      <w:tr w:rsidR="0057667C" w14:paraId="068733B2" w14:textId="77777777" w:rsidTr="00493A55">
        <w:trPr>
          <w:trHeight w:val="73"/>
        </w:trPr>
        <w:tc>
          <w:tcPr>
            <w:tcW w:w="1705" w:type="dxa"/>
            <w:shd w:val="clear" w:color="auto" w:fill="auto"/>
          </w:tcPr>
          <w:p w14:paraId="092311E6" w14:textId="77777777" w:rsidR="0057667C" w:rsidRDefault="0057667C" w:rsidP="0057667C">
            <w:pPr>
              <w:pStyle w:val="NoSpacing"/>
              <w:rPr>
                <w:rFonts w:ascii="Times New Roman" w:hAnsi="Times New Roman" w:cs="Times New Roman"/>
                <w:color w:val="000000"/>
              </w:rPr>
            </w:pPr>
          </w:p>
        </w:tc>
        <w:tc>
          <w:tcPr>
            <w:tcW w:w="1440" w:type="dxa"/>
            <w:shd w:val="clear" w:color="auto" w:fill="auto"/>
          </w:tcPr>
          <w:p w14:paraId="2172655F" w14:textId="5AB77EE9" w:rsidR="0057667C" w:rsidRDefault="0057667C" w:rsidP="0057667C">
            <w:pPr>
              <w:pStyle w:val="NoSpacing"/>
              <w:rPr>
                <w:rFonts w:ascii="Times New Roman" w:hAnsi="Times New Roman" w:cs="Times New Roman"/>
                <w:iCs/>
                <w:color w:val="000000"/>
              </w:rPr>
            </w:pPr>
          </w:p>
        </w:tc>
        <w:tc>
          <w:tcPr>
            <w:tcW w:w="6205" w:type="dxa"/>
            <w:shd w:val="clear" w:color="auto" w:fill="auto"/>
          </w:tcPr>
          <w:p w14:paraId="3CA7A58F" w14:textId="45DD71E7"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 xml:space="preserve">Reject DEPTH on 11/07/2022; malfunction with depth </w:t>
            </w:r>
            <w:proofErr w:type="spellStart"/>
            <w:r>
              <w:rPr>
                <w:rFonts w:ascii="Times New Roman" w:hAnsi="Times New Roman" w:cs="Times New Roman"/>
                <w:color w:val="000000"/>
              </w:rPr>
              <w:t>guage</w:t>
            </w:r>
            <w:proofErr w:type="spellEnd"/>
          </w:p>
        </w:tc>
      </w:tr>
      <w:tr w:rsidR="0057667C" w14:paraId="2194E722" w14:textId="77777777" w:rsidTr="00E77293">
        <w:trPr>
          <w:trHeight w:val="73"/>
        </w:trPr>
        <w:tc>
          <w:tcPr>
            <w:tcW w:w="1705" w:type="dxa"/>
            <w:shd w:val="clear" w:color="auto" w:fill="E7E6E6" w:themeFill="background2"/>
          </w:tcPr>
          <w:p w14:paraId="29A6FA11" w14:textId="77777777" w:rsidR="0057667C" w:rsidRDefault="0057667C" w:rsidP="0057667C">
            <w:pPr>
              <w:pStyle w:val="NoSpacing"/>
              <w:rPr>
                <w:rFonts w:ascii="Times New Roman" w:hAnsi="Times New Roman" w:cs="Times New Roman"/>
                <w:color w:val="000000"/>
              </w:rPr>
            </w:pPr>
          </w:p>
        </w:tc>
        <w:tc>
          <w:tcPr>
            <w:tcW w:w="1440" w:type="dxa"/>
            <w:shd w:val="clear" w:color="auto" w:fill="E7E6E6" w:themeFill="background2"/>
          </w:tcPr>
          <w:p w14:paraId="05D42570" w14:textId="5B6775FF"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Lake Middle</w:t>
            </w:r>
          </w:p>
        </w:tc>
        <w:tc>
          <w:tcPr>
            <w:tcW w:w="6205" w:type="dxa"/>
            <w:shd w:val="clear" w:color="auto" w:fill="E7E6E6" w:themeFill="background2"/>
          </w:tcPr>
          <w:p w14:paraId="36ACE333" w14:textId="01AD86BD"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Suspect FECCOL on 11/07/2022; lab results based on colony counts outside acceptable range, and sample was held beyond acceptable holding time.</w:t>
            </w:r>
          </w:p>
        </w:tc>
      </w:tr>
      <w:tr w:rsidR="0057667C" w14:paraId="51B71359" w14:textId="77777777" w:rsidTr="00493A55">
        <w:trPr>
          <w:trHeight w:val="73"/>
        </w:trPr>
        <w:tc>
          <w:tcPr>
            <w:tcW w:w="1705" w:type="dxa"/>
            <w:shd w:val="clear" w:color="auto" w:fill="auto"/>
          </w:tcPr>
          <w:p w14:paraId="1024BC86" w14:textId="7916AB71"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December 2022</w:t>
            </w:r>
          </w:p>
        </w:tc>
        <w:tc>
          <w:tcPr>
            <w:tcW w:w="1440" w:type="dxa"/>
            <w:shd w:val="clear" w:color="auto" w:fill="auto"/>
          </w:tcPr>
          <w:p w14:paraId="6C6126A9" w14:textId="66A248CA"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auto"/>
          </w:tcPr>
          <w:p w14:paraId="66151442" w14:textId="6D8C5AA9"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CHL and PE data missing on 12/05/2022. No total algae sensor attached.</w:t>
            </w:r>
          </w:p>
        </w:tc>
      </w:tr>
      <w:tr w:rsidR="0057667C" w14:paraId="4EB10212" w14:textId="77777777" w:rsidTr="00493A55">
        <w:trPr>
          <w:trHeight w:val="73"/>
        </w:trPr>
        <w:tc>
          <w:tcPr>
            <w:tcW w:w="1705" w:type="dxa"/>
            <w:shd w:val="clear" w:color="auto" w:fill="auto"/>
          </w:tcPr>
          <w:p w14:paraId="358AF1DE" w14:textId="77777777" w:rsidR="0057667C" w:rsidRDefault="0057667C" w:rsidP="0057667C">
            <w:pPr>
              <w:pStyle w:val="NoSpacing"/>
              <w:rPr>
                <w:rFonts w:ascii="Times New Roman" w:hAnsi="Times New Roman" w:cs="Times New Roman"/>
                <w:color w:val="000000"/>
              </w:rPr>
            </w:pPr>
          </w:p>
        </w:tc>
        <w:tc>
          <w:tcPr>
            <w:tcW w:w="1440" w:type="dxa"/>
            <w:shd w:val="clear" w:color="auto" w:fill="auto"/>
          </w:tcPr>
          <w:p w14:paraId="2E6D9636" w14:textId="77777777" w:rsidR="0057667C" w:rsidRDefault="0057667C" w:rsidP="0057667C">
            <w:pPr>
              <w:pStyle w:val="NoSpacing"/>
              <w:rPr>
                <w:rFonts w:ascii="Times New Roman" w:hAnsi="Times New Roman" w:cs="Times New Roman"/>
                <w:iCs/>
                <w:color w:val="000000"/>
              </w:rPr>
            </w:pPr>
          </w:p>
        </w:tc>
        <w:tc>
          <w:tcPr>
            <w:tcW w:w="6205" w:type="dxa"/>
            <w:shd w:val="clear" w:color="auto" w:fill="auto"/>
          </w:tcPr>
          <w:p w14:paraId="3D2850D0" w14:textId="3CBDB1CD"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Bottom reading data missing on 12/05/2022. Forgot weight for sensors</w:t>
            </w:r>
          </w:p>
        </w:tc>
      </w:tr>
      <w:tr w:rsidR="0057667C" w14:paraId="486DBA75" w14:textId="77777777" w:rsidTr="00E77293">
        <w:trPr>
          <w:trHeight w:val="73"/>
        </w:trPr>
        <w:tc>
          <w:tcPr>
            <w:tcW w:w="1705" w:type="dxa"/>
            <w:shd w:val="clear" w:color="auto" w:fill="E7E6E6" w:themeFill="background2"/>
          </w:tcPr>
          <w:p w14:paraId="16EBDD75" w14:textId="5520ACD2" w:rsidR="0057667C" w:rsidRPr="00493A55" w:rsidRDefault="0057667C" w:rsidP="0057667C">
            <w:pPr>
              <w:pStyle w:val="NoSpacing"/>
              <w:rPr>
                <w:rFonts w:ascii="Times New Roman" w:hAnsi="Times New Roman" w:cs="Times New Roman"/>
                <w:color w:val="000000"/>
              </w:rPr>
            </w:pPr>
            <w:r>
              <w:rPr>
                <w:rFonts w:ascii="Times New Roman" w:hAnsi="Times New Roman" w:cs="Times New Roman"/>
                <w:color w:val="000000"/>
              </w:rPr>
              <w:t>January 2023</w:t>
            </w:r>
          </w:p>
        </w:tc>
        <w:tc>
          <w:tcPr>
            <w:tcW w:w="1440" w:type="dxa"/>
            <w:shd w:val="clear" w:color="auto" w:fill="E7E6E6" w:themeFill="background2"/>
          </w:tcPr>
          <w:p w14:paraId="719BA0C6" w14:textId="2958452E" w:rsidR="0057667C" w:rsidRPr="00493A55"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E7E6E6" w:themeFill="background2"/>
          </w:tcPr>
          <w:p w14:paraId="7A73D2DF" w14:textId="5F812491" w:rsidR="0057667C" w:rsidRPr="00493A55" w:rsidRDefault="0057667C" w:rsidP="0057667C">
            <w:pPr>
              <w:pStyle w:val="NoSpacing"/>
              <w:rPr>
                <w:rFonts w:ascii="Times New Roman" w:hAnsi="Times New Roman" w:cs="Times New Roman"/>
                <w:color w:val="000000"/>
              </w:rPr>
            </w:pPr>
            <w:r>
              <w:rPr>
                <w:rFonts w:ascii="Times New Roman" w:hAnsi="Times New Roman" w:cs="Times New Roman"/>
                <w:color w:val="000000"/>
              </w:rPr>
              <w:t>CHL and PE data missing on 01/05/2023. No total algae sensor attached.</w:t>
            </w:r>
          </w:p>
        </w:tc>
      </w:tr>
      <w:tr w:rsidR="0057667C" w14:paraId="56674586" w14:textId="77777777" w:rsidTr="00487EDE">
        <w:trPr>
          <w:trHeight w:val="73"/>
        </w:trPr>
        <w:tc>
          <w:tcPr>
            <w:tcW w:w="1705" w:type="dxa"/>
            <w:shd w:val="clear" w:color="auto" w:fill="auto"/>
          </w:tcPr>
          <w:p w14:paraId="33EA6103" w14:textId="3B0A0076"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March 2023</w:t>
            </w:r>
          </w:p>
        </w:tc>
        <w:tc>
          <w:tcPr>
            <w:tcW w:w="1440" w:type="dxa"/>
            <w:shd w:val="clear" w:color="auto" w:fill="auto"/>
          </w:tcPr>
          <w:p w14:paraId="41986DFB" w14:textId="2758FB55"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GL2</w:t>
            </w:r>
          </w:p>
        </w:tc>
        <w:tc>
          <w:tcPr>
            <w:tcW w:w="6205" w:type="dxa"/>
            <w:shd w:val="clear" w:color="auto" w:fill="auto"/>
          </w:tcPr>
          <w:p w14:paraId="0FC01160" w14:textId="4285DE0A"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Bottom read field data missing. Too shallow for bottom read.</w:t>
            </w:r>
          </w:p>
        </w:tc>
      </w:tr>
      <w:tr w:rsidR="0057667C" w14:paraId="16803915" w14:textId="77777777" w:rsidTr="00532211">
        <w:trPr>
          <w:trHeight w:val="73"/>
        </w:trPr>
        <w:tc>
          <w:tcPr>
            <w:tcW w:w="1705" w:type="dxa"/>
            <w:shd w:val="clear" w:color="auto" w:fill="E7E6E6" w:themeFill="background2"/>
          </w:tcPr>
          <w:p w14:paraId="199A84C6" w14:textId="0B0ABBDC"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May 2023</w:t>
            </w:r>
          </w:p>
        </w:tc>
        <w:tc>
          <w:tcPr>
            <w:tcW w:w="1440" w:type="dxa"/>
            <w:shd w:val="clear" w:color="auto" w:fill="E7E6E6" w:themeFill="background2"/>
          </w:tcPr>
          <w:p w14:paraId="57E457D3" w14:textId="73C1635D" w:rsidR="0057667C" w:rsidRDefault="0057667C" w:rsidP="0057667C">
            <w:pPr>
              <w:pStyle w:val="NoSpacing"/>
              <w:rPr>
                <w:rFonts w:ascii="Times New Roman" w:hAnsi="Times New Roman" w:cs="Times New Roman"/>
                <w:iCs/>
                <w:color w:val="000000"/>
              </w:rPr>
            </w:pPr>
            <w:r>
              <w:rPr>
                <w:rFonts w:ascii="Times New Roman" w:hAnsi="Times New Roman" w:cs="Times New Roman"/>
                <w:iCs/>
                <w:color w:val="000000"/>
              </w:rPr>
              <w:t>Guana River</w:t>
            </w:r>
          </w:p>
        </w:tc>
        <w:tc>
          <w:tcPr>
            <w:tcW w:w="6205" w:type="dxa"/>
            <w:shd w:val="clear" w:color="auto" w:fill="E7E6E6" w:themeFill="background2"/>
          </w:tcPr>
          <w:p w14:paraId="6E0A26D2" w14:textId="76E4D8AA" w:rsidR="0057667C" w:rsidRDefault="0057667C" w:rsidP="0057667C">
            <w:pPr>
              <w:pStyle w:val="NoSpacing"/>
              <w:rPr>
                <w:rFonts w:ascii="Times New Roman" w:hAnsi="Times New Roman" w:cs="Times New Roman"/>
                <w:color w:val="000000"/>
              </w:rPr>
            </w:pPr>
            <w:r>
              <w:rPr>
                <w:rFonts w:ascii="Times New Roman" w:hAnsi="Times New Roman" w:cs="Times New Roman"/>
                <w:color w:val="000000"/>
              </w:rPr>
              <w:t>PE and pH bottom read field data missing. Sampler oversight</w:t>
            </w:r>
          </w:p>
        </w:tc>
      </w:tr>
      <w:tr w:rsidR="0057667C" w14:paraId="06D7AD02" w14:textId="77777777" w:rsidTr="00861729">
        <w:trPr>
          <w:trHeight w:val="73"/>
        </w:trPr>
        <w:tc>
          <w:tcPr>
            <w:tcW w:w="1705" w:type="dxa"/>
            <w:shd w:val="clear" w:color="auto" w:fill="auto"/>
          </w:tcPr>
          <w:p w14:paraId="703022F5" w14:textId="76B281BD" w:rsidR="0057667C" w:rsidRDefault="00315458" w:rsidP="0057667C">
            <w:pPr>
              <w:pStyle w:val="NoSpacing"/>
              <w:rPr>
                <w:rFonts w:ascii="Times New Roman" w:hAnsi="Times New Roman" w:cs="Times New Roman"/>
                <w:color w:val="000000"/>
              </w:rPr>
            </w:pPr>
            <w:r>
              <w:rPr>
                <w:rFonts w:ascii="Times New Roman" w:hAnsi="Times New Roman" w:cs="Times New Roman"/>
                <w:color w:val="000000"/>
              </w:rPr>
              <w:t>June 2023</w:t>
            </w:r>
          </w:p>
        </w:tc>
        <w:tc>
          <w:tcPr>
            <w:tcW w:w="1440" w:type="dxa"/>
            <w:shd w:val="clear" w:color="auto" w:fill="auto"/>
          </w:tcPr>
          <w:p w14:paraId="01BA0F7D" w14:textId="3785DC0D" w:rsidR="0057667C" w:rsidRDefault="00315458" w:rsidP="0057667C">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auto"/>
          </w:tcPr>
          <w:p w14:paraId="59F0D2E6" w14:textId="555984B3" w:rsidR="00DD0FEB" w:rsidRDefault="00315458" w:rsidP="0057667C">
            <w:pPr>
              <w:pStyle w:val="NoSpacing"/>
              <w:rPr>
                <w:rFonts w:ascii="Times New Roman" w:hAnsi="Times New Roman" w:cs="Times New Roman"/>
                <w:color w:val="000000"/>
              </w:rPr>
            </w:pPr>
            <w:r>
              <w:rPr>
                <w:rFonts w:ascii="Times New Roman" w:hAnsi="Times New Roman" w:cs="Times New Roman"/>
                <w:color w:val="000000"/>
              </w:rPr>
              <w:t xml:space="preserve">Suspect PO4 on 06/08/2023; </w:t>
            </w:r>
            <w:r w:rsidRPr="00315458">
              <w:rPr>
                <w:rFonts w:ascii="Times New Roman" w:hAnsi="Times New Roman" w:cs="Times New Roman"/>
                <w:color w:val="000000"/>
              </w:rPr>
              <w:t>Sample held beyond specified holding time</w:t>
            </w:r>
            <w:r>
              <w:rPr>
                <w:rFonts w:ascii="Times New Roman" w:hAnsi="Times New Roman" w:cs="Times New Roman"/>
                <w:color w:val="000000"/>
              </w:rPr>
              <w:t>.</w:t>
            </w:r>
          </w:p>
        </w:tc>
      </w:tr>
      <w:tr w:rsidR="00297733" w14:paraId="5FA59A55" w14:textId="77777777" w:rsidTr="00861729">
        <w:trPr>
          <w:trHeight w:val="73"/>
        </w:trPr>
        <w:tc>
          <w:tcPr>
            <w:tcW w:w="1705" w:type="dxa"/>
            <w:shd w:val="clear" w:color="auto" w:fill="auto"/>
          </w:tcPr>
          <w:p w14:paraId="464D030D" w14:textId="77777777" w:rsidR="00297733" w:rsidRDefault="00297733" w:rsidP="0057667C">
            <w:pPr>
              <w:pStyle w:val="NoSpacing"/>
              <w:rPr>
                <w:rFonts w:ascii="Times New Roman" w:hAnsi="Times New Roman" w:cs="Times New Roman"/>
                <w:color w:val="000000"/>
              </w:rPr>
            </w:pPr>
          </w:p>
        </w:tc>
        <w:tc>
          <w:tcPr>
            <w:tcW w:w="1440" w:type="dxa"/>
            <w:shd w:val="clear" w:color="auto" w:fill="auto"/>
          </w:tcPr>
          <w:p w14:paraId="137AF46C" w14:textId="77777777" w:rsidR="00297733" w:rsidRDefault="00297733" w:rsidP="0057667C">
            <w:pPr>
              <w:pStyle w:val="NoSpacing"/>
              <w:rPr>
                <w:rFonts w:ascii="Times New Roman" w:hAnsi="Times New Roman" w:cs="Times New Roman"/>
                <w:iCs/>
                <w:color w:val="000000"/>
              </w:rPr>
            </w:pPr>
          </w:p>
        </w:tc>
        <w:tc>
          <w:tcPr>
            <w:tcW w:w="6205" w:type="dxa"/>
            <w:shd w:val="clear" w:color="auto" w:fill="auto"/>
          </w:tcPr>
          <w:p w14:paraId="6EFF9FE2" w14:textId="6E94CEF2" w:rsidR="00297733" w:rsidRPr="008F5847" w:rsidRDefault="00297733" w:rsidP="0057667C">
            <w:pPr>
              <w:pStyle w:val="NoSpacing"/>
              <w:rPr>
                <w:rFonts w:ascii="Times New Roman" w:hAnsi="Times New Roman" w:cs="Times New Roman"/>
                <w:color w:val="000000"/>
              </w:rPr>
            </w:pPr>
            <w:r>
              <w:rPr>
                <w:rFonts w:ascii="Times New Roman" w:hAnsi="Times New Roman" w:cs="Times New Roman"/>
                <w:color w:val="000000"/>
              </w:rPr>
              <w:t>Prep Date column added to Guana Master data to include lab analysis preparation date for analytes</w:t>
            </w:r>
            <w:r w:rsidR="00A7054C">
              <w:rPr>
                <w:rFonts w:ascii="Times New Roman" w:hAnsi="Times New Roman" w:cs="Times New Roman"/>
                <w:color w:val="000000"/>
              </w:rPr>
              <w:t>.</w:t>
            </w:r>
          </w:p>
        </w:tc>
      </w:tr>
      <w:tr w:rsidR="008F5847" w14:paraId="6002E590" w14:textId="77777777" w:rsidTr="00861729">
        <w:trPr>
          <w:trHeight w:val="73"/>
        </w:trPr>
        <w:tc>
          <w:tcPr>
            <w:tcW w:w="1705" w:type="dxa"/>
            <w:shd w:val="clear" w:color="auto" w:fill="auto"/>
          </w:tcPr>
          <w:p w14:paraId="0EB8A8E6" w14:textId="7C8922D4" w:rsidR="008F5847" w:rsidRDefault="008F5847" w:rsidP="0057667C">
            <w:pPr>
              <w:pStyle w:val="NoSpacing"/>
              <w:rPr>
                <w:rFonts w:ascii="Times New Roman" w:hAnsi="Times New Roman" w:cs="Times New Roman"/>
                <w:color w:val="000000"/>
              </w:rPr>
            </w:pPr>
            <w:r>
              <w:rPr>
                <w:rFonts w:ascii="Times New Roman" w:hAnsi="Times New Roman" w:cs="Times New Roman"/>
                <w:color w:val="000000"/>
              </w:rPr>
              <w:t>July 2023</w:t>
            </w:r>
          </w:p>
        </w:tc>
        <w:tc>
          <w:tcPr>
            <w:tcW w:w="1440" w:type="dxa"/>
            <w:shd w:val="clear" w:color="auto" w:fill="auto"/>
          </w:tcPr>
          <w:p w14:paraId="5D34362D" w14:textId="3843131F" w:rsidR="008F5847" w:rsidRDefault="008F5847" w:rsidP="0057667C">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auto"/>
          </w:tcPr>
          <w:p w14:paraId="370F4626" w14:textId="5CA0EC0B" w:rsidR="008F5847" w:rsidRDefault="008F5847" w:rsidP="0057667C">
            <w:pPr>
              <w:pStyle w:val="NoSpacing"/>
              <w:rPr>
                <w:rFonts w:ascii="Times New Roman" w:hAnsi="Times New Roman" w:cs="Times New Roman"/>
                <w:color w:val="000000"/>
              </w:rPr>
            </w:pPr>
            <w:r w:rsidRPr="008F5847">
              <w:rPr>
                <w:rFonts w:ascii="Times New Roman" w:hAnsi="Times New Roman" w:cs="Times New Roman"/>
                <w:color w:val="000000"/>
              </w:rPr>
              <w:t>Chlorophyll</w:t>
            </w:r>
            <w:r>
              <w:rPr>
                <w:rFonts w:ascii="Times New Roman" w:hAnsi="Times New Roman" w:cs="Times New Roman"/>
                <w:color w:val="000000"/>
              </w:rPr>
              <w:t xml:space="preserve"> and </w:t>
            </w:r>
            <w:r w:rsidRPr="008F5847">
              <w:rPr>
                <w:rFonts w:ascii="Times New Roman" w:hAnsi="Times New Roman" w:cs="Times New Roman"/>
                <w:color w:val="000000"/>
              </w:rPr>
              <w:t>Phycoerythrin</w:t>
            </w:r>
            <w:r>
              <w:rPr>
                <w:rFonts w:ascii="Times New Roman" w:hAnsi="Times New Roman" w:cs="Times New Roman"/>
                <w:color w:val="000000"/>
              </w:rPr>
              <w:t xml:space="preserve"> field data missing due to failed calibration. </w:t>
            </w:r>
          </w:p>
        </w:tc>
      </w:tr>
      <w:tr w:rsidR="003420A8" w14:paraId="07AAA39F" w14:textId="77777777" w:rsidTr="00861729">
        <w:trPr>
          <w:trHeight w:val="73"/>
        </w:trPr>
        <w:tc>
          <w:tcPr>
            <w:tcW w:w="1705" w:type="dxa"/>
            <w:shd w:val="clear" w:color="auto" w:fill="auto"/>
          </w:tcPr>
          <w:p w14:paraId="68B891B5" w14:textId="77777777" w:rsidR="003420A8" w:rsidRDefault="003420A8" w:rsidP="0057667C">
            <w:pPr>
              <w:pStyle w:val="NoSpacing"/>
              <w:rPr>
                <w:rFonts w:ascii="Times New Roman" w:hAnsi="Times New Roman" w:cs="Times New Roman"/>
                <w:color w:val="000000"/>
              </w:rPr>
            </w:pPr>
          </w:p>
        </w:tc>
        <w:tc>
          <w:tcPr>
            <w:tcW w:w="1440" w:type="dxa"/>
            <w:shd w:val="clear" w:color="auto" w:fill="auto"/>
          </w:tcPr>
          <w:p w14:paraId="0BBAB775" w14:textId="77777777" w:rsidR="003420A8" w:rsidRDefault="003420A8" w:rsidP="0057667C">
            <w:pPr>
              <w:pStyle w:val="NoSpacing"/>
              <w:rPr>
                <w:rFonts w:ascii="Times New Roman" w:hAnsi="Times New Roman" w:cs="Times New Roman"/>
                <w:iCs/>
                <w:color w:val="000000"/>
              </w:rPr>
            </w:pPr>
          </w:p>
        </w:tc>
        <w:tc>
          <w:tcPr>
            <w:tcW w:w="6205" w:type="dxa"/>
            <w:shd w:val="clear" w:color="auto" w:fill="auto"/>
          </w:tcPr>
          <w:p w14:paraId="151CA9CC" w14:textId="12758C42" w:rsidR="003420A8" w:rsidRPr="008F5847" w:rsidRDefault="003420A8" w:rsidP="0057667C">
            <w:pPr>
              <w:pStyle w:val="NoSpacing"/>
              <w:rPr>
                <w:rFonts w:ascii="Times New Roman" w:hAnsi="Times New Roman" w:cs="Times New Roman"/>
                <w:color w:val="000000"/>
              </w:rPr>
            </w:pPr>
            <w:r w:rsidRPr="003420A8">
              <w:rPr>
                <w:rFonts w:ascii="Times New Roman" w:hAnsi="Times New Roman" w:cs="Times New Roman"/>
                <w:color w:val="000000"/>
              </w:rPr>
              <w:t>Changed Analysis</w:t>
            </w:r>
            <w:r>
              <w:rPr>
                <w:rFonts w:ascii="Times New Roman" w:hAnsi="Times New Roman" w:cs="Times New Roman"/>
                <w:color w:val="000000"/>
              </w:rPr>
              <w:t xml:space="preserve"> </w:t>
            </w:r>
            <w:r w:rsidRPr="003420A8">
              <w:rPr>
                <w:rFonts w:ascii="Times New Roman" w:hAnsi="Times New Roman" w:cs="Times New Roman"/>
                <w:color w:val="000000"/>
              </w:rPr>
              <w:t>Method from SM 4500PE to SM 4500- P E (48 hour hold time)</w:t>
            </w:r>
            <w:r>
              <w:rPr>
                <w:rFonts w:ascii="Times New Roman" w:hAnsi="Times New Roman" w:cs="Times New Roman"/>
                <w:color w:val="000000"/>
              </w:rPr>
              <w:t xml:space="preserve"> per lab analysis methods.</w:t>
            </w:r>
          </w:p>
        </w:tc>
      </w:tr>
      <w:tr w:rsidR="005407C5" w14:paraId="4805A3D3" w14:textId="77777777" w:rsidTr="00861729">
        <w:trPr>
          <w:trHeight w:val="73"/>
        </w:trPr>
        <w:tc>
          <w:tcPr>
            <w:tcW w:w="1705" w:type="dxa"/>
            <w:shd w:val="clear" w:color="auto" w:fill="auto"/>
          </w:tcPr>
          <w:p w14:paraId="0E77F42E" w14:textId="6CB4E939" w:rsidR="005407C5" w:rsidRDefault="005407C5" w:rsidP="0057667C">
            <w:pPr>
              <w:pStyle w:val="NoSpacing"/>
              <w:rPr>
                <w:rFonts w:ascii="Times New Roman" w:hAnsi="Times New Roman" w:cs="Times New Roman"/>
                <w:color w:val="000000"/>
              </w:rPr>
            </w:pPr>
            <w:r>
              <w:rPr>
                <w:rFonts w:ascii="Times New Roman" w:hAnsi="Times New Roman" w:cs="Times New Roman"/>
                <w:color w:val="000000"/>
              </w:rPr>
              <w:t>August 2023</w:t>
            </w:r>
          </w:p>
        </w:tc>
        <w:tc>
          <w:tcPr>
            <w:tcW w:w="1440" w:type="dxa"/>
            <w:shd w:val="clear" w:color="auto" w:fill="auto"/>
          </w:tcPr>
          <w:p w14:paraId="2ADF3478" w14:textId="44BB0320" w:rsidR="005407C5" w:rsidRDefault="005407C5" w:rsidP="0057667C">
            <w:pPr>
              <w:pStyle w:val="NoSpacing"/>
              <w:rPr>
                <w:rFonts w:ascii="Times New Roman" w:hAnsi="Times New Roman" w:cs="Times New Roman"/>
                <w:iCs/>
                <w:color w:val="000000"/>
              </w:rPr>
            </w:pPr>
            <w:r>
              <w:rPr>
                <w:rFonts w:ascii="Times New Roman" w:hAnsi="Times New Roman" w:cs="Times New Roman"/>
                <w:iCs/>
                <w:color w:val="000000"/>
              </w:rPr>
              <w:t>Guana River</w:t>
            </w:r>
          </w:p>
        </w:tc>
        <w:tc>
          <w:tcPr>
            <w:tcW w:w="6205" w:type="dxa"/>
            <w:shd w:val="clear" w:color="auto" w:fill="auto"/>
          </w:tcPr>
          <w:p w14:paraId="4FECBC6E" w14:textId="227D2E8D" w:rsidR="005407C5" w:rsidRDefault="005407C5" w:rsidP="0057667C">
            <w:pPr>
              <w:pStyle w:val="NoSpacing"/>
              <w:rPr>
                <w:rFonts w:ascii="Times New Roman" w:hAnsi="Times New Roman" w:cs="Times New Roman"/>
                <w:color w:val="000000"/>
              </w:rPr>
            </w:pPr>
            <w:r>
              <w:rPr>
                <w:rFonts w:ascii="Times New Roman" w:hAnsi="Times New Roman" w:cs="Times New Roman"/>
                <w:color w:val="000000"/>
              </w:rPr>
              <w:t>Used DEP acid (~1mL H2SO4 Lot # SA3013020) to preserve filtered sample.</w:t>
            </w:r>
          </w:p>
        </w:tc>
      </w:tr>
      <w:tr w:rsidR="005407C5" w14:paraId="0D737EE3" w14:textId="77777777" w:rsidTr="00861729">
        <w:trPr>
          <w:trHeight w:val="73"/>
        </w:trPr>
        <w:tc>
          <w:tcPr>
            <w:tcW w:w="1705" w:type="dxa"/>
            <w:shd w:val="clear" w:color="auto" w:fill="auto"/>
          </w:tcPr>
          <w:p w14:paraId="346BC6C2" w14:textId="77777777" w:rsidR="005407C5" w:rsidRDefault="005407C5" w:rsidP="0057667C">
            <w:pPr>
              <w:pStyle w:val="NoSpacing"/>
              <w:rPr>
                <w:rFonts w:ascii="Times New Roman" w:hAnsi="Times New Roman" w:cs="Times New Roman"/>
                <w:color w:val="000000"/>
              </w:rPr>
            </w:pPr>
          </w:p>
        </w:tc>
        <w:tc>
          <w:tcPr>
            <w:tcW w:w="1440" w:type="dxa"/>
            <w:shd w:val="clear" w:color="auto" w:fill="auto"/>
          </w:tcPr>
          <w:p w14:paraId="25B4C629" w14:textId="406ED391" w:rsidR="005407C5" w:rsidRDefault="005407C5" w:rsidP="0057667C">
            <w:pPr>
              <w:pStyle w:val="NoSpacing"/>
              <w:rPr>
                <w:rFonts w:ascii="Times New Roman" w:hAnsi="Times New Roman" w:cs="Times New Roman"/>
                <w:iCs/>
                <w:color w:val="000000"/>
              </w:rPr>
            </w:pPr>
            <w:r>
              <w:rPr>
                <w:rFonts w:ascii="Times New Roman" w:hAnsi="Times New Roman" w:cs="Times New Roman"/>
                <w:iCs/>
                <w:color w:val="000000"/>
              </w:rPr>
              <w:t>LS</w:t>
            </w:r>
          </w:p>
        </w:tc>
        <w:tc>
          <w:tcPr>
            <w:tcW w:w="6205" w:type="dxa"/>
            <w:shd w:val="clear" w:color="auto" w:fill="auto"/>
          </w:tcPr>
          <w:p w14:paraId="2322E9E3" w14:textId="032C60BD" w:rsidR="005407C5" w:rsidRDefault="005407C5" w:rsidP="0057667C">
            <w:pPr>
              <w:pStyle w:val="NoSpacing"/>
              <w:rPr>
                <w:rFonts w:ascii="Times New Roman" w:hAnsi="Times New Roman" w:cs="Times New Roman"/>
                <w:color w:val="000000"/>
              </w:rPr>
            </w:pPr>
            <w:r w:rsidRPr="005407C5">
              <w:rPr>
                <w:rFonts w:ascii="Times New Roman" w:hAnsi="Times New Roman" w:cs="Times New Roman"/>
                <w:color w:val="000000"/>
              </w:rPr>
              <w:t>FWC discharging from Lake from 3ft to 2.6ft.</w:t>
            </w:r>
          </w:p>
        </w:tc>
      </w:tr>
      <w:tr w:rsidR="00784AA9" w14:paraId="315A42E3" w14:textId="77777777" w:rsidTr="00861729">
        <w:trPr>
          <w:trHeight w:val="73"/>
        </w:trPr>
        <w:tc>
          <w:tcPr>
            <w:tcW w:w="1705" w:type="dxa"/>
            <w:shd w:val="clear" w:color="auto" w:fill="auto"/>
          </w:tcPr>
          <w:p w14:paraId="4E9FB115" w14:textId="012A821C" w:rsidR="00784AA9" w:rsidRDefault="00784AA9" w:rsidP="0057667C">
            <w:pPr>
              <w:pStyle w:val="NoSpacing"/>
              <w:rPr>
                <w:rFonts w:ascii="Times New Roman" w:hAnsi="Times New Roman" w:cs="Times New Roman"/>
                <w:color w:val="000000"/>
              </w:rPr>
            </w:pPr>
            <w:r>
              <w:rPr>
                <w:rFonts w:ascii="Times New Roman" w:hAnsi="Times New Roman" w:cs="Times New Roman"/>
                <w:color w:val="000000"/>
              </w:rPr>
              <w:t>September 2023</w:t>
            </w:r>
          </w:p>
        </w:tc>
        <w:tc>
          <w:tcPr>
            <w:tcW w:w="1440" w:type="dxa"/>
            <w:shd w:val="clear" w:color="auto" w:fill="auto"/>
          </w:tcPr>
          <w:p w14:paraId="5F59487F" w14:textId="1B02965B" w:rsidR="00784AA9" w:rsidRDefault="00784AA9" w:rsidP="0057667C">
            <w:pPr>
              <w:pStyle w:val="NoSpacing"/>
              <w:rPr>
                <w:rFonts w:ascii="Times New Roman" w:hAnsi="Times New Roman" w:cs="Times New Roman"/>
                <w:iCs/>
                <w:color w:val="000000"/>
              </w:rPr>
            </w:pPr>
            <w:r>
              <w:rPr>
                <w:rFonts w:ascii="Times New Roman" w:hAnsi="Times New Roman" w:cs="Times New Roman"/>
                <w:iCs/>
                <w:color w:val="000000"/>
              </w:rPr>
              <w:t>Mickler</w:t>
            </w:r>
          </w:p>
        </w:tc>
        <w:tc>
          <w:tcPr>
            <w:tcW w:w="6205" w:type="dxa"/>
            <w:shd w:val="clear" w:color="auto" w:fill="auto"/>
          </w:tcPr>
          <w:p w14:paraId="7F3F101E" w14:textId="1C5D8D4D" w:rsidR="00784AA9" w:rsidRDefault="00784AA9" w:rsidP="0057667C">
            <w:pPr>
              <w:pStyle w:val="NoSpacing"/>
              <w:rPr>
                <w:rFonts w:ascii="Times New Roman" w:hAnsi="Times New Roman" w:cs="Times New Roman"/>
                <w:color w:val="000000"/>
              </w:rPr>
            </w:pPr>
            <w:r>
              <w:rPr>
                <w:rFonts w:ascii="Times New Roman" w:hAnsi="Times New Roman" w:cs="Times New Roman"/>
                <w:color w:val="000000"/>
              </w:rPr>
              <w:t>Suspect NH3 on 9/18/2023; Matrix spike recoveries were outside control area (unknown amount).</w:t>
            </w:r>
          </w:p>
        </w:tc>
      </w:tr>
      <w:tr w:rsidR="00784AA9" w14:paraId="4552F8C3" w14:textId="77777777" w:rsidTr="00861729">
        <w:trPr>
          <w:trHeight w:val="73"/>
        </w:trPr>
        <w:tc>
          <w:tcPr>
            <w:tcW w:w="1705" w:type="dxa"/>
            <w:shd w:val="clear" w:color="auto" w:fill="auto"/>
          </w:tcPr>
          <w:p w14:paraId="2D5E3B00" w14:textId="2DACB403" w:rsidR="00784AA9" w:rsidRDefault="005407C5" w:rsidP="0057667C">
            <w:pPr>
              <w:pStyle w:val="NoSpacing"/>
              <w:rPr>
                <w:rFonts w:ascii="Times New Roman" w:hAnsi="Times New Roman" w:cs="Times New Roman"/>
                <w:color w:val="000000"/>
              </w:rPr>
            </w:pPr>
            <w:r>
              <w:rPr>
                <w:rFonts w:ascii="Times New Roman" w:hAnsi="Times New Roman" w:cs="Times New Roman"/>
                <w:color w:val="000000"/>
              </w:rPr>
              <w:t>October 2023</w:t>
            </w:r>
          </w:p>
        </w:tc>
        <w:tc>
          <w:tcPr>
            <w:tcW w:w="1440" w:type="dxa"/>
            <w:shd w:val="clear" w:color="auto" w:fill="auto"/>
          </w:tcPr>
          <w:p w14:paraId="130A301E" w14:textId="6667253B" w:rsidR="00784AA9" w:rsidRDefault="005407C5" w:rsidP="0057667C">
            <w:pPr>
              <w:pStyle w:val="NoSpacing"/>
              <w:rPr>
                <w:rFonts w:ascii="Times New Roman" w:hAnsi="Times New Roman" w:cs="Times New Roman"/>
                <w:iCs/>
                <w:color w:val="000000"/>
              </w:rPr>
            </w:pPr>
            <w:r>
              <w:rPr>
                <w:rFonts w:ascii="Times New Roman" w:hAnsi="Times New Roman" w:cs="Times New Roman"/>
                <w:iCs/>
                <w:color w:val="000000"/>
              </w:rPr>
              <w:t>ALL SITES</w:t>
            </w:r>
          </w:p>
        </w:tc>
        <w:tc>
          <w:tcPr>
            <w:tcW w:w="6205" w:type="dxa"/>
            <w:shd w:val="clear" w:color="auto" w:fill="auto"/>
          </w:tcPr>
          <w:p w14:paraId="08E49C75" w14:textId="4680E299" w:rsidR="00784AA9" w:rsidRDefault="005407C5" w:rsidP="0057667C">
            <w:pPr>
              <w:pStyle w:val="NoSpacing"/>
              <w:rPr>
                <w:rFonts w:ascii="Times New Roman" w:hAnsi="Times New Roman" w:cs="Times New Roman"/>
                <w:color w:val="000000"/>
              </w:rPr>
            </w:pPr>
            <w:r w:rsidRPr="008F5847">
              <w:rPr>
                <w:rFonts w:ascii="Times New Roman" w:hAnsi="Times New Roman" w:cs="Times New Roman"/>
                <w:color w:val="000000"/>
              </w:rPr>
              <w:t>Chlorophyll</w:t>
            </w:r>
            <w:r>
              <w:rPr>
                <w:rFonts w:ascii="Times New Roman" w:hAnsi="Times New Roman" w:cs="Times New Roman"/>
                <w:color w:val="000000"/>
              </w:rPr>
              <w:t xml:space="preserve"> and </w:t>
            </w:r>
            <w:r w:rsidRPr="008F5847">
              <w:rPr>
                <w:rFonts w:ascii="Times New Roman" w:hAnsi="Times New Roman" w:cs="Times New Roman"/>
                <w:color w:val="000000"/>
              </w:rPr>
              <w:t>Phycoerythrin</w:t>
            </w:r>
            <w:r>
              <w:rPr>
                <w:rFonts w:ascii="Times New Roman" w:hAnsi="Times New Roman" w:cs="Times New Roman"/>
                <w:color w:val="000000"/>
              </w:rPr>
              <w:t xml:space="preserve"> field data missing due to failed calibration.</w:t>
            </w:r>
          </w:p>
        </w:tc>
      </w:tr>
      <w:tr w:rsidR="00784AA9" w14:paraId="12A5E26A" w14:textId="77777777" w:rsidTr="00861729">
        <w:trPr>
          <w:trHeight w:val="73"/>
        </w:trPr>
        <w:tc>
          <w:tcPr>
            <w:tcW w:w="1705" w:type="dxa"/>
            <w:shd w:val="clear" w:color="auto" w:fill="auto"/>
          </w:tcPr>
          <w:p w14:paraId="20037831" w14:textId="52EB1CFD" w:rsidR="00784AA9" w:rsidRDefault="003D66E8" w:rsidP="0057667C">
            <w:pPr>
              <w:pStyle w:val="NoSpacing"/>
              <w:rPr>
                <w:rFonts w:ascii="Times New Roman" w:hAnsi="Times New Roman" w:cs="Times New Roman"/>
                <w:color w:val="000000"/>
              </w:rPr>
            </w:pPr>
            <w:r>
              <w:rPr>
                <w:rFonts w:ascii="Times New Roman" w:hAnsi="Times New Roman" w:cs="Times New Roman"/>
                <w:color w:val="000000"/>
              </w:rPr>
              <w:t>December 2023</w:t>
            </w:r>
          </w:p>
        </w:tc>
        <w:tc>
          <w:tcPr>
            <w:tcW w:w="1440" w:type="dxa"/>
            <w:shd w:val="clear" w:color="auto" w:fill="auto"/>
          </w:tcPr>
          <w:p w14:paraId="4026B69C" w14:textId="4B8A4963" w:rsidR="00784AA9" w:rsidRDefault="003D66E8" w:rsidP="0057667C">
            <w:pPr>
              <w:pStyle w:val="NoSpacing"/>
              <w:rPr>
                <w:rFonts w:ascii="Times New Roman" w:hAnsi="Times New Roman" w:cs="Times New Roman"/>
                <w:iCs/>
                <w:color w:val="000000"/>
              </w:rPr>
            </w:pPr>
            <w:r>
              <w:rPr>
                <w:rFonts w:ascii="Times New Roman" w:hAnsi="Times New Roman" w:cs="Times New Roman"/>
                <w:iCs/>
                <w:color w:val="000000"/>
              </w:rPr>
              <w:t>GL2</w:t>
            </w:r>
          </w:p>
        </w:tc>
        <w:tc>
          <w:tcPr>
            <w:tcW w:w="6205" w:type="dxa"/>
            <w:shd w:val="clear" w:color="auto" w:fill="auto"/>
          </w:tcPr>
          <w:p w14:paraId="28384B1A" w14:textId="4F6E318E" w:rsidR="002E4265" w:rsidRDefault="003D66E8" w:rsidP="00A32FE5">
            <w:pPr>
              <w:pStyle w:val="NoSpacing"/>
              <w:rPr>
                <w:rFonts w:ascii="Times New Roman" w:hAnsi="Times New Roman" w:cs="Times New Roman"/>
                <w:color w:val="000000"/>
              </w:rPr>
            </w:pPr>
            <w:r w:rsidRPr="003D66E8">
              <w:rPr>
                <w:rFonts w:ascii="Times New Roman" w:hAnsi="Times New Roman" w:cs="Times New Roman"/>
                <w:color w:val="000000"/>
              </w:rPr>
              <w:t>The water level was unusually low causing the FWC airboat to disturb the bottom. We waited for the muck to settle before collecting WQ readings.</w:t>
            </w:r>
          </w:p>
        </w:tc>
      </w:tr>
      <w:tr w:rsidR="002E4265" w14:paraId="54A4C032" w14:textId="77777777" w:rsidTr="00861729">
        <w:trPr>
          <w:trHeight w:val="73"/>
        </w:trPr>
        <w:tc>
          <w:tcPr>
            <w:tcW w:w="1705" w:type="dxa"/>
            <w:shd w:val="clear" w:color="auto" w:fill="auto"/>
          </w:tcPr>
          <w:p w14:paraId="327FF418" w14:textId="77777777" w:rsidR="002E4265" w:rsidRDefault="002E4265" w:rsidP="0057667C">
            <w:pPr>
              <w:pStyle w:val="NoSpacing"/>
              <w:rPr>
                <w:rFonts w:ascii="Times New Roman" w:hAnsi="Times New Roman" w:cs="Times New Roman"/>
                <w:color w:val="000000"/>
              </w:rPr>
            </w:pPr>
          </w:p>
        </w:tc>
        <w:tc>
          <w:tcPr>
            <w:tcW w:w="1440" w:type="dxa"/>
            <w:shd w:val="clear" w:color="auto" w:fill="auto"/>
          </w:tcPr>
          <w:p w14:paraId="71C3FDE7" w14:textId="77777777" w:rsidR="002E4265" w:rsidRDefault="002E4265" w:rsidP="0057667C">
            <w:pPr>
              <w:pStyle w:val="NoSpacing"/>
              <w:rPr>
                <w:rFonts w:ascii="Times New Roman" w:hAnsi="Times New Roman" w:cs="Times New Roman"/>
                <w:iCs/>
                <w:color w:val="000000"/>
              </w:rPr>
            </w:pPr>
          </w:p>
        </w:tc>
        <w:tc>
          <w:tcPr>
            <w:tcW w:w="6205" w:type="dxa"/>
            <w:shd w:val="clear" w:color="auto" w:fill="auto"/>
          </w:tcPr>
          <w:p w14:paraId="06F0882C" w14:textId="048907FA" w:rsidR="002E4265" w:rsidRPr="003D66E8" w:rsidRDefault="002E4265" w:rsidP="00A32FE5">
            <w:pPr>
              <w:pStyle w:val="NoSpacing"/>
              <w:rPr>
                <w:rFonts w:ascii="Times New Roman" w:hAnsi="Times New Roman" w:cs="Times New Roman"/>
                <w:color w:val="000000"/>
              </w:rPr>
            </w:pPr>
            <w:r>
              <w:rPr>
                <w:rFonts w:ascii="Times New Roman" w:hAnsi="Times New Roman" w:cs="Times New Roman"/>
                <w:color w:val="000000"/>
              </w:rPr>
              <w:t>Adjusted Date column added for chart visualization.</w:t>
            </w:r>
          </w:p>
        </w:tc>
      </w:tr>
    </w:tbl>
    <w:p w14:paraId="3EA930EA" w14:textId="77777777" w:rsidR="003A66F3" w:rsidRDefault="003A66F3">
      <w:pPr>
        <w:rPr>
          <w:rFonts w:ascii="Times New Roman" w:hAnsi="Times New Roman" w:cs="Times New Roman"/>
          <w:b/>
          <w:color w:val="000000"/>
          <w:sz w:val="24"/>
        </w:rPr>
      </w:pPr>
      <w:r>
        <w:rPr>
          <w:rFonts w:ascii="Times New Roman" w:hAnsi="Times New Roman" w:cs="Times New Roman"/>
          <w:b/>
          <w:color w:val="000000"/>
          <w:sz w:val="24"/>
        </w:rPr>
        <w:br w:type="page"/>
      </w:r>
    </w:p>
    <w:p w14:paraId="445A957B" w14:textId="359F6317" w:rsidR="00663B88" w:rsidRPr="003A66F3" w:rsidRDefault="00663B88" w:rsidP="009D78BA">
      <w:pPr>
        <w:pStyle w:val="NoSpacing"/>
        <w:rPr>
          <w:rFonts w:ascii="Times New Roman" w:hAnsi="Times New Roman" w:cs="Times New Roman"/>
          <w:b/>
          <w:color w:val="000000"/>
          <w:sz w:val="24"/>
        </w:rPr>
      </w:pPr>
      <w:r w:rsidRPr="003A66F3">
        <w:rPr>
          <w:rFonts w:ascii="Times New Roman" w:hAnsi="Times New Roman" w:cs="Times New Roman"/>
          <w:b/>
          <w:color w:val="000000"/>
          <w:sz w:val="24"/>
        </w:rPr>
        <w:lastRenderedPageBreak/>
        <w:t>Appendix 1</w:t>
      </w:r>
    </w:p>
    <w:p w14:paraId="114EF143" w14:textId="7E87AA5B" w:rsidR="003A66F3" w:rsidRPr="003A66F3" w:rsidRDefault="003A66F3" w:rsidP="009D78BA">
      <w:pPr>
        <w:pStyle w:val="NoSpacing"/>
        <w:rPr>
          <w:rFonts w:ascii="Times New Roman" w:hAnsi="Times New Roman" w:cs="Times New Roman"/>
          <w:color w:val="000000"/>
        </w:rPr>
      </w:pPr>
      <w:r w:rsidRPr="003A66F3">
        <w:rPr>
          <w:rFonts w:ascii="Times New Roman" w:hAnsi="Times New Roman" w:cs="Times New Roman"/>
          <w:color w:val="000000"/>
        </w:rPr>
        <w:t>Box plot representation of the filtration tests done by University of Florida researchers. Three replicates were taken at each site for each filtration method (filtered and unfiltered).</w:t>
      </w:r>
    </w:p>
    <w:p w14:paraId="000004FC" w14:textId="7E7C8713" w:rsidR="00E5028B" w:rsidRPr="00447E81" w:rsidRDefault="003A66F3" w:rsidP="005E72FA">
      <w:pPr>
        <w:pStyle w:val="NoSpacing"/>
        <w:rPr>
          <w:rFonts w:ascii="Times New Roman" w:hAnsi="Times New Roman" w:cs="Times New Roman"/>
          <w:color w:val="000000"/>
        </w:rPr>
      </w:pPr>
      <w:r>
        <w:rPr>
          <w:rFonts w:ascii="Times New Roman" w:hAnsi="Times New Roman" w:cs="Times New Roman"/>
          <w:noProof/>
          <w:color w:val="000000"/>
        </w:rPr>
        <w:drawing>
          <wp:inline distT="0" distB="0" distL="0" distR="0" wp14:anchorId="281343E1" wp14:editId="63D1B0E7">
            <wp:extent cx="5740858" cy="74293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lteredunfiltered graphs.pdf"/>
                    <pic:cNvPicPr/>
                  </pic:nvPicPr>
                  <pic:blipFill>
                    <a:blip r:embed="rId29">
                      <a:extLst>
                        <a:ext uri="{28A0092B-C50C-407E-A947-70E740481C1C}">
                          <a14:useLocalDpi xmlns:a14="http://schemas.microsoft.com/office/drawing/2010/main" val="0"/>
                        </a:ext>
                      </a:extLst>
                    </a:blip>
                    <a:stretch>
                      <a:fillRect/>
                    </a:stretch>
                  </pic:blipFill>
                  <pic:spPr>
                    <a:xfrm>
                      <a:off x="0" y="0"/>
                      <a:ext cx="5755253" cy="7448011"/>
                    </a:xfrm>
                    <a:prstGeom prst="rect">
                      <a:avLst/>
                    </a:prstGeom>
                  </pic:spPr>
                </pic:pic>
              </a:graphicData>
            </a:graphic>
          </wp:inline>
        </w:drawing>
      </w:r>
    </w:p>
    <w:sectPr w:rsidR="00E5028B" w:rsidRPr="00447E81" w:rsidSect="00D22893">
      <w:headerReference w:type="default" r:id="rId3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E68A4C" w14:textId="77777777" w:rsidR="0037081C" w:rsidRDefault="0037081C">
      <w:pPr>
        <w:spacing w:after="0" w:line="240" w:lineRule="auto"/>
      </w:pPr>
      <w:r>
        <w:separator/>
      </w:r>
    </w:p>
  </w:endnote>
  <w:endnote w:type="continuationSeparator" w:id="0">
    <w:p w14:paraId="4C7FE03A" w14:textId="77777777" w:rsidR="0037081C" w:rsidRDefault="003708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3B9C7" w14:textId="77777777" w:rsidR="0037081C" w:rsidRDefault="0037081C">
      <w:pPr>
        <w:spacing w:after="0" w:line="240" w:lineRule="auto"/>
      </w:pPr>
      <w:r>
        <w:separator/>
      </w:r>
    </w:p>
  </w:footnote>
  <w:footnote w:type="continuationSeparator" w:id="0">
    <w:p w14:paraId="39ED944A" w14:textId="77777777" w:rsidR="0037081C" w:rsidRDefault="0037081C">
      <w:pPr>
        <w:spacing w:after="0" w:line="240" w:lineRule="auto"/>
      </w:pPr>
      <w:r>
        <w:continuationSeparator/>
      </w:r>
    </w:p>
  </w:footnote>
  <w:footnote w:id="1">
    <w:p w14:paraId="2ECF790A" w14:textId="14762D52" w:rsidR="0037081C" w:rsidRPr="0092573A" w:rsidRDefault="0037081C">
      <w:pPr>
        <w:pStyle w:val="FootnoteText"/>
        <w:rPr>
          <w:rFonts w:ascii="Times New Roman" w:hAnsi="Times New Roman" w:cs="Times New Roman"/>
        </w:rPr>
      </w:pPr>
      <w:r w:rsidRPr="0092573A">
        <w:rPr>
          <w:rStyle w:val="FootnoteReference"/>
          <w:rFonts w:ascii="Times New Roman" w:hAnsi="Times New Roman" w:cs="Times New Roman"/>
        </w:rPr>
        <w:footnoteRef/>
      </w:r>
      <w:r w:rsidRPr="0092573A">
        <w:rPr>
          <w:rFonts w:ascii="Times New Roman" w:hAnsi="Times New Roman" w:cs="Times New Roman"/>
        </w:rPr>
        <w:t xml:space="preserve"> Dix, N., S. Dunnigan, J. Lee, and J. Tomazinis. 2019. Guana Water Quality Two-Year Summary Report July 2017 - June 2019. Technical Report (2) 16 p.</w:t>
      </w:r>
    </w:p>
  </w:footnote>
  <w:footnote w:id="2">
    <w:p w14:paraId="3BDD8A75" w14:textId="7721205F" w:rsidR="0037081C" w:rsidRPr="0092573A" w:rsidRDefault="0037081C" w:rsidP="0092573A">
      <w:pPr>
        <w:pStyle w:val="FootnoteText"/>
        <w:rPr>
          <w:rFonts w:ascii="Times New Roman" w:hAnsi="Times New Roman" w:cs="Times New Roman"/>
        </w:rPr>
      </w:pPr>
      <w:r w:rsidRPr="0092573A">
        <w:rPr>
          <w:rStyle w:val="FootnoteReference"/>
          <w:rFonts w:ascii="Times New Roman" w:hAnsi="Times New Roman" w:cs="Times New Roman"/>
        </w:rPr>
        <w:footnoteRef/>
      </w:r>
      <w:r w:rsidRPr="0092573A">
        <w:rPr>
          <w:rFonts w:ascii="Times New Roman" w:hAnsi="Times New Roman" w:cs="Times New Roman"/>
        </w:rPr>
        <w:t xml:space="preserve"> https://floridadep.gov/dear/quality-assurance/content/dep-sops</w:t>
      </w:r>
    </w:p>
    <w:p w14:paraId="6FCAC1CF" w14:textId="3D158A7D" w:rsidR="0037081C" w:rsidRDefault="0037081C">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1338736608"/>
      <w:docPartObj>
        <w:docPartGallery w:val="Page Numbers (Top of Page)"/>
        <w:docPartUnique/>
      </w:docPartObj>
    </w:sdtPr>
    <w:sdtEndPr>
      <w:rPr>
        <w:noProof/>
        <w:sz w:val="24"/>
        <w:szCs w:val="24"/>
      </w:rPr>
    </w:sdtEndPr>
    <w:sdtContent>
      <w:p w14:paraId="1AF38DA4" w14:textId="2D22B77D" w:rsidR="0037081C" w:rsidRPr="0030085E" w:rsidRDefault="0037081C">
        <w:pPr>
          <w:pStyle w:val="Header"/>
          <w:jc w:val="right"/>
          <w:rPr>
            <w:rFonts w:ascii="Times New Roman" w:hAnsi="Times New Roman" w:cs="Times New Roman"/>
          </w:rPr>
        </w:pPr>
        <w:r w:rsidRPr="0053550A">
          <w:rPr>
            <w:rFonts w:ascii="Times New Roman" w:hAnsi="Times New Roman" w:cs="Times New Roman"/>
            <w:sz w:val="24"/>
            <w:szCs w:val="24"/>
          </w:rPr>
          <w:fldChar w:fldCharType="begin"/>
        </w:r>
        <w:r w:rsidRPr="0053550A">
          <w:rPr>
            <w:rFonts w:ascii="Times New Roman" w:hAnsi="Times New Roman" w:cs="Times New Roman"/>
            <w:sz w:val="24"/>
            <w:szCs w:val="24"/>
          </w:rPr>
          <w:instrText xml:space="preserve"> PAGE   \* MERGEFORMAT </w:instrText>
        </w:r>
        <w:r w:rsidRPr="0053550A">
          <w:rPr>
            <w:rFonts w:ascii="Times New Roman" w:hAnsi="Times New Roman" w:cs="Times New Roman"/>
            <w:sz w:val="24"/>
            <w:szCs w:val="24"/>
          </w:rPr>
          <w:fldChar w:fldCharType="separate"/>
        </w:r>
        <w:r w:rsidRPr="0053550A">
          <w:rPr>
            <w:rFonts w:ascii="Times New Roman" w:hAnsi="Times New Roman" w:cs="Times New Roman"/>
            <w:noProof/>
            <w:sz w:val="24"/>
            <w:szCs w:val="24"/>
          </w:rPr>
          <w:t>2</w:t>
        </w:r>
        <w:r w:rsidRPr="0053550A">
          <w:rPr>
            <w:rFonts w:ascii="Times New Roman" w:hAnsi="Times New Roman" w:cs="Times New Roman"/>
            <w:noProof/>
            <w:sz w:val="24"/>
            <w:szCs w:val="24"/>
          </w:rPr>
          <w:fldChar w:fldCharType="end"/>
        </w:r>
      </w:p>
    </w:sdtContent>
  </w:sdt>
  <w:p w14:paraId="00000501" w14:textId="77777777" w:rsidR="0037081C" w:rsidRDefault="0037081C">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38B7"/>
    <w:multiLevelType w:val="multilevel"/>
    <w:tmpl w:val="0908DC2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10621D2"/>
    <w:multiLevelType w:val="hybridMultilevel"/>
    <w:tmpl w:val="9708B774"/>
    <w:lvl w:ilvl="0" w:tplc="FAB800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6C7AD2"/>
    <w:multiLevelType w:val="hybridMultilevel"/>
    <w:tmpl w:val="DB107FC0"/>
    <w:lvl w:ilvl="0" w:tplc="5A70D282">
      <w:start w:val="1"/>
      <w:numFmt w:val="lowerLetter"/>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5538A1"/>
    <w:multiLevelType w:val="multilevel"/>
    <w:tmpl w:val="735890CC"/>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DF3C35"/>
    <w:multiLevelType w:val="multilevel"/>
    <w:tmpl w:val="0908DC2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F12F77"/>
    <w:multiLevelType w:val="hybridMultilevel"/>
    <w:tmpl w:val="EC507D9E"/>
    <w:lvl w:ilvl="0" w:tplc="CAFEEDF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D46FA"/>
    <w:multiLevelType w:val="hybridMultilevel"/>
    <w:tmpl w:val="5EB0E036"/>
    <w:lvl w:ilvl="0" w:tplc="B20851D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5F6520"/>
    <w:multiLevelType w:val="hybridMultilevel"/>
    <w:tmpl w:val="815406C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C5305EC"/>
    <w:multiLevelType w:val="hybridMultilevel"/>
    <w:tmpl w:val="AE6873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E603B76"/>
    <w:multiLevelType w:val="hybridMultilevel"/>
    <w:tmpl w:val="25324BFA"/>
    <w:lvl w:ilvl="0" w:tplc="40E60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3E724FB"/>
    <w:multiLevelType w:val="multilevel"/>
    <w:tmpl w:val="735890CC"/>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8FE71CC"/>
    <w:multiLevelType w:val="hybridMultilevel"/>
    <w:tmpl w:val="4B2439C4"/>
    <w:lvl w:ilvl="0" w:tplc="38965C46">
      <w:start w:val="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0F52050"/>
    <w:multiLevelType w:val="hybridMultilevel"/>
    <w:tmpl w:val="22009FB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961779"/>
    <w:multiLevelType w:val="multilevel"/>
    <w:tmpl w:val="0908DC26"/>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7"/>
      </w:pPr>
      <w:rPr>
        <w:b w:val="0"/>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A5C3BA7"/>
    <w:multiLevelType w:val="hybridMultilevel"/>
    <w:tmpl w:val="6DB0555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B8605C"/>
    <w:multiLevelType w:val="hybridMultilevel"/>
    <w:tmpl w:val="0B1481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480AA7"/>
    <w:multiLevelType w:val="hybridMultilevel"/>
    <w:tmpl w:val="C464AC0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4D73FB"/>
    <w:multiLevelType w:val="hybridMultilevel"/>
    <w:tmpl w:val="0EE6E72E"/>
    <w:lvl w:ilvl="0" w:tplc="60FAE040">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B7143D"/>
    <w:multiLevelType w:val="hybridMultilevel"/>
    <w:tmpl w:val="350ED6E2"/>
    <w:lvl w:ilvl="0" w:tplc="12D263E8">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AE6616"/>
    <w:multiLevelType w:val="hybridMultilevel"/>
    <w:tmpl w:val="F000F34C"/>
    <w:lvl w:ilvl="0" w:tplc="1534B5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92320390">
    <w:abstractNumId w:val="3"/>
  </w:num>
  <w:num w:numId="2" w16cid:durableId="1960600131">
    <w:abstractNumId w:val="4"/>
  </w:num>
  <w:num w:numId="3" w16cid:durableId="1302422817">
    <w:abstractNumId w:val="10"/>
  </w:num>
  <w:num w:numId="4" w16cid:durableId="186455946">
    <w:abstractNumId w:val="13"/>
  </w:num>
  <w:num w:numId="5" w16cid:durableId="966393986">
    <w:abstractNumId w:val="0"/>
  </w:num>
  <w:num w:numId="6" w16cid:durableId="1877036236">
    <w:abstractNumId w:val="7"/>
  </w:num>
  <w:num w:numId="7" w16cid:durableId="564687233">
    <w:abstractNumId w:val="14"/>
  </w:num>
  <w:num w:numId="8" w16cid:durableId="411006272">
    <w:abstractNumId w:val="19"/>
  </w:num>
  <w:num w:numId="9" w16cid:durableId="1668089296">
    <w:abstractNumId w:val="16"/>
  </w:num>
  <w:num w:numId="10" w16cid:durableId="308367152">
    <w:abstractNumId w:val="1"/>
  </w:num>
  <w:num w:numId="11" w16cid:durableId="1851335096">
    <w:abstractNumId w:val="6"/>
  </w:num>
  <w:num w:numId="12" w16cid:durableId="315454359">
    <w:abstractNumId w:val="8"/>
  </w:num>
  <w:num w:numId="13" w16cid:durableId="733890631">
    <w:abstractNumId w:val="5"/>
  </w:num>
  <w:num w:numId="14" w16cid:durableId="482238564">
    <w:abstractNumId w:val="15"/>
  </w:num>
  <w:num w:numId="15" w16cid:durableId="1060901142">
    <w:abstractNumId w:val="17"/>
  </w:num>
  <w:num w:numId="16" w16cid:durableId="761999396">
    <w:abstractNumId w:val="2"/>
  </w:num>
  <w:num w:numId="17" w16cid:durableId="6371179">
    <w:abstractNumId w:val="12"/>
  </w:num>
  <w:num w:numId="18" w16cid:durableId="133645898">
    <w:abstractNumId w:val="11"/>
  </w:num>
  <w:num w:numId="19" w16cid:durableId="1436630392">
    <w:abstractNumId w:val="9"/>
  </w:num>
  <w:num w:numId="20" w16cid:durableId="29387050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28B"/>
    <w:rsid w:val="00004744"/>
    <w:rsid w:val="00004D84"/>
    <w:rsid w:val="00015915"/>
    <w:rsid w:val="00016FEA"/>
    <w:rsid w:val="00017759"/>
    <w:rsid w:val="00021419"/>
    <w:rsid w:val="00025F96"/>
    <w:rsid w:val="00026539"/>
    <w:rsid w:val="00031AC9"/>
    <w:rsid w:val="00034517"/>
    <w:rsid w:val="00036AFE"/>
    <w:rsid w:val="000405E8"/>
    <w:rsid w:val="00040CBA"/>
    <w:rsid w:val="00052B1C"/>
    <w:rsid w:val="00055308"/>
    <w:rsid w:val="00065BFA"/>
    <w:rsid w:val="00071486"/>
    <w:rsid w:val="000847F7"/>
    <w:rsid w:val="000B185C"/>
    <w:rsid w:val="000B5DC5"/>
    <w:rsid w:val="000B71C0"/>
    <w:rsid w:val="000C7977"/>
    <w:rsid w:val="000D1AFD"/>
    <w:rsid w:val="000D1E36"/>
    <w:rsid w:val="000D7DFE"/>
    <w:rsid w:val="0010094F"/>
    <w:rsid w:val="001142FF"/>
    <w:rsid w:val="00116A73"/>
    <w:rsid w:val="0012097D"/>
    <w:rsid w:val="0013015D"/>
    <w:rsid w:val="001309B8"/>
    <w:rsid w:val="0013179B"/>
    <w:rsid w:val="00131E3B"/>
    <w:rsid w:val="00132422"/>
    <w:rsid w:val="00140F59"/>
    <w:rsid w:val="00151421"/>
    <w:rsid w:val="00153C0A"/>
    <w:rsid w:val="00161667"/>
    <w:rsid w:val="00166348"/>
    <w:rsid w:val="0017404D"/>
    <w:rsid w:val="00185237"/>
    <w:rsid w:val="001879FD"/>
    <w:rsid w:val="001A0A8C"/>
    <w:rsid w:val="001A342E"/>
    <w:rsid w:val="001A5C57"/>
    <w:rsid w:val="001B42B3"/>
    <w:rsid w:val="001C712C"/>
    <w:rsid w:val="001D2909"/>
    <w:rsid w:val="001D617D"/>
    <w:rsid w:val="001F50DD"/>
    <w:rsid w:val="00202050"/>
    <w:rsid w:val="002121F4"/>
    <w:rsid w:val="00217480"/>
    <w:rsid w:val="00223A14"/>
    <w:rsid w:val="002315EB"/>
    <w:rsid w:val="00232ED9"/>
    <w:rsid w:val="002517E5"/>
    <w:rsid w:val="002664AB"/>
    <w:rsid w:val="00273EB4"/>
    <w:rsid w:val="002823C0"/>
    <w:rsid w:val="00291BFD"/>
    <w:rsid w:val="00292693"/>
    <w:rsid w:val="00292B5C"/>
    <w:rsid w:val="00297733"/>
    <w:rsid w:val="002A57AF"/>
    <w:rsid w:val="002A69DE"/>
    <w:rsid w:val="002B40D2"/>
    <w:rsid w:val="002C4769"/>
    <w:rsid w:val="002D30B7"/>
    <w:rsid w:val="002E4265"/>
    <w:rsid w:val="0030085E"/>
    <w:rsid w:val="00311450"/>
    <w:rsid w:val="003126D6"/>
    <w:rsid w:val="00312FE1"/>
    <w:rsid w:val="00315458"/>
    <w:rsid w:val="00315824"/>
    <w:rsid w:val="0031653F"/>
    <w:rsid w:val="00321DD9"/>
    <w:rsid w:val="0033131B"/>
    <w:rsid w:val="003420A8"/>
    <w:rsid w:val="003422FE"/>
    <w:rsid w:val="00347394"/>
    <w:rsid w:val="00354994"/>
    <w:rsid w:val="00356059"/>
    <w:rsid w:val="00362181"/>
    <w:rsid w:val="0037081C"/>
    <w:rsid w:val="003859CC"/>
    <w:rsid w:val="00386FF7"/>
    <w:rsid w:val="00393C9F"/>
    <w:rsid w:val="003944F9"/>
    <w:rsid w:val="003A0721"/>
    <w:rsid w:val="003A0DA6"/>
    <w:rsid w:val="003A22D3"/>
    <w:rsid w:val="003A2737"/>
    <w:rsid w:val="003A2B17"/>
    <w:rsid w:val="003A50C3"/>
    <w:rsid w:val="003A66F3"/>
    <w:rsid w:val="003B2D47"/>
    <w:rsid w:val="003C3650"/>
    <w:rsid w:val="003C38BA"/>
    <w:rsid w:val="003D66E8"/>
    <w:rsid w:val="003E05FC"/>
    <w:rsid w:val="003E3FA1"/>
    <w:rsid w:val="003E67EA"/>
    <w:rsid w:val="003F181E"/>
    <w:rsid w:val="003F2543"/>
    <w:rsid w:val="004033F5"/>
    <w:rsid w:val="00406A76"/>
    <w:rsid w:val="004130B8"/>
    <w:rsid w:val="0042274A"/>
    <w:rsid w:val="00422EE8"/>
    <w:rsid w:val="004251A3"/>
    <w:rsid w:val="00435B78"/>
    <w:rsid w:val="00441AB5"/>
    <w:rsid w:val="00441FA8"/>
    <w:rsid w:val="00444DD1"/>
    <w:rsid w:val="00447A83"/>
    <w:rsid w:val="00447E81"/>
    <w:rsid w:val="004504D2"/>
    <w:rsid w:val="004658BE"/>
    <w:rsid w:val="004675C0"/>
    <w:rsid w:val="00477ED1"/>
    <w:rsid w:val="004864D4"/>
    <w:rsid w:val="00487EDE"/>
    <w:rsid w:val="00493A55"/>
    <w:rsid w:val="00494200"/>
    <w:rsid w:val="004976EB"/>
    <w:rsid w:val="004B4EDE"/>
    <w:rsid w:val="004B5C26"/>
    <w:rsid w:val="004C2901"/>
    <w:rsid w:val="004C46A6"/>
    <w:rsid w:val="004C75C4"/>
    <w:rsid w:val="004C7F89"/>
    <w:rsid w:val="004D12CA"/>
    <w:rsid w:val="004E2A6A"/>
    <w:rsid w:val="004E5802"/>
    <w:rsid w:val="004F3158"/>
    <w:rsid w:val="004F35E3"/>
    <w:rsid w:val="005009D1"/>
    <w:rsid w:val="0051030F"/>
    <w:rsid w:val="00515234"/>
    <w:rsid w:val="00532211"/>
    <w:rsid w:val="00534A57"/>
    <w:rsid w:val="00534BFE"/>
    <w:rsid w:val="0053550A"/>
    <w:rsid w:val="00536A92"/>
    <w:rsid w:val="005374B0"/>
    <w:rsid w:val="005407C5"/>
    <w:rsid w:val="00545925"/>
    <w:rsid w:val="00551D6E"/>
    <w:rsid w:val="00564778"/>
    <w:rsid w:val="0057667C"/>
    <w:rsid w:val="00587523"/>
    <w:rsid w:val="005928C2"/>
    <w:rsid w:val="005B62F0"/>
    <w:rsid w:val="005C1917"/>
    <w:rsid w:val="005C7C90"/>
    <w:rsid w:val="005D5097"/>
    <w:rsid w:val="005E444B"/>
    <w:rsid w:val="005E72FA"/>
    <w:rsid w:val="005F6B31"/>
    <w:rsid w:val="00602720"/>
    <w:rsid w:val="00623D3B"/>
    <w:rsid w:val="00630008"/>
    <w:rsid w:val="00640321"/>
    <w:rsid w:val="0066058E"/>
    <w:rsid w:val="00663B88"/>
    <w:rsid w:val="0068086D"/>
    <w:rsid w:val="006941A0"/>
    <w:rsid w:val="006973EB"/>
    <w:rsid w:val="006A796D"/>
    <w:rsid w:val="006C2786"/>
    <w:rsid w:val="006C6DA7"/>
    <w:rsid w:val="006E2742"/>
    <w:rsid w:val="006F2656"/>
    <w:rsid w:val="006F5BB7"/>
    <w:rsid w:val="007025AC"/>
    <w:rsid w:val="00710A8A"/>
    <w:rsid w:val="007128DB"/>
    <w:rsid w:val="00716BDD"/>
    <w:rsid w:val="00723A40"/>
    <w:rsid w:val="00741163"/>
    <w:rsid w:val="007435DF"/>
    <w:rsid w:val="00766FAB"/>
    <w:rsid w:val="00777C95"/>
    <w:rsid w:val="00784AA9"/>
    <w:rsid w:val="0078798C"/>
    <w:rsid w:val="007905AA"/>
    <w:rsid w:val="00790929"/>
    <w:rsid w:val="007A2CF8"/>
    <w:rsid w:val="007A493B"/>
    <w:rsid w:val="007A76F2"/>
    <w:rsid w:val="007B0191"/>
    <w:rsid w:val="007B0B55"/>
    <w:rsid w:val="007B3672"/>
    <w:rsid w:val="007C56AF"/>
    <w:rsid w:val="007C5C1B"/>
    <w:rsid w:val="007C78E2"/>
    <w:rsid w:val="007D00DA"/>
    <w:rsid w:val="007D2025"/>
    <w:rsid w:val="007D4EE1"/>
    <w:rsid w:val="007F0317"/>
    <w:rsid w:val="008037DF"/>
    <w:rsid w:val="00806391"/>
    <w:rsid w:val="008072C0"/>
    <w:rsid w:val="0080761A"/>
    <w:rsid w:val="00810E8D"/>
    <w:rsid w:val="0081406B"/>
    <w:rsid w:val="00830365"/>
    <w:rsid w:val="00836D56"/>
    <w:rsid w:val="00861729"/>
    <w:rsid w:val="00863794"/>
    <w:rsid w:val="00866103"/>
    <w:rsid w:val="0087384B"/>
    <w:rsid w:val="00893228"/>
    <w:rsid w:val="008975DB"/>
    <w:rsid w:val="008A19B5"/>
    <w:rsid w:val="008E3AEA"/>
    <w:rsid w:val="008F067E"/>
    <w:rsid w:val="008F07B2"/>
    <w:rsid w:val="008F5847"/>
    <w:rsid w:val="00901F24"/>
    <w:rsid w:val="00910D82"/>
    <w:rsid w:val="00911B4A"/>
    <w:rsid w:val="0092067B"/>
    <w:rsid w:val="00924729"/>
    <w:rsid w:val="0092573A"/>
    <w:rsid w:val="00933300"/>
    <w:rsid w:val="00940B88"/>
    <w:rsid w:val="009431E7"/>
    <w:rsid w:val="00943389"/>
    <w:rsid w:val="0094712F"/>
    <w:rsid w:val="00955E20"/>
    <w:rsid w:val="0096622C"/>
    <w:rsid w:val="00971470"/>
    <w:rsid w:val="0097468A"/>
    <w:rsid w:val="009940E1"/>
    <w:rsid w:val="00997806"/>
    <w:rsid w:val="009A64EF"/>
    <w:rsid w:val="009C0789"/>
    <w:rsid w:val="009D4349"/>
    <w:rsid w:val="009D78BA"/>
    <w:rsid w:val="009E137F"/>
    <w:rsid w:val="009F7552"/>
    <w:rsid w:val="00A0336E"/>
    <w:rsid w:val="00A07464"/>
    <w:rsid w:val="00A07F89"/>
    <w:rsid w:val="00A32FE5"/>
    <w:rsid w:val="00A413F8"/>
    <w:rsid w:val="00A5178E"/>
    <w:rsid w:val="00A60C1C"/>
    <w:rsid w:val="00A65388"/>
    <w:rsid w:val="00A67DD2"/>
    <w:rsid w:val="00A7054C"/>
    <w:rsid w:val="00A73ECA"/>
    <w:rsid w:val="00A836CF"/>
    <w:rsid w:val="00A852A9"/>
    <w:rsid w:val="00A85C11"/>
    <w:rsid w:val="00A912E2"/>
    <w:rsid w:val="00A91AE2"/>
    <w:rsid w:val="00A92D39"/>
    <w:rsid w:val="00A9378D"/>
    <w:rsid w:val="00AC025B"/>
    <w:rsid w:val="00AC2241"/>
    <w:rsid w:val="00AE032E"/>
    <w:rsid w:val="00AE1B98"/>
    <w:rsid w:val="00AE4AFB"/>
    <w:rsid w:val="00B03E88"/>
    <w:rsid w:val="00B0566F"/>
    <w:rsid w:val="00B1297D"/>
    <w:rsid w:val="00B22B1F"/>
    <w:rsid w:val="00B25EF3"/>
    <w:rsid w:val="00B310D4"/>
    <w:rsid w:val="00B316B6"/>
    <w:rsid w:val="00B31A74"/>
    <w:rsid w:val="00B32026"/>
    <w:rsid w:val="00B422CB"/>
    <w:rsid w:val="00B44589"/>
    <w:rsid w:val="00B525CB"/>
    <w:rsid w:val="00B547E5"/>
    <w:rsid w:val="00B613D4"/>
    <w:rsid w:val="00B62C7E"/>
    <w:rsid w:val="00B8678D"/>
    <w:rsid w:val="00B96393"/>
    <w:rsid w:val="00BA190B"/>
    <w:rsid w:val="00BA4C7F"/>
    <w:rsid w:val="00BA7A3D"/>
    <w:rsid w:val="00BB3EBF"/>
    <w:rsid w:val="00BB40D1"/>
    <w:rsid w:val="00BB41CD"/>
    <w:rsid w:val="00BC00C0"/>
    <w:rsid w:val="00BC250D"/>
    <w:rsid w:val="00BC3248"/>
    <w:rsid w:val="00BC3827"/>
    <w:rsid w:val="00BD02AD"/>
    <w:rsid w:val="00BE0C72"/>
    <w:rsid w:val="00BE1AAD"/>
    <w:rsid w:val="00BF3D76"/>
    <w:rsid w:val="00BF678C"/>
    <w:rsid w:val="00BF6AE8"/>
    <w:rsid w:val="00BF6E35"/>
    <w:rsid w:val="00BF7D14"/>
    <w:rsid w:val="00C2522D"/>
    <w:rsid w:val="00C41B03"/>
    <w:rsid w:val="00C451EB"/>
    <w:rsid w:val="00C67ECB"/>
    <w:rsid w:val="00C73AA9"/>
    <w:rsid w:val="00C764B7"/>
    <w:rsid w:val="00C83C09"/>
    <w:rsid w:val="00C849F2"/>
    <w:rsid w:val="00C84E82"/>
    <w:rsid w:val="00C8714A"/>
    <w:rsid w:val="00CA09A3"/>
    <w:rsid w:val="00CD0E10"/>
    <w:rsid w:val="00CD4F4E"/>
    <w:rsid w:val="00CD5D9A"/>
    <w:rsid w:val="00CE6327"/>
    <w:rsid w:val="00D10A97"/>
    <w:rsid w:val="00D162E3"/>
    <w:rsid w:val="00D22893"/>
    <w:rsid w:val="00D24F3B"/>
    <w:rsid w:val="00D25CEB"/>
    <w:rsid w:val="00D30939"/>
    <w:rsid w:val="00D3333D"/>
    <w:rsid w:val="00D45E52"/>
    <w:rsid w:val="00D528CC"/>
    <w:rsid w:val="00D5568A"/>
    <w:rsid w:val="00D56EDA"/>
    <w:rsid w:val="00D62A5A"/>
    <w:rsid w:val="00D7638C"/>
    <w:rsid w:val="00D76424"/>
    <w:rsid w:val="00D84A94"/>
    <w:rsid w:val="00D9630B"/>
    <w:rsid w:val="00DA119C"/>
    <w:rsid w:val="00DB05F0"/>
    <w:rsid w:val="00DB73C9"/>
    <w:rsid w:val="00DD0FEB"/>
    <w:rsid w:val="00DD1B80"/>
    <w:rsid w:val="00DD7558"/>
    <w:rsid w:val="00DE030C"/>
    <w:rsid w:val="00DE6A24"/>
    <w:rsid w:val="00DF1B7D"/>
    <w:rsid w:val="00E04B6C"/>
    <w:rsid w:val="00E11270"/>
    <w:rsid w:val="00E228F5"/>
    <w:rsid w:val="00E31505"/>
    <w:rsid w:val="00E3630E"/>
    <w:rsid w:val="00E5028B"/>
    <w:rsid w:val="00E55970"/>
    <w:rsid w:val="00E57613"/>
    <w:rsid w:val="00E60AD8"/>
    <w:rsid w:val="00E74D2C"/>
    <w:rsid w:val="00E77293"/>
    <w:rsid w:val="00E8650A"/>
    <w:rsid w:val="00E95D7D"/>
    <w:rsid w:val="00EB7ACE"/>
    <w:rsid w:val="00EC1648"/>
    <w:rsid w:val="00EC1766"/>
    <w:rsid w:val="00ED2DC7"/>
    <w:rsid w:val="00EE1F42"/>
    <w:rsid w:val="00F12549"/>
    <w:rsid w:val="00F144EC"/>
    <w:rsid w:val="00F43642"/>
    <w:rsid w:val="00F43F06"/>
    <w:rsid w:val="00F555E4"/>
    <w:rsid w:val="00F55921"/>
    <w:rsid w:val="00F55E23"/>
    <w:rsid w:val="00F60615"/>
    <w:rsid w:val="00F6187E"/>
    <w:rsid w:val="00F65AA8"/>
    <w:rsid w:val="00F66440"/>
    <w:rsid w:val="00F75B36"/>
    <w:rsid w:val="00F76B5D"/>
    <w:rsid w:val="00F77480"/>
    <w:rsid w:val="00F810DF"/>
    <w:rsid w:val="00F82A66"/>
    <w:rsid w:val="00F93694"/>
    <w:rsid w:val="00FA0CC9"/>
    <w:rsid w:val="00FA1CF0"/>
    <w:rsid w:val="00FA496C"/>
    <w:rsid w:val="00FD3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6282A"/>
  <w15:docId w15:val="{6897F27D-A1E4-4D31-980C-CAB6DDC8B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ListTable1Light-Accent3">
    <w:name w:val="List Table 1 Light Accent 3"/>
    <w:basedOn w:val="TableNormal"/>
    <w:uiPriority w:val="46"/>
    <w:rsid w:val="00AF2DCB"/>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DefaultParagraphFont"/>
    <w:uiPriority w:val="99"/>
    <w:unhideWhenUsed/>
    <w:rsid w:val="003B1A69"/>
    <w:rPr>
      <w:color w:val="0563C1" w:themeColor="hyperlink"/>
      <w:u w:val="single"/>
    </w:rPr>
  </w:style>
  <w:style w:type="character" w:customStyle="1" w:styleId="UnresolvedMention1">
    <w:name w:val="Unresolved Mention1"/>
    <w:basedOn w:val="DefaultParagraphFont"/>
    <w:uiPriority w:val="99"/>
    <w:semiHidden/>
    <w:unhideWhenUsed/>
    <w:rsid w:val="003B1A69"/>
    <w:rPr>
      <w:color w:val="808080"/>
      <w:shd w:val="clear" w:color="auto" w:fill="E6E6E6"/>
    </w:rPr>
  </w:style>
  <w:style w:type="paragraph" w:styleId="ListParagraph">
    <w:name w:val="List Paragraph"/>
    <w:basedOn w:val="Normal"/>
    <w:uiPriority w:val="34"/>
    <w:qFormat/>
    <w:rsid w:val="003B1A69"/>
    <w:pPr>
      <w:ind w:left="720"/>
      <w:contextualSpacing/>
    </w:pPr>
  </w:style>
  <w:style w:type="paragraph" w:styleId="BodyTextIndent2">
    <w:name w:val="Body Text Indent 2"/>
    <w:basedOn w:val="Normal"/>
    <w:link w:val="BodyTextIndent2Char"/>
    <w:rsid w:val="003B1A69"/>
    <w:pPr>
      <w:spacing w:after="120" w:line="480" w:lineRule="auto"/>
      <w:ind w:left="360"/>
    </w:pPr>
    <w:rPr>
      <w:rFonts w:ascii="Times New Roman" w:eastAsia="Times New Roman" w:hAnsi="Times New Roman" w:cs="Times New Roman"/>
      <w:sz w:val="24"/>
      <w:szCs w:val="24"/>
    </w:rPr>
  </w:style>
  <w:style w:type="character" w:customStyle="1" w:styleId="BodyTextIndent2Char">
    <w:name w:val="Body Text Indent 2 Char"/>
    <w:basedOn w:val="DefaultParagraphFont"/>
    <w:link w:val="BodyTextIndent2"/>
    <w:rsid w:val="003B1A69"/>
    <w:rPr>
      <w:rFonts w:ascii="Times New Roman" w:eastAsia="Times New Roman" w:hAnsi="Times New Roman" w:cs="Times New Roman"/>
      <w:sz w:val="24"/>
      <w:szCs w:val="24"/>
    </w:rPr>
  </w:style>
  <w:style w:type="table" w:styleId="TableGrid">
    <w:name w:val="Table Grid"/>
    <w:basedOn w:val="TableNormal"/>
    <w:uiPriority w:val="39"/>
    <w:rsid w:val="009F41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436B12"/>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436B12"/>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E749BB"/>
    <w:rPr>
      <w:sz w:val="16"/>
      <w:szCs w:val="16"/>
    </w:rPr>
  </w:style>
  <w:style w:type="paragraph" w:styleId="CommentText">
    <w:name w:val="annotation text"/>
    <w:basedOn w:val="Normal"/>
    <w:link w:val="CommentTextChar"/>
    <w:uiPriority w:val="99"/>
    <w:semiHidden/>
    <w:unhideWhenUsed/>
    <w:rsid w:val="00E749BB"/>
    <w:pPr>
      <w:spacing w:line="240" w:lineRule="auto"/>
    </w:pPr>
    <w:rPr>
      <w:sz w:val="20"/>
      <w:szCs w:val="20"/>
    </w:rPr>
  </w:style>
  <w:style w:type="character" w:customStyle="1" w:styleId="CommentTextChar">
    <w:name w:val="Comment Text Char"/>
    <w:basedOn w:val="DefaultParagraphFont"/>
    <w:link w:val="CommentText"/>
    <w:uiPriority w:val="99"/>
    <w:semiHidden/>
    <w:rsid w:val="00E749BB"/>
    <w:rPr>
      <w:sz w:val="20"/>
      <w:szCs w:val="20"/>
    </w:rPr>
  </w:style>
  <w:style w:type="paragraph" w:styleId="CommentSubject">
    <w:name w:val="annotation subject"/>
    <w:basedOn w:val="CommentText"/>
    <w:next w:val="CommentText"/>
    <w:link w:val="CommentSubjectChar"/>
    <w:uiPriority w:val="99"/>
    <w:semiHidden/>
    <w:unhideWhenUsed/>
    <w:rsid w:val="00E749BB"/>
    <w:rPr>
      <w:b/>
      <w:bCs/>
    </w:rPr>
  </w:style>
  <w:style w:type="character" w:customStyle="1" w:styleId="CommentSubjectChar">
    <w:name w:val="Comment Subject Char"/>
    <w:basedOn w:val="CommentTextChar"/>
    <w:link w:val="CommentSubject"/>
    <w:uiPriority w:val="99"/>
    <w:semiHidden/>
    <w:rsid w:val="00E749BB"/>
    <w:rPr>
      <w:b/>
      <w:bCs/>
      <w:sz w:val="20"/>
      <w:szCs w:val="20"/>
    </w:rPr>
  </w:style>
  <w:style w:type="paragraph" w:styleId="BalloonText">
    <w:name w:val="Balloon Text"/>
    <w:basedOn w:val="Normal"/>
    <w:link w:val="BalloonTextChar"/>
    <w:uiPriority w:val="99"/>
    <w:semiHidden/>
    <w:unhideWhenUsed/>
    <w:rsid w:val="00E749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749BB"/>
    <w:rPr>
      <w:rFonts w:ascii="Segoe UI" w:hAnsi="Segoe UI" w:cs="Segoe UI"/>
      <w:sz w:val="18"/>
      <w:szCs w:val="18"/>
    </w:rPr>
  </w:style>
  <w:style w:type="character" w:styleId="PlaceholderText">
    <w:name w:val="Placeholder Text"/>
    <w:basedOn w:val="DefaultParagraphFont"/>
    <w:uiPriority w:val="99"/>
    <w:semiHidden/>
    <w:rsid w:val="000353ED"/>
    <w:rPr>
      <w:color w:val="808080"/>
    </w:rPr>
  </w:style>
  <w:style w:type="table" w:styleId="PlainTable1">
    <w:name w:val="Plain Table 1"/>
    <w:basedOn w:val="TableNormal"/>
    <w:uiPriority w:val="41"/>
    <w:rsid w:val="004C125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Default">
    <w:name w:val="Default"/>
    <w:rsid w:val="00BF396C"/>
    <w:pPr>
      <w:autoSpaceDE w:val="0"/>
      <w:autoSpaceDN w:val="0"/>
      <w:adjustRightInd w:val="0"/>
      <w:spacing w:after="0" w:line="240" w:lineRule="auto"/>
    </w:pPr>
    <w:rPr>
      <w:rFonts w:ascii="Times New Roman" w:hAnsi="Times New Roman" w:cs="Times New Roman"/>
      <w:color w:val="000000"/>
      <w:sz w:val="24"/>
      <w:szCs w:val="24"/>
    </w:rPr>
  </w:style>
  <w:style w:type="paragraph" w:styleId="HTMLPreformatted">
    <w:name w:val="HTML Preformatted"/>
    <w:basedOn w:val="Normal"/>
    <w:link w:val="HTMLPreformattedChar"/>
    <w:rsid w:val="00D2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Arial Unicode MS" w:eastAsia="Arial Unicode MS" w:hAnsi="Arial Unicode MS" w:cs="Arial Unicode MS"/>
      <w:sz w:val="20"/>
      <w:szCs w:val="20"/>
    </w:rPr>
  </w:style>
  <w:style w:type="character" w:customStyle="1" w:styleId="HTMLPreformattedChar">
    <w:name w:val="HTML Preformatted Char"/>
    <w:basedOn w:val="DefaultParagraphFont"/>
    <w:link w:val="HTMLPreformatted"/>
    <w:rsid w:val="00D27994"/>
    <w:rPr>
      <w:rFonts w:ascii="Arial Unicode MS" w:eastAsia="Arial Unicode MS" w:hAnsi="Arial Unicode MS" w:cs="Arial Unicode MS"/>
      <w:sz w:val="20"/>
      <w:szCs w:val="20"/>
    </w:rPr>
  </w:style>
  <w:style w:type="paragraph" w:styleId="BodyTextIndent">
    <w:name w:val="Body Text Indent"/>
    <w:basedOn w:val="Normal"/>
    <w:link w:val="BodyTextIndentChar"/>
    <w:rsid w:val="00D27994"/>
    <w:pPr>
      <w:spacing w:after="120" w:line="240" w:lineRule="auto"/>
      <w:ind w:left="36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D27994"/>
    <w:rPr>
      <w:rFonts w:ascii="Times New Roman" w:eastAsia="Times New Roman" w:hAnsi="Times New Roman" w:cs="Times New Roman"/>
      <w:sz w:val="24"/>
      <w:szCs w:val="24"/>
    </w:rPr>
  </w:style>
  <w:style w:type="paragraph" w:styleId="PlainText">
    <w:name w:val="Plain Text"/>
    <w:basedOn w:val="Normal"/>
    <w:link w:val="PlainTextChar"/>
    <w:rsid w:val="00C806CF"/>
    <w:pPr>
      <w:spacing w:before="100" w:beforeAutospacing="1" w:after="100" w:afterAutospacing="1" w:line="240" w:lineRule="auto"/>
    </w:pPr>
    <w:rPr>
      <w:rFonts w:ascii="Times New Roman" w:hAnsi="Times New Roman" w:cs="Times New Roman"/>
      <w:color w:val="000000"/>
      <w:sz w:val="24"/>
      <w:szCs w:val="24"/>
    </w:rPr>
  </w:style>
  <w:style w:type="character" w:customStyle="1" w:styleId="PlainTextChar">
    <w:name w:val="Plain Text Char"/>
    <w:basedOn w:val="DefaultParagraphFont"/>
    <w:link w:val="PlainText"/>
    <w:rsid w:val="00C806CF"/>
    <w:rPr>
      <w:rFonts w:ascii="Times New Roman" w:eastAsia="Calibri" w:hAnsi="Times New Roman" w:cs="Times New Roman"/>
      <w:color w:val="000000"/>
      <w:sz w:val="24"/>
      <w:szCs w:val="24"/>
    </w:r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UnresolvedMention2">
    <w:name w:val="Unresolved Mention2"/>
    <w:basedOn w:val="DefaultParagraphFont"/>
    <w:uiPriority w:val="99"/>
    <w:semiHidden/>
    <w:unhideWhenUsed/>
    <w:rsid w:val="004A6584"/>
    <w:rPr>
      <w:color w:val="605E5C"/>
      <w:shd w:val="clear" w:color="auto" w:fill="E1DFDD"/>
    </w:rPr>
  </w:style>
  <w:style w:type="paragraph" w:styleId="NoSpacing">
    <w:name w:val="No Spacing"/>
    <w:uiPriority w:val="1"/>
    <w:qFormat/>
    <w:pPr>
      <w:spacing w:after="0" w:line="240" w:lineRule="auto"/>
    </w:pPr>
  </w:style>
  <w:style w:type="table" w:styleId="PlainTable3">
    <w:name w:val="Plain Table 3"/>
    <w:basedOn w:val="TableNormal"/>
    <w:uiPriority w:val="4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2958E3"/>
    <w:rPr>
      <w:color w:val="954F72" w:themeColor="followedHyperlink"/>
      <w:u w:val="single"/>
    </w:rPr>
  </w:style>
  <w:style w:type="paragraph" w:styleId="Revision">
    <w:name w:val="Revision"/>
    <w:hidden/>
    <w:uiPriority w:val="99"/>
    <w:semiHidden/>
    <w:rsid w:val="002B7F4B"/>
    <w:pPr>
      <w:spacing w:after="0" w:line="240" w:lineRule="auto"/>
    </w:pPr>
  </w:style>
  <w:style w:type="paragraph" w:customStyle="1" w:styleId="paragraph">
    <w:name w:val="paragraph"/>
    <w:basedOn w:val="Normal"/>
    <w:rsid w:val="00D46A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46A64"/>
  </w:style>
  <w:style w:type="character" w:customStyle="1" w:styleId="eop">
    <w:name w:val="eop"/>
    <w:basedOn w:val="DefaultParagraphFont"/>
    <w:rsid w:val="00D46A64"/>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8">
    <w:name w:val="8"/>
    <w:basedOn w:val="TableNormal"/>
    <w:pPr>
      <w:spacing w:after="0" w:line="240" w:lineRule="auto"/>
    </w:pPr>
    <w:tblPr>
      <w:tblStyleRowBandSize w:val="1"/>
      <w:tblStyleColBandSize w:val="1"/>
    </w:tblPr>
    <w:tblStylePr w:type="firstRow">
      <w:rPr>
        <w:b/>
      </w:rPr>
      <w:tblPr/>
      <w:tcPr>
        <w:tcBorders>
          <w:bottom w:val="single" w:sz="4" w:space="0" w:color="C9C9C9"/>
        </w:tcBorders>
      </w:tcPr>
    </w:tblStylePr>
    <w:tblStylePr w:type="lastRow">
      <w:rPr>
        <w:b/>
      </w:rPr>
      <w:tblPr/>
      <w:tcPr>
        <w:tcBorders>
          <w:top w:val="single" w:sz="4" w:space="0" w:color="C9C9C9"/>
        </w:tcBorders>
      </w:tcPr>
    </w:tblStylePr>
    <w:tblStylePr w:type="firstCol">
      <w:rPr>
        <w:b/>
      </w:rPr>
    </w:tblStylePr>
    <w:tblStylePr w:type="lastCol">
      <w:rPr>
        <w:b/>
      </w:rPr>
    </w:tblStylePr>
    <w:tblStylePr w:type="band1Vert">
      <w:tblPr/>
      <w:tcPr>
        <w:shd w:val="clear" w:color="auto" w:fill="EDEDED"/>
      </w:tcPr>
    </w:tblStylePr>
    <w:tblStylePr w:type="band1Horz">
      <w:tblPr/>
      <w:tcPr>
        <w:shd w:val="clear" w:color="auto" w:fill="EDEDED"/>
      </w:tcPr>
    </w:tblStylePr>
  </w:style>
  <w:style w:type="table" w:customStyle="1" w:styleId="7">
    <w:name w:val="7"/>
    <w:basedOn w:val="TableNormal"/>
    <w:tblPr>
      <w:tblStyleRowBandSize w:val="1"/>
      <w:tblStyleColBandSize w:val="1"/>
      <w:tblCellMar>
        <w:left w:w="115" w:type="dxa"/>
        <w:right w:w="115" w:type="dxa"/>
      </w:tblCellMar>
    </w:tblPr>
  </w:style>
  <w:style w:type="table" w:customStyle="1" w:styleId="6">
    <w:name w:val="6"/>
    <w:basedOn w:val="TableNormal"/>
    <w:tblPr>
      <w:tblStyleRowBandSize w:val="1"/>
      <w:tblStyleColBandSize w:val="1"/>
      <w:tblCellMar>
        <w:left w:w="115" w:type="dxa"/>
        <w:right w:w="115" w:type="dxa"/>
      </w:tblCellMar>
    </w:tblPr>
  </w:style>
  <w:style w:type="table" w:customStyle="1" w:styleId="5">
    <w:name w:val="5"/>
    <w:basedOn w:val="TableNormal"/>
    <w:tblPr>
      <w:tblStyleRowBandSize w:val="1"/>
      <w:tblStyleColBandSize w:val="1"/>
      <w:tblCellMar>
        <w:left w:w="115" w:type="dxa"/>
        <w:right w:w="115" w:type="dxa"/>
      </w:tblCellMar>
    </w:tblPr>
  </w:style>
  <w:style w:type="table" w:customStyle="1" w:styleId="4">
    <w:name w:val="4"/>
    <w:basedOn w:val="TableNormal"/>
    <w:tblPr>
      <w:tblStyleRowBandSize w:val="1"/>
      <w:tblStyleColBandSize w:val="1"/>
      <w:tblCellMar>
        <w:left w:w="115" w:type="dxa"/>
        <w:right w:w="115" w:type="dxa"/>
      </w:tblCellMar>
    </w:tbl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DocumentMap">
    <w:name w:val="Document Map"/>
    <w:basedOn w:val="Normal"/>
    <w:link w:val="DocumentMapChar"/>
    <w:uiPriority w:val="99"/>
    <w:semiHidden/>
    <w:unhideWhenUsed/>
    <w:rsid w:val="00BC00C0"/>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BC00C0"/>
    <w:rPr>
      <w:rFonts w:ascii="Times New Roman" w:hAnsi="Times New Roman" w:cs="Times New Roman"/>
      <w:sz w:val="24"/>
      <w:szCs w:val="24"/>
    </w:rPr>
  </w:style>
  <w:style w:type="character" w:styleId="UnresolvedMention">
    <w:name w:val="Unresolved Mention"/>
    <w:basedOn w:val="DefaultParagraphFont"/>
    <w:uiPriority w:val="99"/>
    <w:rsid w:val="008072C0"/>
    <w:rPr>
      <w:color w:val="605E5C"/>
      <w:shd w:val="clear" w:color="auto" w:fill="E1DFDD"/>
    </w:rPr>
  </w:style>
  <w:style w:type="paragraph" w:styleId="FootnoteText">
    <w:name w:val="footnote text"/>
    <w:basedOn w:val="Normal"/>
    <w:link w:val="FootnoteTextChar"/>
    <w:uiPriority w:val="99"/>
    <w:semiHidden/>
    <w:unhideWhenUsed/>
    <w:rsid w:val="00BE0C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E0C72"/>
    <w:rPr>
      <w:sz w:val="20"/>
      <w:szCs w:val="20"/>
    </w:rPr>
  </w:style>
  <w:style w:type="character" w:styleId="FootnoteReference">
    <w:name w:val="footnote reference"/>
    <w:basedOn w:val="DefaultParagraphFont"/>
    <w:uiPriority w:val="99"/>
    <w:semiHidden/>
    <w:unhideWhenUsed/>
    <w:rsid w:val="00BE0C7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427271">
      <w:bodyDiv w:val="1"/>
      <w:marLeft w:val="0"/>
      <w:marRight w:val="0"/>
      <w:marTop w:val="0"/>
      <w:marBottom w:val="0"/>
      <w:divBdr>
        <w:top w:val="none" w:sz="0" w:space="0" w:color="auto"/>
        <w:left w:val="none" w:sz="0" w:space="0" w:color="auto"/>
        <w:bottom w:val="none" w:sz="0" w:space="0" w:color="auto"/>
        <w:right w:val="none" w:sz="0" w:space="0" w:color="auto"/>
      </w:divBdr>
    </w:div>
    <w:div w:id="709915810">
      <w:bodyDiv w:val="1"/>
      <w:marLeft w:val="0"/>
      <w:marRight w:val="0"/>
      <w:marTop w:val="0"/>
      <w:marBottom w:val="0"/>
      <w:divBdr>
        <w:top w:val="none" w:sz="0" w:space="0" w:color="auto"/>
        <w:left w:val="none" w:sz="0" w:space="0" w:color="auto"/>
        <w:bottom w:val="none" w:sz="0" w:space="0" w:color="auto"/>
        <w:right w:val="none" w:sz="0" w:space="0" w:color="auto"/>
      </w:divBdr>
    </w:div>
    <w:div w:id="1583950319">
      <w:bodyDiv w:val="1"/>
      <w:marLeft w:val="0"/>
      <w:marRight w:val="0"/>
      <w:marTop w:val="0"/>
      <w:marBottom w:val="0"/>
      <w:divBdr>
        <w:top w:val="none" w:sz="0" w:space="0" w:color="auto"/>
        <w:left w:val="none" w:sz="0" w:space="0" w:color="auto"/>
        <w:bottom w:val="none" w:sz="0" w:space="0" w:color="auto"/>
        <w:right w:val="none" w:sz="0" w:space="0" w:color="auto"/>
      </w:divBdr>
    </w:div>
    <w:div w:id="1949192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Shannon.Dunnigan@FloridaDEP.gov" TargetMode="External"/><Relationship Id="rId18" Type="http://schemas.openxmlformats.org/officeDocument/2006/relationships/hyperlink" Target="mailto:Alicia.hogue@floridadep.gov" TargetMode="External"/><Relationship Id="rId26" Type="http://schemas.openxmlformats.org/officeDocument/2006/relationships/hyperlink" Target="mailto:Nikki.Dix@FloridaDEP.gov)" TargetMode="Externa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tyles" Target="styles.xml"/><Relationship Id="rId12" Type="http://schemas.openxmlformats.org/officeDocument/2006/relationships/hyperlink" Target="mailto:Nikki.Dix@FloridaDEP.gov" TargetMode="External"/><Relationship Id="rId17" Type="http://schemas.openxmlformats.org/officeDocument/2006/relationships/hyperlink" Target="mailto:Mandy.sullivan@alsglobal.com" TargetMode="External"/><Relationship Id="rId25" Type="http://schemas.openxmlformats.org/officeDocument/2006/relationships/hyperlink" Target="https://www.freshfromflorida.com/Business-Services/Aquaculture/Shellfish-Harvesting-Area-Classification" TargetMode="External"/><Relationship Id="rId2" Type="http://schemas.openxmlformats.org/officeDocument/2006/relationships/customXml" Target="../customXml/item2.xml"/><Relationship Id="rId16" Type="http://schemas.openxmlformats.org/officeDocument/2006/relationships/hyperlink" Target="mailto:Jallen@aellab.com" TargetMode="External"/><Relationship Id="rId20" Type="http://schemas.openxmlformats.org/officeDocument/2006/relationships/hyperlink" Target="https://floridadep.gov/dear/water-quality-assessment/content/impaired-waters-listing-process" TargetMode="External"/><Relationship Id="rId29" Type="http://schemas.openxmlformats.org/officeDocument/2006/relationships/image" Target="media/image2.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data.florida-seacar.org/"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Olivia.roorbach@floridadep.gov" TargetMode="External"/><Relationship Id="rId23" Type="http://schemas.openxmlformats.org/officeDocument/2006/relationships/hyperlink" Target="https://www.gtmnerr.org/oysters/" TargetMode="External"/><Relationship Id="rId28" Type="http://schemas.openxmlformats.org/officeDocument/2006/relationships/hyperlink" Target="https://www.astm.org/" TargetMode="External"/><Relationship Id="rId10" Type="http://schemas.openxmlformats.org/officeDocument/2006/relationships/footnotes" Target="footnotes.xml"/><Relationship Id="rId19" Type="http://schemas.openxmlformats.org/officeDocument/2006/relationships/hyperlink" Target="https://www.researchgate.net/publication/337257540_Guana_Water_Quality_Two-Year_Summary_Report_July_2017-June_2019"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Jessica.lee@floridadep.gov" TargetMode="External"/><Relationship Id="rId22" Type="http://schemas.openxmlformats.org/officeDocument/2006/relationships/hyperlink" Target="http://www.nerrsdata.org" TargetMode="External"/><Relationship Id="rId27" Type="http://schemas.openxmlformats.org/officeDocument/2006/relationships/hyperlink" Target="http://www.floridahealth.gov/licensing-and-regulation/environmental-laboratories/environmental-laboratory-certification/index.html" TargetMode="External"/><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8vXD9wmcqUBk24GjnPAPGYP1bw==">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</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F7E39C63DAF0274586FE127751D9DC3C" ma:contentTypeVersion="0" ma:contentTypeDescription="Create a new document." ma:contentTypeScope="" ma:versionID="0ab0ca09778c260957c6e29b850e9100">
  <xsd:schema xmlns:xsd="http://www.w3.org/2001/XMLSchema" xmlns:xs="http://www.w3.org/2001/XMLSchema" xmlns:p="http://schemas.microsoft.com/office/2006/metadata/properties" targetNamespace="http://schemas.microsoft.com/office/2006/metadata/properties" ma:root="true" ma:fieldsID="9d79c6b4f0cd63de217433f559416c4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6886B4F-4EE8-C746-8EB5-BC9F6296285C}">
  <ds:schemaRefs>
    <ds:schemaRef ds:uri="http://schemas.openxmlformats.org/officeDocument/2006/bibliography"/>
  </ds:schemaRefs>
</ds:datastoreItem>
</file>

<file path=customXml/itemProps3.xml><?xml version="1.0" encoding="utf-8"?>
<ds:datastoreItem xmlns:ds="http://schemas.openxmlformats.org/officeDocument/2006/customXml" ds:itemID="{2DCA3586-BD43-4531-9E04-95416C93F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99839EA-3ADF-4F38-9B62-1176BD77F7EB}">
  <ds:schemaRefs>
    <ds:schemaRef ds:uri="http://schemas.microsoft.com/sharepoint/v3/contenttype/forms"/>
  </ds:schemaRefs>
</ds:datastoreItem>
</file>

<file path=customXml/itemProps5.xml><?xml version="1.0" encoding="utf-8"?>
<ds:datastoreItem xmlns:ds="http://schemas.openxmlformats.org/officeDocument/2006/customXml" ds:itemID="{7420B2FD-C124-4BA3-90B2-AC20895C32A9}">
  <ds:schemaRefs>
    <ds:schemaRef ds:uri="http://purl.org/dc/terms/"/>
    <ds:schemaRef ds:uri="http://schemas.openxmlformats.org/package/2006/metadata/core-properties"/>
    <ds:schemaRef ds:uri="http://purl.org/dc/dcmitype/"/>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183</TotalTime>
  <Pages>43</Pages>
  <Words>14629</Words>
  <Characters>83391</Characters>
  <Application>Microsoft Office Word</Application>
  <DocSecurity>0</DocSecurity>
  <Lines>694</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Dunnigan, Shannon</dc:creator>
  <cp:keywords/>
  <dc:description/>
  <cp:lastModifiedBy>Monica Maldonado</cp:lastModifiedBy>
  <cp:revision>6</cp:revision>
  <dcterms:created xsi:type="dcterms:W3CDTF">2024-01-30T02:23:00Z</dcterms:created>
  <dcterms:modified xsi:type="dcterms:W3CDTF">2024-02-05T15:50:00Z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0x010100F7E39C63DAF0274586FE127751D9DC3C</vt:lpwstr>
  </property>
</Properties>
</file>